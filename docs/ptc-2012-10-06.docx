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86EBB" w14:textId="2B7DCF06" w:rsidR="000B50DD" w:rsidRPr="00D01078" w:rsidRDefault="000B50DD" w:rsidP="000B50DD">
      <w:pPr>
        <w:pStyle w:val="OMGTitlePage"/>
      </w:pPr>
      <w:bookmarkStart w:id="0" w:name="Issue15965"/>
      <w:r w:rsidRPr="00D01078">
        <w:t>Report of the</w:t>
      </w:r>
      <w:r w:rsidRPr="00D01078">
        <w:br/>
        <w:t>ISO C++Language PSM for DDS Finalization Task Force 1.0</w:t>
      </w:r>
      <w:r w:rsidRPr="00D01078">
        <w:br/>
        <w:t>to the</w:t>
      </w:r>
      <w:r w:rsidRPr="00D01078">
        <w:br/>
        <w:t>OMG Platform Technical Committee</w:t>
      </w:r>
      <w:r w:rsidRPr="00D01078">
        <w:br/>
      </w:r>
      <w:r w:rsidR="00F03950">
        <w:t>10</w:t>
      </w:r>
      <w:r w:rsidRPr="00D01078">
        <w:t xml:space="preserve"> </w:t>
      </w:r>
      <w:r w:rsidR="00F03950">
        <w:t>12</w:t>
      </w:r>
      <w:r w:rsidRPr="00D01078">
        <w:t xml:space="preserve"> </w:t>
      </w:r>
      <w:r w:rsidR="00F03950">
        <w:t>2012</w:t>
      </w:r>
    </w:p>
    <w:p w14:paraId="51DCF0F9" w14:textId="77777777" w:rsidR="000B50DD" w:rsidRPr="00D01078" w:rsidRDefault="000B50DD" w:rsidP="000B50DD">
      <w:pPr>
        <w:pStyle w:val="OMGTitlePage"/>
      </w:pPr>
    </w:p>
    <w:p w14:paraId="24154FCF" w14:textId="16640908" w:rsidR="000B50DD" w:rsidRPr="00D01078" w:rsidRDefault="000B50DD" w:rsidP="000B50DD">
      <w:pPr>
        <w:pStyle w:val="Inventory"/>
      </w:pPr>
      <w:r w:rsidRPr="00D01078">
        <w:t>Document Number:</w:t>
      </w:r>
      <w:r w:rsidRPr="00D01078">
        <w:tab/>
      </w:r>
      <w:r w:rsidRPr="00D01078">
        <w:tab/>
      </w:r>
      <w:r w:rsidRPr="00D01078">
        <w:tab/>
      </w:r>
      <w:proofErr w:type="spellStart"/>
      <w:r w:rsidRPr="00D01078">
        <w:t>ptc</w:t>
      </w:r>
      <w:proofErr w:type="spellEnd"/>
      <w:r w:rsidRPr="00D01078">
        <w:t>/201</w:t>
      </w:r>
      <w:r w:rsidR="0027017E">
        <w:t>2</w:t>
      </w:r>
      <w:r w:rsidRPr="00D01078">
        <w:t>-</w:t>
      </w:r>
      <w:r w:rsidR="0027017E">
        <w:t>1</w:t>
      </w:r>
      <w:r w:rsidR="0016756A">
        <w:t>0-06</w:t>
      </w:r>
    </w:p>
    <w:p w14:paraId="60A37963" w14:textId="552B056E" w:rsidR="000B50DD" w:rsidRPr="00D01078" w:rsidRDefault="000B50DD" w:rsidP="000B50DD">
      <w:pPr>
        <w:pStyle w:val="Inventory"/>
      </w:pPr>
      <w:r w:rsidRPr="00D01078">
        <w:t>Task Force Chair:</w:t>
      </w:r>
      <w:r w:rsidRPr="00D01078">
        <w:tab/>
      </w:r>
      <w:r w:rsidRPr="00D01078">
        <w:tab/>
      </w:r>
      <w:r w:rsidRPr="00D01078">
        <w:tab/>
      </w:r>
      <w:r w:rsidRPr="00D01078">
        <w:tab/>
      </w:r>
      <w:r w:rsidR="0002734C" w:rsidRPr="00D01078">
        <w:t>Angelo Corsaro</w:t>
      </w:r>
      <w:r w:rsidRPr="00D01078">
        <w:t xml:space="preserve"> (</w:t>
      </w:r>
      <w:proofErr w:type="spellStart"/>
      <w:r w:rsidR="0002734C" w:rsidRPr="00D01078">
        <w:t>PrismTech</w:t>
      </w:r>
      <w:proofErr w:type="spellEnd"/>
      <w:r w:rsidRPr="00D01078">
        <w:t>)</w:t>
      </w:r>
    </w:p>
    <w:p w14:paraId="7A74A5DA" w14:textId="77777777" w:rsidR="000B50DD" w:rsidRPr="00D01078" w:rsidRDefault="000B50DD" w:rsidP="000B50DD">
      <w:pPr>
        <w:pStyle w:val="Inventory"/>
      </w:pPr>
    </w:p>
    <w:p w14:paraId="680B82B2" w14:textId="77777777" w:rsidR="000B50DD" w:rsidRPr="00D01078" w:rsidRDefault="000B50DD" w:rsidP="000B50DD">
      <w:pPr>
        <w:pStyle w:val="OMGTitlePage"/>
      </w:pPr>
      <w:r w:rsidRPr="00D01078">
        <w:t>Specification</w:t>
      </w:r>
    </w:p>
    <w:p w14:paraId="1CA1D316" w14:textId="6A391792" w:rsidR="000B50DD" w:rsidRPr="00D01078" w:rsidRDefault="000B50DD" w:rsidP="000B50DD">
      <w:pPr>
        <w:pStyle w:val="Inventory"/>
      </w:pPr>
      <w:r w:rsidRPr="00D01078">
        <w:t>Revised specification (clean):</w:t>
      </w:r>
      <w:r w:rsidRPr="00D01078">
        <w:tab/>
      </w:r>
      <w:r w:rsidRPr="00D01078">
        <w:tab/>
      </w:r>
      <w:proofErr w:type="spellStart"/>
      <w:r w:rsidR="000E070F">
        <w:t>ptc</w:t>
      </w:r>
      <w:proofErr w:type="spellEnd"/>
      <w:r w:rsidR="000E070F">
        <w:t>/2012</w:t>
      </w:r>
      <w:r w:rsidRPr="00D01078">
        <w:t>-</w:t>
      </w:r>
      <w:r w:rsidR="00810A4C">
        <w:t>10-01</w:t>
      </w:r>
    </w:p>
    <w:p w14:paraId="3569840B" w14:textId="1AE5EC53" w:rsidR="000B50DD" w:rsidRDefault="000B50DD" w:rsidP="000B50DD">
      <w:pPr>
        <w:pStyle w:val="Inventory"/>
      </w:pPr>
      <w:r w:rsidRPr="00D01078">
        <w:t>Revised spec</w:t>
      </w:r>
      <w:r w:rsidR="000E070F">
        <w:t>ifica</w:t>
      </w:r>
      <w:r w:rsidR="00810A4C">
        <w:t>tion (change-bar):</w:t>
      </w:r>
      <w:r w:rsidR="00810A4C">
        <w:tab/>
      </w:r>
      <w:proofErr w:type="spellStart"/>
      <w:r w:rsidR="00810A4C">
        <w:t>ptc</w:t>
      </w:r>
      <w:proofErr w:type="spellEnd"/>
      <w:r w:rsidR="00810A4C">
        <w:t>/2012-10-02</w:t>
      </w:r>
    </w:p>
    <w:p w14:paraId="01A7DC43" w14:textId="77777777" w:rsidR="00810A4C" w:rsidRPr="00D01078" w:rsidRDefault="00810A4C" w:rsidP="000B50DD">
      <w:pPr>
        <w:pStyle w:val="Inventory"/>
      </w:pPr>
    </w:p>
    <w:p w14:paraId="2BFB7868" w14:textId="77777777" w:rsidR="000B50DD" w:rsidRPr="00D01078" w:rsidRDefault="000B50DD" w:rsidP="000B50DD">
      <w:pPr>
        <w:pStyle w:val="OMGTitlePage"/>
      </w:pPr>
      <w:r w:rsidRPr="00D01078">
        <w:t>Accompanying documents</w:t>
      </w:r>
    </w:p>
    <w:p w14:paraId="69470286" w14:textId="42D5BF9B" w:rsidR="000B50DD" w:rsidRPr="00D01078" w:rsidRDefault="007F7940" w:rsidP="000B50DD">
      <w:pPr>
        <w:pStyle w:val="Inventory"/>
      </w:pPr>
      <w:r>
        <w:t>Inventory:</w:t>
      </w:r>
      <w:r>
        <w:tab/>
      </w:r>
      <w:r>
        <w:tab/>
      </w:r>
      <w:r>
        <w:tab/>
      </w:r>
      <w:r>
        <w:tab/>
      </w:r>
      <w:r>
        <w:tab/>
      </w:r>
      <w:proofErr w:type="spellStart"/>
      <w:r>
        <w:t>ptc</w:t>
      </w:r>
      <w:proofErr w:type="spellEnd"/>
      <w:r>
        <w:t>/2012</w:t>
      </w:r>
      <w:r w:rsidR="000B50DD" w:rsidRPr="00D01078">
        <w:t>-</w:t>
      </w:r>
      <w:r w:rsidR="00B92E7B">
        <w:t>10</w:t>
      </w:r>
      <w:r>
        <w:t>-</w:t>
      </w:r>
      <w:r w:rsidR="00B92E7B">
        <w:t>05</w:t>
      </w:r>
      <w:r>
        <w:rPr>
          <w:rStyle w:val="TODO"/>
        </w:rPr>
        <w:t xml:space="preserve"> </w:t>
      </w:r>
      <w:r w:rsidR="000B50DD" w:rsidRPr="00D01078">
        <w:tab/>
        <w:t>Non-normative</w:t>
      </w:r>
    </w:p>
    <w:p w14:paraId="6F26CB25" w14:textId="012876EB" w:rsidR="000B50DD" w:rsidRPr="00D01078" w:rsidRDefault="00322FB4" w:rsidP="000B50DD">
      <w:pPr>
        <w:pStyle w:val="Inventory"/>
        <w:rPr>
          <w:color w:val="FF0000"/>
        </w:rPr>
      </w:pPr>
      <w:r w:rsidRPr="00D01078">
        <w:t>dds-psm-cxx</w:t>
      </w:r>
      <w:r w:rsidR="000B50DD" w:rsidRPr="00D01078">
        <w:t>.</w:t>
      </w:r>
      <w:r w:rsidRPr="00D01078">
        <w:t>tar.gz</w:t>
      </w:r>
      <w:r w:rsidR="00B92E7B">
        <w:t>:</w:t>
      </w:r>
      <w:r w:rsidR="00B92E7B">
        <w:tab/>
      </w:r>
      <w:r w:rsidR="00B92E7B">
        <w:tab/>
      </w:r>
      <w:r w:rsidR="00B92E7B">
        <w:tab/>
      </w:r>
      <w:proofErr w:type="spellStart"/>
      <w:r w:rsidR="007F7940">
        <w:t>ptc</w:t>
      </w:r>
      <w:proofErr w:type="spellEnd"/>
      <w:r w:rsidR="007F7940">
        <w:t>/2012-11-</w:t>
      </w:r>
      <w:r w:rsidR="00B92E7B">
        <w:t>03</w:t>
      </w:r>
      <w:r w:rsidR="000B50DD" w:rsidRPr="00D01078">
        <w:tab/>
        <w:t>Normative</w:t>
      </w:r>
    </w:p>
    <w:p w14:paraId="3E4C4BEB" w14:textId="77777777" w:rsidR="000B50DD" w:rsidRPr="00D01078" w:rsidRDefault="000B50DD" w:rsidP="000B50DD">
      <w:pPr>
        <w:pStyle w:val="Corpsdetexte"/>
      </w:pPr>
    </w:p>
    <w:p w14:paraId="10094B6B" w14:textId="77777777" w:rsidR="000B50DD" w:rsidRPr="00D01078" w:rsidRDefault="000B50DD" w:rsidP="000B50DD">
      <w:pPr>
        <w:pStyle w:val="Corpsdetexte"/>
      </w:pPr>
    </w:p>
    <w:p w14:paraId="220BEC46" w14:textId="77777777" w:rsidR="000B50DD" w:rsidRPr="00D01078" w:rsidRDefault="000B50DD" w:rsidP="000B50DD">
      <w:pPr>
        <w:pStyle w:val="Corpsdetexte"/>
      </w:pPr>
    </w:p>
    <w:p w14:paraId="3E73EFAE" w14:textId="77777777" w:rsidR="000B50DD" w:rsidRPr="00D01078" w:rsidRDefault="000B50DD" w:rsidP="000B50DD">
      <w:pPr>
        <w:pStyle w:val="Corpsdetexte"/>
      </w:pPr>
    </w:p>
    <w:p w14:paraId="35DDCBC9" w14:textId="77777777" w:rsidR="000B50DD" w:rsidRPr="00D01078" w:rsidRDefault="000B50DD">
      <w:pPr>
        <w:rPr>
          <w:rFonts w:asciiTheme="majorHAnsi" w:eastAsiaTheme="majorEastAsia" w:hAnsiTheme="majorHAnsi" w:cstheme="majorBidi"/>
          <w:color w:val="17365D" w:themeColor="text2" w:themeShade="BF"/>
          <w:spacing w:val="5"/>
          <w:kern w:val="28"/>
          <w:sz w:val="52"/>
          <w:szCs w:val="52"/>
        </w:rPr>
      </w:pPr>
      <w:r w:rsidRPr="00D01078">
        <w:br w:type="page"/>
      </w:r>
    </w:p>
    <w:p w14:paraId="4818EEC5" w14:textId="7F8CE390" w:rsidR="001743AE" w:rsidRPr="00D01078" w:rsidRDefault="001743AE">
      <w:pPr>
        <w:pStyle w:val="TM1"/>
        <w:tabs>
          <w:tab w:val="right" w:leader="dot" w:pos="9056"/>
        </w:tabs>
        <w:rPr>
          <w:rStyle w:val="Titredulivre"/>
          <w:color w:val="auto"/>
          <w:sz w:val="32"/>
        </w:rPr>
      </w:pPr>
      <w:r w:rsidRPr="00D01078">
        <w:rPr>
          <w:rStyle w:val="Titredulivre"/>
          <w:color w:val="auto"/>
          <w:sz w:val="32"/>
        </w:rPr>
        <w:lastRenderedPageBreak/>
        <w:t>Issue List</w:t>
      </w:r>
    </w:p>
    <w:p w14:paraId="2BF309E6" w14:textId="77777777" w:rsidR="000052DC" w:rsidRPr="00D01078" w:rsidRDefault="000052DC" w:rsidP="000052DC"/>
    <w:p w14:paraId="661AC9FB" w14:textId="77777777" w:rsidR="001743AE" w:rsidRPr="00D01078" w:rsidRDefault="00A60C89">
      <w:pPr>
        <w:pStyle w:val="TM1"/>
        <w:tabs>
          <w:tab w:val="right" w:leader="dot" w:pos="9056"/>
        </w:tabs>
        <w:rPr>
          <w:rFonts w:asciiTheme="minorHAnsi" w:hAnsiTheme="minorHAnsi"/>
          <w:b w:val="0"/>
          <w:noProof/>
          <w:color w:val="auto"/>
          <w:lang w:eastAsia="ja-JP"/>
        </w:rPr>
      </w:pPr>
      <w:r w:rsidRPr="00D01078">
        <w:fldChar w:fldCharType="begin"/>
      </w:r>
      <w:r w:rsidRPr="00D01078">
        <w:instrText xml:space="preserve"> TOC \o "1-3" </w:instrText>
      </w:r>
      <w:r w:rsidRPr="00D01078">
        <w:fldChar w:fldCharType="separate"/>
      </w:r>
      <w:r w:rsidR="001743AE" w:rsidRPr="00D01078">
        <w:rPr>
          <w:noProof/>
        </w:rPr>
        <w:t>Issue 15965: XML-Based QoS Policy Settings (DDS-PSM-Cxx/DDS-PSM-Java) (dds-psm-cxx-ftf)</w:t>
      </w:r>
      <w:r w:rsidR="001743AE" w:rsidRPr="00D01078">
        <w:rPr>
          <w:noProof/>
        </w:rPr>
        <w:tab/>
      </w:r>
      <w:r w:rsidR="001743AE" w:rsidRPr="00D01078">
        <w:rPr>
          <w:noProof/>
        </w:rPr>
        <w:fldChar w:fldCharType="begin"/>
      </w:r>
      <w:r w:rsidR="001743AE" w:rsidRPr="00D01078">
        <w:rPr>
          <w:noProof/>
        </w:rPr>
        <w:instrText xml:space="preserve"> PAGEREF _Toc178327459 \h </w:instrText>
      </w:r>
      <w:r w:rsidR="001743AE" w:rsidRPr="00D01078">
        <w:rPr>
          <w:noProof/>
        </w:rPr>
      </w:r>
      <w:r w:rsidR="001743AE" w:rsidRPr="00D01078">
        <w:rPr>
          <w:noProof/>
        </w:rPr>
        <w:fldChar w:fldCharType="separate"/>
      </w:r>
      <w:r w:rsidR="001743AE" w:rsidRPr="00D01078">
        <w:rPr>
          <w:noProof/>
        </w:rPr>
        <w:t>2</w:t>
      </w:r>
      <w:r w:rsidR="001743AE" w:rsidRPr="00D01078">
        <w:rPr>
          <w:noProof/>
        </w:rPr>
        <w:fldChar w:fldCharType="end"/>
      </w:r>
    </w:p>
    <w:p w14:paraId="2CC3876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15967: factory methods on the "parents" (e.g. create_topic, create_data_writer, etc.) (dds-psm-cxx-ftf)</w:t>
      </w:r>
      <w:r w:rsidRPr="00D01078">
        <w:rPr>
          <w:noProof/>
        </w:rPr>
        <w:tab/>
      </w:r>
      <w:r w:rsidRPr="00D01078">
        <w:rPr>
          <w:noProof/>
        </w:rPr>
        <w:fldChar w:fldCharType="begin"/>
      </w:r>
      <w:r w:rsidRPr="00D01078">
        <w:rPr>
          <w:noProof/>
        </w:rPr>
        <w:instrText xml:space="preserve"> PAGEREF _Toc178327460 \h </w:instrText>
      </w:r>
      <w:r w:rsidRPr="00D01078">
        <w:rPr>
          <w:noProof/>
        </w:rPr>
      </w:r>
      <w:r w:rsidRPr="00D01078">
        <w:rPr>
          <w:noProof/>
        </w:rPr>
        <w:fldChar w:fldCharType="separate"/>
      </w:r>
      <w:r w:rsidRPr="00D01078">
        <w:rPr>
          <w:noProof/>
        </w:rPr>
        <w:t>2</w:t>
      </w:r>
      <w:r w:rsidRPr="00D01078">
        <w:rPr>
          <w:noProof/>
        </w:rPr>
        <w:fldChar w:fldCharType="end"/>
      </w:r>
    </w:p>
    <w:p w14:paraId="642EB031"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16261: Union/array/bounded types lacking (dds-psm-cxx-ftf)</w:t>
      </w:r>
      <w:r w:rsidRPr="00D01078">
        <w:rPr>
          <w:noProof/>
        </w:rPr>
        <w:tab/>
      </w:r>
      <w:r w:rsidRPr="00D01078">
        <w:rPr>
          <w:noProof/>
        </w:rPr>
        <w:fldChar w:fldCharType="begin"/>
      </w:r>
      <w:r w:rsidRPr="00D01078">
        <w:rPr>
          <w:noProof/>
        </w:rPr>
        <w:instrText xml:space="preserve"> PAGEREF _Toc178327461 \h </w:instrText>
      </w:r>
      <w:r w:rsidRPr="00D01078">
        <w:rPr>
          <w:noProof/>
        </w:rPr>
      </w:r>
      <w:r w:rsidRPr="00D01078">
        <w:rPr>
          <w:noProof/>
        </w:rPr>
        <w:fldChar w:fldCharType="separate"/>
      </w:r>
      <w:r w:rsidRPr="00D01078">
        <w:rPr>
          <w:noProof/>
        </w:rPr>
        <w:t>3</w:t>
      </w:r>
      <w:r w:rsidRPr="00D01078">
        <w:rPr>
          <w:noProof/>
        </w:rPr>
        <w:fldChar w:fldCharType="end"/>
      </w:r>
    </w:p>
    <w:p w14:paraId="6E2A3A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16269: Inconsistencies related to use of const&amp; (dds-psm-cxx-ftf)</w:t>
      </w:r>
      <w:r w:rsidRPr="00D01078">
        <w:rPr>
          <w:noProof/>
        </w:rPr>
        <w:tab/>
      </w:r>
      <w:r w:rsidRPr="00D01078">
        <w:rPr>
          <w:noProof/>
        </w:rPr>
        <w:fldChar w:fldCharType="begin"/>
      </w:r>
      <w:r w:rsidRPr="00D01078">
        <w:rPr>
          <w:noProof/>
        </w:rPr>
        <w:instrText xml:space="preserve"> PAGEREF _Toc178327462 \h </w:instrText>
      </w:r>
      <w:r w:rsidRPr="00D01078">
        <w:rPr>
          <w:noProof/>
        </w:rPr>
      </w:r>
      <w:r w:rsidRPr="00D01078">
        <w:rPr>
          <w:noProof/>
        </w:rPr>
        <w:fldChar w:fldCharType="separate"/>
      </w:r>
      <w:r w:rsidRPr="00D01078">
        <w:rPr>
          <w:noProof/>
        </w:rPr>
        <w:t>3</w:t>
      </w:r>
      <w:r w:rsidRPr="00D01078">
        <w:rPr>
          <w:noProof/>
        </w:rPr>
        <w:fldChar w:fldCharType="end"/>
      </w:r>
    </w:p>
    <w:p w14:paraId="6524F689"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16308: Dividing a scalar in Duration and Time classes (dds-psm-cxx-ftf)</w:t>
      </w:r>
      <w:r w:rsidRPr="00D01078">
        <w:rPr>
          <w:noProof/>
        </w:rPr>
        <w:tab/>
      </w:r>
      <w:r w:rsidRPr="00D01078">
        <w:rPr>
          <w:noProof/>
        </w:rPr>
        <w:fldChar w:fldCharType="begin"/>
      </w:r>
      <w:r w:rsidRPr="00D01078">
        <w:rPr>
          <w:noProof/>
        </w:rPr>
        <w:instrText xml:space="preserve"> PAGEREF _Toc178327463 \h </w:instrText>
      </w:r>
      <w:r w:rsidRPr="00D01078">
        <w:rPr>
          <w:noProof/>
        </w:rPr>
      </w:r>
      <w:r w:rsidRPr="00D01078">
        <w:rPr>
          <w:noProof/>
        </w:rPr>
        <w:fldChar w:fldCharType="separate"/>
      </w:r>
      <w:r w:rsidRPr="00D01078">
        <w:rPr>
          <w:noProof/>
        </w:rPr>
        <w:t>3</w:t>
      </w:r>
      <w:r w:rsidRPr="00D01078">
        <w:rPr>
          <w:noProof/>
        </w:rPr>
        <w:fldChar w:fldCharType="end"/>
      </w:r>
    </w:p>
    <w:p w14:paraId="5612D9A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16338: Compilation errors on Visual Studio 2008/2010 (dds-psm-cxx-ftf)</w:t>
      </w:r>
      <w:r w:rsidRPr="00D01078">
        <w:rPr>
          <w:noProof/>
        </w:rPr>
        <w:tab/>
      </w:r>
      <w:r w:rsidRPr="00D01078">
        <w:rPr>
          <w:noProof/>
        </w:rPr>
        <w:fldChar w:fldCharType="begin"/>
      </w:r>
      <w:r w:rsidRPr="00D01078">
        <w:rPr>
          <w:noProof/>
        </w:rPr>
        <w:instrText xml:space="preserve"> PAGEREF _Toc178327464 \h </w:instrText>
      </w:r>
      <w:r w:rsidRPr="00D01078">
        <w:rPr>
          <w:noProof/>
        </w:rPr>
      </w:r>
      <w:r w:rsidRPr="00D01078">
        <w:rPr>
          <w:noProof/>
        </w:rPr>
        <w:fldChar w:fldCharType="separate"/>
      </w:r>
      <w:r w:rsidRPr="00D01078">
        <w:rPr>
          <w:noProof/>
        </w:rPr>
        <w:t>4</w:t>
      </w:r>
      <w:r w:rsidRPr="00D01078">
        <w:rPr>
          <w:noProof/>
        </w:rPr>
        <w:fldChar w:fldCharType="end"/>
      </w:r>
    </w:p>
    <w:p w14:paraId="2C35E85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16339: Improving usability of Reference&lt;DELEGATE&gt; class (dds-psm-cxx-ftf)</w:t>
      </w:r>
      <w:r w:rsidRPr="00D01078">
        <w:rPr>
          <w:noProof/>
        </w:rPr>
        <w:tab/>
      </w:r>
      <w:r w:rsidRPr="00D01078">
        <w:rPr>
          <w:noProof/>
        </w:rPr>
        <w:fldChar w:fldCharType="begin"/>
      </w:r>
      <w:r w:rsidRPr="00D01078">
        <w:rPr>
          <w:noProof/>
        </w:rPr>
        <w:instrText xml:space="preserve"> PAGEREF _Toc178327465 \h </w:instrText>
      </w:r>
      <w:r w:rsidRPr="00D01078">
        <w:rPr>
          <w:noProof/>
        </w:rPr>
      </w:r>
      <w:r w:rsidRPr="00D01078">
        <w:rPr>
          <w:noProof/>
        </w:rPr>
        <w:fldChar w:fldCharType="separate"/>
      </w:r>
      <w:r w:rsidRPr="00D01078">
        <w:rPr>
          <w:noProof/>
        </w:rPr>
        <w:t>5</w:t>
      </w:r>
      <w:r w:rsidRPr="00D01078">
        <w:rPr>
          <w:noProof/>
        </w:rPr>
        <w:fldChar w:fldCharType="end"/>
      </w:r>
    </w:p>
    <w:p w14:paraId="2B1F1C50"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16340: Fixing bugs and improving usability of the InstanceHandle&lt;D&gt; class (dds-psm-cxx-ftf)</w:t>
      </w:r>
      <w:r w:rsidRPr="00D01078">
        <w:rPr>
          <w:noProof/>
        </w:rPr>
        <w:tab/>
      </w:r>
      <w:r w:rsidRPr="00D01078">
        <w:rPr>
          <w:noProof/>
        </w:rPr>
        <w:fldChar w:fldCharType="begin"/>
      </w:r>
      <w:r w:rsidRPr="00D01078">
        <w:rPr>
          <w:noProof/>
        </w:rPr>
        <w:instrText xml:space="preserve"> PAGEREF _Toc178327466 \h </w:instrText>
      </w:r>
      <w:r w:rsidRPr="00D01078">
        <w:rPr>
          <w:noProof/>
        </w:rPr>
      </w:r>
      <w:r w:rsidRPr="00D01078">
        <w:rPr>
          <w:noProof/>
        </w:rPr>
        <w:fldChar w:fldCharType="separate"/>
      </w:r>
      <w:r w:rsidRPr="00D01078">
        <w:rPr>
          <w:noProof/>
        </w:rPr>
        <w:t>5</w:t>
      </w:r>
      <w:r w:rsidRPr="00D01078">
        <w:rPr>
          <w:noProof/>
        </w:rPr>
        <w:fldChar w:fldCharType="end"/>
      </w:r>
    </w:p>
    <w:p w14:paraId="638DE035"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16354: Inheritance via dominance warning on Visual Studio (dds-psm-cxx-ftf)</w:t>
      </w:r>
      <w:r w:rsidRPr="00D01078">
        <w:rPr>
          <w:noProof/>
        </w:rPr>
        <w:tab/>
      </w:r>
      <w:r w:rsidRPr="00D01078">
        <w:rPr>
          <w:noProof/>
        </w:rPr>
        <w:fldChar w:fldCharType="begin"/>
      </w:r>
      <w:r w:rsidRPr="00D01078">
        <w:rPr>
          <w:noProof/>
        </w:rPr>
        <w:instrText xml:space="preserve"> PAGEREF _Toc178327467 \h </w:instrText>
      </w:r>
      <w:r w:rsidRPr="00D01078">
        <w:rPr>
          <w:noProof/>
        </w:rPr>
      </w:r>
      <w:r w:rsidRPr="00D01078">
        <w:rPr>
          <w:noProof/>
        </w:rPr>
        <w:fldChar w:fldCharType="separate"/>
      </w:r>
      <w:r w:rsidRPr="00D01078">
        <w:rPr>
          <w:noProof/>
        </w:rPr>
        <w:t>6</w:t>
      </w:r>
      <w:r w:rsidRPr="00D01078">
        <w:rPr>
          <w:noProof/>
        </w:rPr>
        <w:fldChar w:fldCharType="end"/>
      </w:r>
    </w:p>
    <w:p w14:paraId="54DF457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16374: Use traits for topic/datareader/datawriter (dds-psm-cxx-ftf)</w:t>
      </w:r>
      <w:r w:rsidRPr="00D01078">
        <w:rPr>
          <w:noProof/>
        </w:rPr>
        <w:tab/>
      </w:r>
      <w:r w:rsidRPr="00D01078">
        <w:rPr>
          <w:noProof/>
        </w:rPr>
        <w:fldChar w:fldCharType="begin"/>
      </w:r>
      <w:r w:rsidRPr="00D01078">
        <w:rPr>
          <w:noProof/>
        </w:rPr>
        <w:instrText xml:space="preserve"> PAGEREF _Toc178327468 \h </w:instrText>
      </w:r>
      <w:r w:rsidRPr="00D01078">
        <w:rPr>
          <w:noProof/>
        </w:rPr>
      </w:r>
      <w:r w:rsidRPr="00D01078">
        <w:rPr>
          <w:noProof/>
        </w:rPr>
        <w:fldChar w:fldCharType="separate"/>
      </w:r>
      <w:r w:rsidRPr="00D01078">
        <w:rPr>
          <w:noProof/>
        </w:rPr>
        <w:t>6</w:t>
      </w:r>
      <w:r w:rsidRPr="00D01078">
        <w:rPr>
          <w:noProof/>
        </w:rPr>
        <w:fldChar w:fldCharType="end"/>
      </w:r>
    </w:p>
    <w:p w14:paraId="1478DBD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16401: Portable exception-safety guarantees for DDS C++ PSM (dds-psm-cxx-ftf)</w:t>
      </w:r>
      <w:r w:rsidRPr="00D01078">
        <w:rPr>
          <w:noProof/>
        </w:rPr>
        <w:tab/>
      </w:r>
      <w:r w:rsidRPr="00D01078">
        <w:rPr>
          <w:noProof/>
        </w:rPr>
        <w:fldChar w:fldCharType="begin"/>
      </w:r>
      <w:r w:rsidRPr="00D01078">
        <w:rPr>
          <w:noProof/>
        </w:rPr>
        <w:instrText xml:space="preserve"> PAGEREF _Toc178327469 \h </w:instrText>
      </w:r>
      <w:r w:rsidRPr="00D01078">
        <w:rPr>
          <w:noProof/>
        </w:rPr>
      </w:r>
      <w:r w:rsidRPr="00D01078">
        <w:rPr>
          <w:noProof/>
        </w:rPr>
        <w:fldChar w:fldCharType="separate"/>
      </w:r>
      <w:r w:rsidRPr="00D01078">
        <w:rPr>
          <w:noProof/>
        </w:rPr>
        <w:t>7</w:t>
      </w:r>
      <w:r w:rsidRPr="00D01078">
        <w:rPr>
          <w:noProof/>
        </w:rPr>
        <w:fldChar w:fldCharType="end"/>
      </w:r>
    </w:p>
    <w:p w14:paraId="7B97B43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16402: Exception safety guarantees for the DataReader API (dds-psm-cxx-ftf)</w:t>
      </w:r>
      <w:r w:rsidRPr="00D01078">
        <w:rPr>
          <w:noProof/>
        </w:rPr>
        <w:tab/>
      </w:r>
      <w:r w:rsidRPr="00D01078">
        <w:rPr>
          <w:noProof/>
        </w:rPr>
        <w:fldChar w:fldCharType="begin"/>
      </w:r>
      <w:r w:rsidRPr="00D01078">
        <w:rPr>
          <w:noProof/>
        </w:rPr>
        <w:instrText xml:space="preserve"> PAGEREF _Toc178327470 \h </w:instrText>
      </w:r>
      <w:r w:rsidRPr="00D01078">
        <w:rPr>
          <w:noProof/>
        </w:rPr>
      </w:r>
      <w:r w:rsidRPr="00D01078">
        <w:rPr>
          <w:noProof/>
        </w:rPr>
        <w:fldChar w:fldCharType="separate"/>
      </w:r>
      <w:r w:rsidRPr="00D01078">
        <w:rPr>
          <w:noProof/>
        </w:rPr>
        <w:t>8</w:t>
      </w:r>
      <w:r w:rsidRPr="00D01078">
        <w:rPr>
          <w:noProof/>
        </w:rPr>
        <w:fldChar w:fldCharType="end"/>
      </w:r>
    </w:p>
    <w:p w14:paraId="05EA1A72"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16403: General Exception Safety Considerations (dds-psm-cxx-ftf)</w:t>
      </w:r>
      <w:r w:rsidRPr="00D01078">
        <w:rPr>
          <w:noProof/>
        </w:rPr>
        <w:tab/>
      </w:r>
      <w:r w:rsidRPr="00D01078">
        <w:rPr>
          <w:noProof/>
        </w:rPr>
        <w:fldChar w:fldCharType="begin"/>
      </w:r>
      <w:r w:rsidRPr="00D01078">
        <w:rPr>
          <w:noProof/>
        </w:rPr>
        <w:instrText xml:space="preserve"> PAGEREF _Toc178327471 \h </w:instrText>
      </w:r>
      <w:r w:rsidRPr="00D01078">
        <w:rPr>
          <w:noProof/>
        </w:rPr>
      </w:r>
      <w:r w:rsidRPr="00D01078">
        <w:rPr>
          <w:noProof/>
        </w:rPr>
        <w:fldChar w:fldCharType="separate"/>
      </w:r>
      <w:r w:rsidRPr="00D01078">
        <w:rPr>
          <w:noProof/>
        </w:rPr>
        <w:t>9</w:t>
      </w:r>
      <w:r w:rsidRPr="00D01078">
        <w:rPr>
          <w:noProof/>
        </w:rPr>
        <w:fldChar w:fldCharType="end"/>
      </w:r>
    </w:p>
    <w:p w14:paraId="0105472F"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16404: Improving usability of EntityQoS API (dds-psm-cxx-ftf)</w:t>
      </w:r>
      <w:r w:rsidRPr="00D01078">
        <w:rPr>
          <w:noProof/>
        </w:rPr>
        <w:tab/>
      </w:r>
      <w:r w:rsidRPr="00D01078">
        <w:rPr>
          <w:noProof/>
        </w:rPr>
        <w:fldChar w:fldCharType="begin"/>
      </w:r>
      <w:r w:rsidRPr="00D01078">
        <w:rPr>
          <w:noProof/>
        </w:rPr>
        <w:instrText xml:space="preserve"> PAGEREF _Toc178327472 \h </w:instrText>
      </w:r>
      <w:r w:rsidRPr="00D01078">
        <w:rPr>
          <w:noProof/>
        </w:rPr>
      </w:r>
      <w:r w:rsidRPr="00D01078">
        <w:rPr>
          <w:noProof/>
        </w:rPr>
        <w:fldChar w:fldCharType="separate"/>
      </w:r>
      <w:r w:rsidRPr="00D01078">
        <w:rPr>
          <w:noProof/>
        </w:rPr>
        <w:t>10</w:t>
      </w:r>
      <w:r w:rsidRPr="00D01078">
        <w:rPr>
          <w:noProof/>
        </w:rPr>
        <w:fldChar w:fldCharType="end"/>
      </w:r>
    </w:p>
    <w:p w14:paraId="4288794A"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16405: Supporting automatic conversion from value types to delegate types (dds-psm-cxx-ftf)</w:t>
      </w:r>
      <w:r w:rsidRPr="00D01078">
        <w:rPr>
          <w:noProof/>
        </w:rPr>
        <w:tab/>
      </w:r>
      <w:r w:rsidRPr="00D01078">
        <w:rPr>
          <w:noProof/>
        </w:rPr>
        <w:fldChar w:fldCharType="begin"/>
      </w:r>
      <w:r w:rsidRPr="00D01078">
        <w:rPr>
          <w:noProof/>
        </w:rPr>
        <w:instrText xml:space="preserve"> PAGEREF _Toc178327473 \h </w:instrText>
      </w:r>
      <w:r w:rsidRPr="00D01078">
        <w:rPr>
          <w:noProof/>
        </w:rPr>
      </w:r>
      <w:r w:rsidRPr="00D01078">
        <w:rPr>
          <w:noProof/>
        </w:rPr>
        <w:fldChar w:fldCharType="separate"/>
      </w:r>
      <w:r w:rsidRPr="00D01078">
        <w:rPr>
          <w:noProof/>
        </w:rPr>
        <w:t>10</w:t>
      </w:r>
      <w:r w:rsidRPr="00D01078">
        <w:rPr>
          <w:noProof/>
        </w:rPr>
        <w:fldChar w:fldCharType="end"/>
      </w:r>
    </w:p>
    <w:p w14:paraId="08A1F3F7" w14:textId="77777777" w:rsidR="001743AE" w:rsidRPr="00D01078" w:rsidRDefault="001743AE">
      <w:pPr>
        <w:pStyle w:val="TM1"/>
        <w:tabs>
          <w:tab w:val="right" w:leader="dot" w:pos="9056"/>
        </w:tabs>
        <w:rPr>
          <w:rFonts w:asciiTheme="minorHAnsi" w:hAnsiTheme="minorHAnsi"/>
          <w:b w:val="0"/>
          <w:noProof/>
          <w:color w:val="auto"/>
          <w:lang w:eastAsia="ja-JP"/>
        </w:rPr>
      </w:pPr>
      <w:r w:rsidRPr="00D01078">
        <w:rPr>
          <w:noProof/>
        </w:rPr>
        <w:t>Issue 16411: Make parameter passing same for native/type parameters (dds-psm-cxx-ftf)</w:t>
      </w:r>
      <w:r w:rsidRPr="00D01078">
        <w:rPr>
          <w:noProof/>
        </w:rPr>
        <w:tab/>
      </w:r>
      <w:r w:rsidRPr="00D01078">
        <w:rPr>
          <w:noProof/>
        </w:rPr>
        <w:fldChar w:fldCharType="begin"/>
      </w:r>
      <w:r w:rsidRPr="00D01078">
        <w:rPr>
          <w:noProof/>
        </w:rPr>
        <w:instrText xml:space="preserve"> PAGEREF _Toc178327474 \h </w:instrText>
      </w:r>
      <w:r w:rsidRPr="00D01078">
        <w:rPr>
          <w:noProof/>
        </w:rPr>
      </w:r>
      <w:r w:rsidRPr="00D01078">
        <w:rPr>
          <w:noProof/>
        </w:rPr>
        <w:fldChar w:fldCharType="separate"/>
      </w:r>
      <w:r w:rsidRPr="00D01078">
        <w:rPr>
          <w:noProof/>
        </w:rPr>
        <w:t>11</w:t>
      </w:r>
      <w:r w:rsidRPr="00D01078">
        <w:rPr>
          <w:noProof/>
        </w:rPr>
        <w:fldChar w:fldCharType="end"/>
      </w:r>
    </w:p>
    <w:p w14:paraId="15595802" w14:textId="77777777" w:rsidR="00A60C89" w:rsidRPr="00D01078" w:rsidRDefault="00A60C89" w:rsidP="0041741F">
      <w:pPr>
        <w:pStyle w:val="Titre1"/>
      </w:pPr>
      <w:r w:rsidRPr="00D01078">
        <w:fldChar w:fldCharType="end"/>
      </w:r>
    </w:p>
    <w:p w14:paraId="3D591B29" w14:textId="77777777" w:rsidR="00A60C89" w:rsidRPr="00D01078" w:rsidRDefault="00A60C89">
      <w:pPr>
        <w:rPr>
          <w:rFonts w:asciiTheme="majorHAnsi" w:eastAsiaTheme="majorEastAsia" w:hAnsiTheme="majorHAnsi" w:cstheme="majorBidi"/>
          <w:b/>
          <w:bCs/>
          <w:color w:val="345A8A" w:themeColor="accent1" w:themeShade="B5"/>
          <w:sz w:val="32"/>
          <w:szCs w:val="32"/>
        </w:rPr>
      </w:pPr>
      <w:r w:rsidRPr="00D01078">
        <w:br w:type="page"/>
      </w:r>
    </w:p>
    <w:p w14:paraId="7D7BAD69" w14:textId="5FFD3AC3" w:rsidR="0041741F" w:rsidRPr="00D01078" w:rsidRDefault="0041741F" w:rsidP="0041741F">
      <w:pPr>
        <w:pStyle w:val="Titre1"/>
      </w:pPr>
      <w:bookmarkStart w:id="1" w:name="_Toc178327459"/>
      <w:r w:rsidRPr="00D01078">
        <w:t xml:space="preserve">Issue 15965: XML-Based </w:t>
      </w:r>
      <w:proofErr w:type="spellStart"/>
      <w:r w:rsidRPr="00D01078">
        <w:t>QoS</w:t>
      </w:r>
      <w:proofErr w:type="spellEnd"/>
      <w:r w:rsidRPr="00D01078">
        <w:t xml:space="preserve"> Policy Settings </w:t>
      </w:r>
      <w:bookmarkEnd w:id="1"/>
    </w:p>
    <w:bookmarkEnd w:id="0"/>
    <w:p w14:paraId="3F938271" w14:textId="77777777" w:rsidR="00A60C89" w:rsidRPr="00D01078" w:rsidRDefault="00A60C89" w:rsidP="0041741F">
      <w:pPr>
        <w:rPr>
          <w:rFonts w:asciiTheme="majorHAnsi" w:eastAsia="Times New Roman" w:hAnsiTheme="majorHAnsi" w:cs="Times New Roman"/>
          <w:b/>
          <w:bCs/>
          <w:color w:val="000000"/>
          <w:sz w:val="27"/>
          <w:szCs w:val="27"/>
        </w:rPr>
      </w:pPr>
    </w:p>
    <w:p w14:paraId="31F313F7" w14:textId="77777777" w:rsidR="001743AE" w:rsidRPr="00D01078" w:rsidRDefault="001743AE" w:rsidP="0041741F">
      <w:pPr>
        <w:rPr>
          <w:rFonts w:asciiTheme="majorHAnsi" w:eastAsia="Times New Roman" w:hAnsiTheme="majorHAnsi" w:cs="Times New Roman"/>
          <w:b/>
          <w:bCs/>
          <w:color w:val="000000"/>
          <w:sz w:val="27"/>
          <w:szCs w:val="27"/>
        </w:rPr>
      </w:pPr>
    </w:p>
    <w:p w14:paraId="3A7F22C6" w14:textId="61953123"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8" w:history="1">
        <w:proofErr w:type="spell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p>
    <w:p w14:paraId="1B15F8D3" w14:textId="7F1EA96F"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C37815" w:rsidRPr="00D01078">
        <w:rPr>
          <w:rFonts w:asciiTheme="majorHAnsi" w:eastAsia="Times New Roman" w:hAnsiTheme="majorHAnsi" w:cs="Times New Roman"/>
          <w:color w:val="000000"/>
          <w:sz w:val="22"/>
          <w:szCs w:val="22"/>
        </w:rPr>
        <w:tab/>
      </w:r>
      <w:r w:rsidR="00F046D1" w:rsidRPr="00D01078">
        <w:rPr>
          <w:rFonts w:asciiTheme="majorHAnsi" w:eastAsia="Times New Roman" w:hAnsiTheme="majorHAnsi" w:cs="Times New Roman"/>
          <w:color w:val="000000"/>
          <w:sz w:val="22"/>
          <w:szCs w:val="22"/>
        </w:rPr>
        <w:t>Revision</w:t>
      </w:r>
    </w:p>
    <w:p w14:paraId="7C919AD9" w14:textId="5656F8D7" w:rsidR="001743AE"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2C25A5" w:rsidRPr="00D01078">
        <w:rPr>
          <w:rFonts w:asciiTheme="majorHAnsi" w:eastAsia="Times New Roman" w:hAnsiTheme="majorHAnsi" w:cs="Times New Roman"/>
          <w:color w:val="000000"/>
          <w:sz w:val="22"/>
          <w:szCs w:val="22"/>
        </w:rPr>
        <w:t xml:space="preserve"> </w:t>
      </w:r>
      <w:r w:rsidR="00C37815" w:rsidRPr="00D01078">
        <w:rPr>
          <w:rFonts w:asciiTheme="majorHAnsi" w:eastAsia="Times New Roman" w:hAnsiTheme="majorHAnsi" w:cs="Times New Roman"/>
          <w:color w:val="000000"/>
          <w:sz w:val="22"/>
          <w:szCs w:val="22"/>
        </w:rPr>
        <w:tab/>
      </w:r>
      <w:r w:rsidR="002C25A5" w:rsidRPr="00D01078">
        <w:rPr>
          <w:rFonts w:asciiTheme="majorHAnsi" w:eastAsia="Times New Roman" w:hAnsiTheme="majorHAnsi" w:cs="Times New Roman"/>
          <w:color w:val="000000"/>
          <w:sz w:val="22"/>
          <w:szCs w:val="22"/>
        </w:rPr>
        <w:t>Critical</w:t>
      </w:r>
    </w:p>
    <w:p w14:paraId="4B58C77C" w14:textId="77777777" w:rsidR="002C25A5" w:rsidRPr="00D01078" w:rsidRDefault="002C25A5" w:rsidP="0041741F">
      <w:pPr>
        <w:rPr>
          <w:rFonts w:asciiTheme="majorHAnsi" w:eastAsia="Times New Roman" w:hAnsiTheme="majorHAnsi" w:cs="Times New Roman"/>
          <w:b/>
          <w:bCs/>
          <w:color w:val="000000"/>
          <w:sz w:val="22"/>
          <w:szCs w:val="22"/>
        </w:rPr>
      </w:pPr>
    </w:p>
    <w:p w14:paraId="45BAF0A3" w14:textId="77777777" w:rsidR="004A23AA" w:rsidRPr="00D01078" w:rsidRDefault="0041741F" w:rsidP="002C25A5">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4C3413" w:rsidRPr="00D01078">
        <w:rPr>
          <w:rFonts w:asciiTheme="majorHAnsi" w:eastAsia="Times New Roman" w:hAnsiTheme="majorHAnsi" w:cs="Times New Roman"/>
          <w:b/>
          <w:bCs/>
          <w:color w:val="000000"/>
          <w:sz w:val="22"/>
          <w:szCs w:val="22"/>
        </w:rPr>
        <w:t>.</w:t>
      </w:r>
      <w:r w:rsidR="002C25A5"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newly introduced XML Based Policy configuration adds new methods in the core DDS entities that allow to fetch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from XML filers. This solution is not ideal since if generalized, e.g.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configuration from an URI, JSON stream, etc., would lead to an explosion of the core DDS API.  The suggestion is to remove the added methods from the core API and  use instead a Builder pattern (of some form).  A sketch of the suggested change is provided below:  </w:t>
      </w:r>
    </w:p>
    <w:p w14:paraId="51F7D2D2" w14:textId="77777777" w:rsidR="004A23AA" w:rsidRPr="00D01078" w:rsidRDefault="004A23AA" w:rsidP="002C25A5">
      <w:pPr>
        <w:rPr>
          <w:rFonts w:asciiTheme="majorHAnsi" w:hAnsiTheme="majorHAnsi" w:cs="Courier"/>
          <w:color w:val="000000"/>
          <w:sz w:val="22"/>
          <w:szCs w:val="22"/>
        </w:rPr>
      </w:pPr>
    </w:p>
    <w:p w14:paraId="2B5F95E9" w14:textId="77777777" w:rsidR="004A23AA" w:rsidRPr="00D01078" w:rsidRDefault="0041741F" w:rsidP="002C25A5">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 xml:space="preserve">  builder = </w:t>
      </w:r>
      <w:proofErr w:type="spellStart"/>
      <w:r w:rsidRPr="00D01078">
        <w:rPr>
          <w:rFonts w:asciiTheme="majorHAnsi" w:hAnsiTheme="majorHAnsi" w:cs="Courier"/>
          <w:color w:val="000000"/>
          <w:sz w:val="22"/>
          <w:szCs w:val="22"/>
        </w:rPr>
        <w:t>PolicyBuilder</w:t>
      </w:r>
      <w:proofErr w:type="spellEnd"/>
      <w:r w:rsidRPr="00D01078">
        <w:rPr>
          <w:rFonts w:asciiTheme="majorHAnsi" w:hAnsiTheme="majorHAnsi" w:cs="Courier"/>
          <w:color w:val="000000"/>
          <w:sz w:val="22"/>
          <w:szCs w:val="22"/>
        </w:rPr>
        <w:t>::load("</w:t>
      </w:r>
      <w:proofErr w:type="spellStart"/>
      <w:r w:rsidRPr="00D01078">
        <w:rPr>
          <w:rFonts w:asciiTheme="majorHAnsi" w:hAnsiTheme="majorHAnsi" w:cs="Courier"/>
          <w:color w:val="000000"/>
          <w:sz w:val="22"/>
          <w:szCs w:val="22"/>
        </w:rPr>
        <w:t>XMLBuilder</w:t>
      </w:r>
      <w:proofErr w:type="spellEnd"/>
      <w:r w:rsidRPr="00D01078">
        <w:rPr>
          <w:rFonts w:asciiTheme="majorHAnsi" w:hAnsiTheme="majorHAnsi" w:cs="Courier"/>
          <w:color w:val="000000"/>
          <w:sz w:val="22"/>
          <w:szCs w:val="22"/>
        </w:rPr>
        <w:t xml:space="preserve">");  </w:t>
      </w:r>
    </w:p>
    <w:p w14:paraId="1F3AF52F" w14:textId="0D06DA66" w:rsidR="0041741F" w:rsidRPr="00D01078" w:rsidRDefault="0041741F" w:rsidP="002C25A5">
      <w:pPr>
        <w:rPr>
          <w:rFonts w:asciiTheme="majorHAnsi" w:hAnsiTheme="majorHAnsi"/>
          <w:sz w:val="22"/>
          <w:szCs w:val="22"/>
        </w:rPr>
      </w:pPr>
      <w:proofErr w:type="spellStart"/>
      <w:r w:rsidRPr="00D01078">
        <w:rPr>
          <w:rFonts w:asciiTheme="majorHAnsi" w:hAnsiTheme="majorHAnsi" w:cs="Courier"/>
          <w:color w:val="000000"/>
          <w:sz w:val="22"/>
          <w:szCs w:val="22"/>
        </w:rPr>
        <w:t>TopicQos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tqos</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builder.topic_qos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file_name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profile_name</w:t>
      </w:r>
      <w:proofErr w:type="spellEnd"/>
      <w:r w:rsidRPr="00D01078">
        <w:rPr>
          <w:rFonts w:asciiTheme="majorHAnsi" w:hAnsiTheme="majorHAnsi" w:cs="Courier"/>
          <w:color w:val="000000"/>
          <w:sz w:val="22"/>
          <w:szCs w:val="22"/>
        </w:rPr>
        <w:t xml:space="preserve">);  </w:t>
      </w:r>
    </w:p>
    <w:p w14:paraId="33DCCCAA" w14:textId="77777777" w:rsidR="0041741F"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63B99446" w14:textId="77777777" w:rsidR="001743AE" w:rsidRPr="00D01078" w:rsidRDefault="0041741F" w:rsidP="0075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Notice that the suggested approach allows to easily extend the supported format for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representation w/o any impact on the core DDS API and overall facilitate the support for multiple approaches.  </w:t>
      </w:r>
    </w:p>
    <w:p w14:paraId="5985D90E" w14:textId="77777777" w:rsidR="001743AE" w:rsidRPr="00D01078" w:rsidRDefault="001743AE" w:rsidP="00174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7"/>
          <w:szCs w:val="27"/>
        </w:rPr>
      </w:pPr>
    </w:p>
    <w:p w14:paraId="0D84F4D7" w14:textId="6856F73C" w:rsidR="0041741F" w:rsidRPr="00D01078" w:rsidRDefault="0041741F"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702C05" w:rsidRPr="00D01078">
        <w:rPr>
          <w:rFonts w:asciiTheme="majorHAnsi" w:eastAsia="Times New Roman" w:hAnsiTheme="majorHAnsi" w:cs="Times New Roman"/>
          <w:b/>
          <w:bCs/>
          <w:color w:val="000000"/>
          <w:sz w:val="22"/>
          <w:szCs w:val="22"/>
        </w:rPr>
        <w:t xml:space="preserve"> </w:t>
      </w:r>
      <w:r w:rsidR="00702C05" w:rsidRPr="00D01078">
        <w:rPr>
          <w:rFonts w:asciiTheme="majorHAnsi" w:eastAsia="Times New Roman" w:hAnsiTheme="majorHAnsi" w:cs="Times New Roman"/>
          <w:bCs/>
          <w:color w:val="000000"/>
          <w:sz w:val="22"/>
          <w:szCs w:val="22"/>
        </w:rPr>
        <w:t xml:space="preserve">This issue has a twin-issue on the </w:t>
      </w:r>
      <w:proofErr w:type="spellStart"/>
      <w:r w:rsidR="00702C05" w:rsidRPr="00D01078">
        <w:rPr>
          <w:rFonts w:asciiTheme="majorHAnsi" w:eastAsia="Times New Roman" w:hAnsiTheme="majorHAnsi" w:cs="Times New Roman"/>
          <w:bCs/>
          <w:color w:val="000000"/>
          <w:sz w:val="22"/>
          <w:szCs w:val="22"/>
        </w:rPr>
        <w:t>dds</w:t>
      </w:r>
      <w:proofErr w:type="spellEnd"/>
      <w:r w:rsidR="00702C05" w:rsidRPr="00D01078">
        <w:rPr>
          <w:rFonts w:asciiTheme="majorHAnsi" w:eastAsia="Times New Roman" w:hAnsiTheme="majorHAnsi" w:cs="Times New Roman"/>
          <w:bCs/>
          <w:color w:val="000000"/>
          <w:sz w:val="22"/>
          <w:szCs w:val="22"/>
        </w:rPr>
        <w:t>-</w:t>
      </w:r>
      <w:proofErr w:type="spellStart"/>
      <w:r w:rsidR="00702C05" w:rsidRPr="00D01078">
        <w:rPr>
          <w:rFonts w:asciiTheme="majorHAnsi" w:eastAsia="Times New Roman" w:hAnsiTheme="majorHAnsi" w:cs="Times New Roman"/>
          <w:bCs/>
          <w:color w:val="000000"/>
          <w:sz w:val="22"/>
          <w:szCs w:val="22"/>
        </w:rPr>
        <w:t>psm</w:t>
      </w:r>
      <w:proofErr w:type="spellEnd"/>
      <w:r w:rsidR="00702C05" w:rsidRPr="00D01078">
        <w:rPr>
          <w:rFonts w:asciiTheme="majorHAnsi" w:eastAsia="Times New Roman" w:hAnsiTheme="majorHAnsi" w:cs="Times New Roman"/>
          <w:bCs/>
          <w:color w:val="000000"/>
          <w:sz w:val="22"/>
          <w:szCs w:val="22"/>
        </w:rPr>
        <w:t>-java. The two issues need to be addressed similarly to ensure consistencies across PSM – modulo language-specific idioms.</w:t>
      </w:r>
    </w:p>
    <w:p w14:paraId="2AB1214B" w14:textId="77777777" w:rsidR="00702C05"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DFB41ED" w14:textId="691C85BA" w:rsidR="008E0D14" w:rsidRDefault="008E0D14"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
          <w:bCs/>
          <w:color w:val="000000"/>
          <w:sz w:val="22"/>
          <w:szCs w:val="22"/>
        </w:rPr>
        <w:t xml:space="preserve">Resolution: </w:t>
      </w:r>
      <w:r>
        <w:rPr>
          <w:rFonts w:asciiTheme="majorHAnsi" w:eastAsia="Times New Roman" w:hAnsiTheme="majorHAnsi" w:cs="Times New Roman"/>
          <w:bCs/>
          <w:color w:val="000000"/>
          <w:sz w:val="22"/>
          <w:szCs w:val="22"/>
        </w:rPr>
        <w:t xml:space="preserve">The class </w:t>
      </w:r>
      <w:proofErr w:type="spellStart"/>
      <w:r>
        <w:rPr>
          <w:rFonts w:asciiTheme="majorHAnsi" w:eastAsia="Times New Roman" w:hAnsiTheme="majorHAnsi" w:cs="Times New Roman"/>
          <w:bCs/>
          <w:color w:val="000000"/>
          <w:sz w:val="22"/>
          <w:szCs w:val="22"/>
        </w:rPr>
        <w:t>dds</w:t>
      </w:r>
      <w:proofErr w:type="spellEnd"/>
      <w:r>
        <w:rPr>
          <w:rFonts w:asciiTheme="majorHAnsi" w:eastAsia="Times New Roman" w:hAnsiTheme="majorHAnsi" w:cs="Times New Roman"/>
          <w:bCs/>
          <w:color w:val="000000"/>
          <w:sz w:val="22"/>
          <w:szCs w:val="22"/>
        </w:rPr>
        <w:t>::core::</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w:t>
      </w:r>
      <w:proofErr w:type="spellStart"/>
      <w:r>
        <w:rPr>
          <w:rFonts w:asciiTheme="majorHAnsi" w:eastAsia="Times New Roman" w:hAnsiTheme="majorHAnsi" w:cs="Times New Roman"/>
          <w:bCs/>
          <w:color w:val="000000"/>
          <w:sz w:val="22"/>
          <w:szCs w:val="22"/>
        </w:rPr>
        <w:t>TQoSProvider</w:t>
      </w:r>
      <w:proofErr w:type="spellEnd"/>
      <w:r>
        <w:rPr>
          <w:rFonts w:asciiTheme="majorHAnsi" w:eastAsia="Times New Roman" w:hAnsiTheme="majorHAnsi" w:cs="Times New Roman"/>
          <w:bCs/>
          <w:color w:val="000000"/>
          <w:sz w:val="22"/>
          <w:szCs w:val="22"/>
        </w:rPr>
        <w:t xml:space="preserve"> provider has been added to the C++ API to allow the external configuration of </w:t>
      </w:r>
      <w:proofErr w:type="spellStart"/>
      <w:r>
        <w:rPr>
          <w:rFonts w:asciiTheme="majorHAnsi" w:eastAsia="Times New Roman" w:hAnsiTheme="majorHAnsi" w:cs="Times New Roman"/>
          <w:bCs/>
          <w:color w:val="000000"/>
          <w:sz w:val="22"/>
          <w:szCs w:val="22"/>
        </w:rPr>
        <w:t>QoS</w:t>
      </w:r>
      <w:proofErr w:type="spellEnd"/>
      <w:r>
        <w:rPr>
          <w:rFonts w:asciiTheme="majorHAnsi" w:eastAsia="Times New Roman" w:hAnsiTheme="majorHAnsi" w:cs="Times New Roman"/>
          <w:bCs/>
          <w:color w:val="000000"/>
          <w:sz w:val="22"/>
          <w:szCs w:val="22"/>
        </w:rPr>
        <w:t xml:space="preserve">.  </w:t>
      </w:r>
      <w:r w:rsidR="00753B21">
        <w:rPr>
          <w:rFonts w:asciiTheme="majorHAnsi" w:eastAsia="Times New Roman" w:hAnsiTheme="majorHAnsi" w:cs="Times New Roman"/>
          <w:bCs/>
          <w:color w:val="000000"/>
          <w:sz w:val="22"/>
          <w:szCs w:val="22"/>
        </w:rPr>
        <w:t xml:space="preserve">Section 7.6.2.1 of the specification document has been updated accordingly to describe the </w:t>
      </w:r>
      <w:proofErr w:type="spellStart"/>
      <w:r w:rsidR="00753B21">
        <w:rPr>
          <w:rFonts w:asciiTheme="majorHAnsi" w:eastAsia="Times New Roman" w:hAnsiTheme="majorHAnsi" w:cs="Times New Roman"/>
          <w:bCs/>
          <w:color w:val="000000"/>
          <w:sz w:val="22"/>
          <w:szCs w:val="22"/>
        </w:rPr>
        <w:t>dds</w:t>
      </w:r>
      <w:proofErr w:type="spellEnd"/>
      <w:r w:rsidR="00753B21">
        <w:rPr>
          <w:rFonts w:asciiTheme="majorHAnsi" w:eastAsia="Times New Roman" w:hAnsiTheme="majorHAnsi" w:cs="Times New Roman"/>
          <w:bCs/>
          <w:color w:val="000000"/>
          <w:sz w:val="22"/>
          <w:szCs w:val="22"/>
        </w:rPr>
        <w:t>::core::</w:t>
      </w:r>
      <w:proofErr w:type="spellStart"/>
      <w:r w:rsidR="00753B21">
        <w:rPr>
          <w:rFonts w:asciiTheme="majorHAnsi" w:eastAsia="Times New Roman" w:hAnsiTheme="majorHAnsi" w:cs="Times New Roman"/>
          <w:bCs/>
          <w:color w:val="000000"/>
          <w:sz w:val="22"/>
          <w:szCs w:val="22"/>
        </w:rPr>
        <w:t>TQoSProvider</w:t>
      </w:r>
      <w:proofErr w:type="spellEnd"/>
      <w:r w:rsidR="00753B21">
        <w:rPr>
          <w:rFonts w:asciiTheme="majorHAnsi" w:eastAsia="Times New Roman" w:hAnsiTheme="majorHAnsi" w:cs="Times New Roman"/>
          <w:bCs/>
          <w:color w:val="000000"/>
          <w:sz w:val="22"/>
          <w:szCs w:val="22"/>
        </w:rPr>
        <w:t>.</w:t>
      </w:r>
    </w:p>
    <w:p w14:paraId="3F4581DB" w14:textId="77777777"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68938540" w14:textId="07EA938E"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See:</w:t>
      </w:r>
    </w:p>
    <w:p w14:paraId="7E6BC828" w14:textId="420FD92F" w:rsidR="005E3EC1" w:rsidRDefault="005E3EC1"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Pr>
          <w:rFonts w:asciiTheme="majorHAnsi" w:eastAsia="Times New Roman" w:hAnsiTheme="majorHAnsi" w:cs="Times New Roman"/>
          <w:bCs/>
          <w:color w:val="000000"/>
          <w:sz w:val="22"/>
          <w:szCs w:val="22"/>
        </w:rPr>
        <w:tab/>
      </w:r>
      <w:hyperlink r:id="rId9" w:history="1">
        <w:r w:rsidR="00874F0B" w:rsidRPr="001F33A3">
          <w:rPr>
            <w:rStyle w:val="Lienhypertexte"/>
            <w:rFonts w:asciiTheme="majorHAnsi" w:eastAsia="Times New Roman" w:hAnsiTheme="majorHAnsi" w:cs="Times New Roman"/>
            <w:bCs/>
            <w:sz w:val="22"/>
            <w:szCs w:val="22"/>
          </w:rPr>
          <w:t>https://github.com/kydos/dds-psm-cxx/blob/master/src/hpp/dds/core/TQosProvider.hpp</w:t>
        </w:r>
      </w:hyperlink>
    </w:p>
    <w:p w14:paraId="0ED22157" w14:textId="77777777" w:rsidR="00874F0B" w:rsidRPr="008E0D14" w:rsidRDefault="00874F0B"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p>
    <w:p w14:paraId="1AAE40F6" w14:textId="77777777" w:rsidR="000A6A31" w:rsidRDefault="000A6A31"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7EF31F8" w14:textId="4D328AF6"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Proposed Resolution:</w:t>
      </w:r>
      <w:r w:rsidRPr="00D01078">
        <w:rPr>
          <w:rFonts w:asciiTheme="majorHAnsi" w:eastAsia="Times New Roman" w:hAnsiTheme="majorHAnsi" w:cs="Times New Roman"/>
          <w:color w:val="000000"/>
          <w:sz w:val="22"/>
          <w:szCs w:val="22"/>
        </w:rPr>
        <w:t> </w:t>
      </w:r>
      <w:r w:rsidR="004864AA">
        <w:rPr>
          <w:rFonts w:asciiTheme="majorHAnsi" w:eastAsia="Times New Roman" w:hAnsiTheme="majorHAnsi" w:cs="Times New Roman"/>
          <w:color w:val="000000"/>
          <w:sz w:val="22"/>
          <w:szCs w:val="22"/>
        </w:rPr>
        <w:t>Resolved</w:t>
      </w:r>
    </w:p>
    <w:p w14:paraId="1E8C503F" w14:textId="77777777" w:rsidR="00702C05" w:rsidRPr="00D01078" w:rsidRDefault="00702C05"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28070D" w14:textId="79DEE300" w:rsidR="00702C05" w:rsidRPr="00D01078" w:rsidRDefault="00702C05" w:rsidP="00702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Under Discussion</w:t>
      </w:r>
    </w:p>
    <w:p w14:paraId="57345EDC" w14:textId="1FC7DB41" w:rsidR="00D43DEE" w:rsidRPr="00D01078" w:rsidRDefault="00D43DEE">
      <w:pPr>
        <w:rPr>
          <w:rFonts w:asciiTheme="majorHAnsi" w:hAnsiTheme="majorHAnsi" w:cs="Courier"/>
          <w:sz w:val="22"/>
          <w:szCs w:val="22"/>
        </w:rPr>
      </w:pPr>
      <w:r w:rsidRPr="00D01078">
        <w:rPr>
          <w:rFonts w:asciiTheme="majorHAnsi" w:hAnsiTheme="majorHAnsi" w:cs="Courier"/>
          <w:sz w:val="22"/>
          <w:szCs w:val="22"/>
        </w:rPr>
        <w:br w:type="page"/>
      </w:r>
    </w:p>
    <w:p w14:paraId="1B74A80C" w14:textId="00C6A6E4" w:rsidR="0041741F" w:rsidRPr="00D01078" w:rsidRDefault="0041741F" w:rsidP="00FA654C">
      <w:pPr>
        <w:pStyle w:val="Titre1"/>
      </w:pPr>
      <w:bookmarkStart w:id="2" w:name="_Toc178327460"/>
      <w:bookmarkStart w:id="3" w:name="Issue15967"/>
      <w:r w:rsidRPr="00D01078">
        <w:t xml:space="preserve">Issue 15967: factory methods on the "parents" (e.g. </w:t>
      </w:r>
      <w:proofErr w:type="spellStart"/>
      <w:r w:rsidRPr="00D01078">
        <w:t>create_topic</w:t>
      </w:r>
      <w:proofErr w:type="spellEnd"/>
      <w:r w:rsidRPr="00D01078">
        <w:t xml:space="preserve">, </w:t>
      </w:r>
      <w:proofErr w:type="spellStart"/>
      <w:r w:rsidRPr="00D01078">
        <w:t>create_data_writer</w:t>
      </w:r>
      <w:proofErr w:type="spellEnd"/>
      <w:r w:rsidRPr="00D01078">
        <w:t xml:space="preserve">, etc.) </w:t>
      </w:r>
      <w:bookmarkEnd w:id="2"/>
    </w:p>
    <w:bookmarkEnd w:id="3"/>
    <w:p w14:paraId="7ED2502C" w14:textId="77777777" w:rsidR="00325BA3" w:rsidRPr="00D01078" w:rsidRDefault="00325BA3" w:rsidP="0041741F">
      <w:pPr>
        <w:rPr>
          <w:rFonts w:asciiTheme="majorHAnsi" w:eastAsia="Times New Roman" w:hAnsiTheme="majorHAnsi" w:cs="Times New Roman"/>
          <w:color w:val="000000"/>
          <w:sz w:val="27"/>
          <w:szCs w:val="27"/>
        </w:rPr>
      </w:pPr>
    </w:p>
    <w:p w14:paraId="7B9E5FCA" w14:textId="3DF6F7F1"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r>
      <w:proofErr w:type="spellStart"/>
      <w:r w:rsidRPr="00D01078">
        <w:rPr>
          <w:rFonts w:asciiTheme="majorHAnsi" w:eastAsia="Times New Roman" w:hAnsiTheme="majorHAnsi" w:cs="Times New Roman"/>
          <w:color w:val="000000"/>
          <w:sz w:val="22"/>
          <w:szCs w:val="22"/>
        </w:rPr>
        <w:t>PrismTech</w:t>
      </w:r>
      <w:proofErr w:type="spellEnd"/>
      <w:r w:rsidRPr="00D01078">
        <w:rPr>
          <w:rFonts w:asciiTheme="majorHAnsi" w:eastAsia="Times New Roman" w:hAnsiTheme="majorHAnsi" w:cs="Times New Roman"/>
          <w:color w:val="000000"/>
          <w:sz w:val="22"/>
          <w:szCs w:val="22"/>
        </w:rPr>
        <w:t xml:space="preserve"> (Dr. Angelo Corsaro, PhD., </w:t>
      </w:r>
      <w:hyperlink r:id="rId10" w:history="1">
        <w:proofErr w:type="spellStart"/>
        <w:r w:rsidRPr="00D01078">
          <w:rPr>
            <w:rFonts w:asciiTheme="majorHAnsi" w:eastAsia="Times New Roman" w:hAnsiTheme="majorHAnsi" w:cs="Times New Roman"/>
            <w:color w:val="0000FF"/>
            <w:sz w:val="22"/>
            <w:szCs w:val="22"/>
            <w:u w:val="single"/>
          </w:rPr>
          <w:t>angelo.corsaro</w:t>
        </w:r>
        <w:proofErr w:type="spellEnd"/>
        <w:r w:rsidRPr="00D01078">
          <w:rPr>
            <w:rFonts w:asciiTheme="majorHAnsi" w:eastAsia="Times New Roman" w:hAnsiTheme="majorHAnsi" w:cs="Times New Roman"/>
            <w:color w:val="0000FF"/>
            <w:sz w:val="22"/>
            <w:szCs w:val="22"/>
            <w:u w:val="single"/>
          </w:rPr>
          <w:t>(at)prismtech.com</w:t>
        </w:r>
      </w:hyperlink>
      <w:r w:rsidRPr="00D01078">
        <w:rPr>
          <w:rFonts w:asciiTheme="majorHAnsi" w:eastAsia="Times New Roman" w:hAnsiTheme="majorHAnsi" w:cs="Times New Roman"/>
          <w:color w:val="000000"/>
          <w:sz w:val="22"/>
          <w:szCs w:val="22"/>
        </w:rPr>
        <w:t>)</w:t>
      </w:r>
      <w:r w:rsidRPr="00D01078">
        <w:rPr>
          <w:rFonts w:asciiTheme="majorHAnsi" w:eastAsia="Times New Roman" w:hAnsiTheme="majorHAnsi" w:cs="Times New Roman"/>
          <w:color w:val="000000"/>
          <w:sz w:val="22"/>
          <w:szCs w:val="22"/>
        </w:rPr>
        <w:br/>
      </w: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2FFD" w:rsidRPr="00D01078">
        <w:rPr>
          <w:rFonts w:asciiTheme="majorHAnsi" w:eastAsia="Times New Roman" w:hAnsiTheme="majorHAnsi" w:cs="Times New Roman"/>
          <w:color w:val="000000"/>
          <w:sz w:val="22"/>
          <w:szCs w:val="22"/>
        </w:rPr>
        <w:tab/>
        <w:t>Revision</w:t>
      </w:r>
    </w:p>
    <w:p w14:paraId="0F0BD40F" w14:textId="02CF04DA" w:rsidR="00325BA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00F046D1" w:rsidRPr="00D01078">
        <w:rPr>
          <w:rFonts w:asciiTheme="majorHAnsi" w:eastAsia="Times New Roman" w:hAnsiTheme="majorHAnsi" w:cs="Times New Roman"/>
          <w:b/>
          <w:bCs/>
          <w:color w:val="000000"/>
          <w:sz w:val="22"/>
          <w:szCs w:val="22"/>
        </w:rPr>
        <w:t xml:space="preserve"> </w:t>
      </w:r>
      <w:r w:rsidR="00152FFD" w:rsidRPr="00D01078">
        <w:rPr>
          <w:rFonts w:asciiTheme="majorHAnsi" w:eastAsia="Times New Roman" w:hAnsiTheme="majorHAnsi" w:cs="Times New Roman"/>
          <w:b/>
          <w:bCs/>
          <w:color w:val="000000"/>
          <w:sz w:val="22"/>
          <w:szCs w:val="22"/>
        </w:rPr>
        <w:tab/>
      </w:r>
      <w:r w:rsidR="00F046D1" w:rsidRPr="00D01078">
        <w:rPr>
          <w:rFonts w:asciiTheme="majorHAnsi" w:eastAsia="Times New Roman" w:hAnsiTheme="majorHAnsi" w:cs="Times New Roman"/>
          <w:bCs/>
          <w:color w:val="000000"/>
          <w:sz w:val="22"/>
          <w:szCs w:val="22"/>
        </w:rPr>
        <w:t>Critical</w:t>
      </w:r>
      <w:r w:rsidRPr="00D01078">
        <w:rPr>
          <w:rFonts w:asciiTheme="majorHAnsi" w:eastAsia="Times New Roman" w:hAnsiTheme="majorHAnsi" w:cs="Times New Roman"/>
          <w:color w:val="000000"/>
          <w:sz w:val="22"/>
          <w:szCs w:val="22"/>
        </w:rPr>
        <w:t> </w:t>
      </w:r>
    </w:p>
    <w:p w14:paraId="4E1ECC52" w14:textId="77777777" w:rsidR="00394CA2" w:rsidRPr="00D01078" w:rsidRDefault="00394CA2" w:rsidP="00394CA2">
      <w:pPr>
        <w:rPr>
          <w:rFonts w:asciiTheme="majorHAnsi" w:eastAsia="Times New Roman" w:hAnsiTheme="majorHAnsi" w:cs="Times New Roman"/>
          <w:b/>
          <w:bCs/>
          <w:color w:val="000000"/>
          <w:sz w:val="22"/>
          <w:szCs w:val="22"/>
        </w:rPr>
      </w:pPr>
    </w:p>
    <w:p w14:paraId="1E9D5598" w14:textId="5BE3D2E7" w:rsidR="00D40B4A" w:rsidRPr="00D01078" w:rsidRDefault="0041741F" w:rsidP="00394CA2">
      <w:pPr>
        <w:rPr>
          <w:rFonts w:asciiTheme="majorHAnsi" w:eastAsia="Times New Roman" w:hAnsiTheme="majorHAnsi" w:cs="Times New Roman"/>
          <w:color w:val="000000"/>
          <w:sz w:val="22"/>
          <w:szCs w:val="22"/>
        </w:rPr>
      </w:pPr>
      <w:proofErr w:type="spellStart"/>
      <w:r w:rsidRPr="00D01078">
        <w:rPr>
          <w:rFonts w:asciiTheme="majorHAnsi" w:eastAsia="Times New Roman" w:hAnsiTheme="majorHAnsi" w:cs="Times New Roman"/>
          <w:b/>
          <w:bCs/>
          <w:color w:val="000000"/>
          <w:sz w:val="22"/>
          <w:szCs w:val="22"/>
        </w:rPr>
        <w:t>Summary</w:t>
      </w:r>
      <w:r w:rsidR="00394CA2" w:rsidRPr="00D01078">
        <w:rPr>
          <w:rFonts w:asciiTheme="majorHAnsi" w:eastAsia="Times New Roman" w:hAnsiTheme="majorHAnsi" w:cs="Times New Roman"/>
          <w:b/>
          <w:bCs/>
          <w:color w:val="000000"/>
          <w:sz w:val="22"/>
          <w:szCs w:val="22"/>
        </w:rPr>
        <w:t>.</w:t>
      </w:r>
      <w:r w:rsidRPr="00D01078">
        <w:rPr>
          <w:rFonts w:asciiTheme="majorHAnsi" w:hAnsiTheme="majorHAnsi" w:cs="Courier"/>
          <w:color w:val="000000"/>
          <w:sz w:val="22"/>
          <w:szCs w:val="22"/>
        </w:rPr>
        <w:t>The</w:t>
      </w:r>
      <w:proofErr w:type="spellEnd"/>
      <w:r w:rsidRPr="00D01078">
        <w:rPr>
          <w:rFonts w:asciiTheme="majorHAnsi" w:hAnsiTheme="majorHAnsi" w:cs="Courier"/>
          <w:color w:val="000000"/>
          <w:sz w:val="22"/>
          <w:szCs w:val="22"/>
        </w:rPr>
        <w:t xml:space="preserve"> changes introduced in the final submission to support factory methods on  the "parents" (e.g. </w:t>
      </w:r>
      <w:proofErr w:type="spellStart"/>
      <w:r w:rsidRPr="00D01078">
        <w:rPr>
          <w:rFonts w:asciiTheme="majorHAnsi" w:hAnsiTheme="majorHAnsi" w:cs="Courier"/>
          <w:color w:val="000000"/>
          <w:sz w:val="22"/>
          <w:szCs w:val="22"/>
        </w:rPr>
        <w:t>create_topic</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create_data_writer</w:t>
      </w:r>
      <w:proofErr w:type="spellEnd"/>
      <w:r w:rsidRPr="00D01078">
        <w:rPr>
          <w:rFonts w:asciiTheme="majorHAnsi" w:hAnsiTheme="majorHAnsi" w:cs="Courier"/>
          <w:color w:val="000000"/>
          <w:sz w:val="22"/>
          <w:szCs w:val="22"/>
        </w:rPr>
        <w:t xml:space="preserve">, etc.) has introduced a  few issues.  a. Reference types are not created in a uniform way. In essence,    </w:t>
      </w:r>
      <w:proofErr w:type="spellStart"/>
      <w:r w:rsidRPr="00D01078">
        <w:rPr>
          <w:rFonts w:asciiTheme="majorHAnsi" w:hAnsiTheme="majorHAnsi" w:cs="Courier"/>
          <w:color w:val="000000"/>
          <w:sz w:val="22"/>
          <w:szCs w:val="22"/>
        </w:rPr>
        <w:t>DomainParticipant</w:t>
      </w:r>
      <w:proofErr w:type="spellEnd"/>
      <w:r w:rsidRPr="00D01078">
        <w:rPr>
          <w:rFonts w:asciiTheme="majorHAnsi" w:hAnsiTheme="majorHAnsi" w:cs="Courier"/>
          <w:color w:val="000000"/>
          <w:sz w:val="22"/>
          <w:szCs w:val="22"/>
        </w:rPr>
        <w:t xml:space="preserve">, Subscriber, Publisher,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    types are instantiated using a different syntax than that used by    </w:t>
      </w:r>
      <w:proofErr w:type="spellStart"/>
      <w:r w:rsidRPr="00D01078">
        <w:rPr>
          <w:rFonts w:asciiTheme="majorHAnsi" w:hAnsiTheme="majorHAnsi" w:cs="Courier"/>
          <w:color w:val="000000"/>
          <w:sz w:val="22"/>
          <w:szCs w:val="22"/>
        </w:rPr>
        <w:t>WaitSets</w:t>
      </w:r>
      <w:proofErr w:type="spellEnd"/>
      <w:r w:rsidRPr="00D01078">
        <w:rPr>
          <w:rFonts w:asciiTheme="majorHAnsi" w:hAnsiTheme="majorHAnsi" w:cs="Courier"/>
          <w:color w:val="000000"/>
          <w:sz w:val="22"/>
          <w:szCs w:val="22"/>
        </w:rPr>
        <w:t xml:space="preserve"> or Conditions. This is unfortunate as it reduces the    consistency of the API.  b. To eliminate the circular dependencies induced by the factory methods    the API has to implement a few "creative" solutions that impact     clarity as well as robustness. All of a sudden it is relatively hard    to find where is defined what and also the include systems is very    fragile, e.g. one can break the API very easily by mistakenly changing     one include order.  The changes suggested to the submission is to equip each Reference type with a factory method called "create". This not only allows to remove circular references, but it also allows for an organization of the API that is more robust and easier to follow. Furthermore, it ensures that  all references are created in an uniform manner.</w:t>
      </w:r>
    </w:p>
    <w:p w14:paraId="58780170"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2981E8BC" w14:textId="38F55D15" w:rsidR="00D40B4A"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7D544D" w:rsidRPr="00D01078">
        <w:rPr>
          <w:rFonts w:asciiTheme="majorHAnsi" w:eastAsia="Times New Roman" w:hAnsiTheme="majorHAnsi" w:cs="Times New Roman"/>
          <w:color w:val="000000"/>
          <w:sz w:val="22"/>
          <w:szCs w:val="22"/>
        </w:rPr>
        <w:t xml:space="preserve">The </w:t>
      </w:r>
      <w:proofErr w:type="spellStart"/>
      <w:r w:rsidR="007D544D" w:rsidRPr="00D01078">
        <w:rPr>
          <w:rFonts w:asciiTheme="majorHAnsi" w:eastAsia="Times New Roman" w:hAnsiTheme="majorHAnsi" w:cs="Times New Roman"/>
          <w:color w:val="000000"/>
          <w:sz w:val="22"/>
          <w:szCs w:val="22"/>
        </w:rPr>
        <w:t>dds</w:t>
      </w:r>
      <w:proofErr w:type="spellEnd"/>
      <w:r w:rsidR="007D544D" w:rsidRPr="00D01078">
        <w:rPr>
          <w:rFonts w:asciiTheme="majorHAnsi" w:eastAsia="Times New Roman" w:hAnsiTheme="majorHAnsi" w:cs="Times New Roman"/>
          <w:color w:val="000000"/>
          <w:sz w:val="22"/>
          <w:szCs w:val="22"/>
        </w:rPr>
        <w:t>-</w:t>
      </w:r>
      <w:proofErr w:type="spellStart"/>
      <w:r w:rsidR="007D544D" w:rsidRPr="00D01078">
        <w:rPr>
          <w:rFonts w:asciiTheme="majorHAnsi" w:eastAsia="Times New Roman" w:hAnsiTheme="majorHAnsi" w:cs="Times New Roman"/>
          <w:color w:val="000000"/>
          <w:sz w:val="22"/>
          <w:szCs w:val="22"/>
        </w:rPr>
        <w:t>psm</w:t>
      </w:r>
      <w:proofErr w:type="spellEnd"/>
      <w:r w:rsidR="007D544D" w:rsidRPr="00D01078">
        <w:rPr>
          <w:rFonts w:asciiTheme="majorHAnsi" w:eastAsia="Times New Roman" w:hAnsiTheme="majorHAnsi" w:cs="Times New Roman"/>
          <w:color w:val="000000"/>
          <w:sz w:val="22"/>
          <w:szCs w:val="22"/>
        </w:rPr>
        <w:t>-cxx API has been updated to remove the circular dependencies introduced by factory methods</w:t>
      </w:r>
      <w:r w:rsidR="00607674" w:rsidRPr="00D01078">
        <w:rPr>
          <w:rFonts w:asciiTheme="majorHAnsi" w:eastAsia="Times New Roman" w:hAnsiTheme="majorHAnsi" w:cs="Times New Roman"/>
          <w:color w:val="000000"/>
          <w:sz w:val="22"/>
          <w:szCs w:val="22"/>
        </w:rPr>
        <w:t>. Along with removing circular dependencies the API has been refactored to ensure that no forward includes are needed thus maintaining local, and thus clear and visible, the set of dependencies for each file.</w:t>
      </w:r>
      <w:r w:rsidR="00F058DC">
        <w:rPr>
          <w:rFonts w:asciiTheme="majorHAnsi" w:eastAsia="Times New Roman" w:hAnsiTheme="majorHAnsi" w:cs="Times New Roman"/>
          <w:color w:val="000000"/>
          <w:sz w:val="22"/>
          <w:szCs w:val="22"/>
        </w:rPr>
        <w:t xml:space="preserve"> The necessary changes have been applied to all the </w:t>
      </w:r>
      <w:r w:rsidR="005E0D9C">
        <w:rPr>
          <w:rFonts w:asciiTheme="majorHAnsi" w:eastAsia="Times New Roman" w:hAnsiTheme="majorHAnsi" w:cs="Times New Roman"/>
          <w:color w:val="000000"/>
          <w:sz w:val="22"/>
          <w:szCs w:val="22"/>
        </w:rPr>
        <w:t xml:space="preserve">DDS entities, such as </w:t>
      </w:r>
      <w:proofErr w:type="spellStart"/>
      <w:r w:rsidR="005E0D9C">
        <w:rPr>
          <w:rFonts w:asciiTheme="majorHAnsi" w:eastAsia="Times New Roman" w:hAnsiTheme="majorHAnsi" w:cs="Times New Roman"/>
          <w:color w:val="000000"/>
          <w:sz w:val="22"/>
          <w:szCs w:val="22"/>
        </w:rPr>
        <w:t>DomainParticipant</w:t>
      </w:r>
      <w:proofErr w:type="spellEnd"/>
      <w:r w:rsidR="005E0D9C">
        <w:rPr>
          <w:rFonts w:asciiTheme="majorHAnsi" w:eastAsia="Times New Roman" w:hAnsiTheme="majorHAnsi" w:cs="Times New Roman"/>
          <w:color w:val="000000"/>
          <w:sz w:val="22"/>
          <w:szCs w:val="22"/>
        </w:rPr>
        <w:t>, Publisher and Subscriber.</w:t>
      </w:r>
    </w:p>
    <w:p w14:paraId="267F7354"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27818CA" w14:textId="5AC26EEF"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45BA47F" w14:textId="0E4CEA82"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1" w:history="1">
        <w:r w:rsidR="009E3F0D" w:rsidRPr="001F33A3">
          <w:rPr>
            <w:rStyle w:val="Lienhypertexte"/>
            <w:rFonts w:asciiTheme="majorHAnsi" w:eastAsia="Times New Roman" w:hAnsiTheme="majorHAnsi" w:cs="Times New Roman"/>
            <w:sz w:val="22"/>
            <w:szCs w:val="22"/>
          </w:rPr>
          <w:t>https://github.com/kydos/dds-psm-cxx/blob/master/src/hpp/dds/domain/TDomainParticipant.hpp</w:t>
        </w:r>
      </w:hyperlink>
    </w:p>
    <w:p w14:paraId="3329FBD3" w14:textId="225185D8"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2" w:history="1">
        <w:r w:rsidR="009E3F0D" w:rsidRPr="001F33A3">
          <w:rPr>
            <w:rStyle w:val="Lienhypertexte"/>
            <w:rFonts w:asciiTheme="majorHAnsi" w:eastAsia="Times New Roman" w:hAnsiTheme="majorHAnsi" w:cs="Times New Roman"/>
            <w:sz w:val="22"/>
            <w:szCs w:val="22"/>
          </w:rPr>
          <w:t>https://github.com/kydos/dds-psm-cxx/blob/master/src/hpp/dds/pub/TPublisher.hpp</w:t>
        </w:r>
      </w:hyperlink>
    </w:p>
    <w:p w14:paraId="3C6E25CF" w14:textId="2BF59163" w:rsidR="009E3F0D" w:rsidRDefault="00595CC9"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hyperlink r:id="rId13" w:history="1">
        <w:r w:rsidR="009E3F0D" w:rsidRPr="001F33A3">
          <w:rPr>
            <w:rStyle w:val="Lienhypertexte"/>
            <w:rFonts w:asciiTheme="majorHAnsi" w:eastAsia="Times New Roman" w:hAnsiTheme="majorHAnsi" w:cs="Times New Roman"/>
            <w:sz w:val="22"/>
            <w:szCs w:val="22"/>
          </w:rPr>
          <w:t>https://github.com/kydos/dds-psm-cxx/blob/master/src/hpp/dds/sub/TSubscriber.hpp</w:t>
        </w:r>
      </w:hyperlink>
    </w:p>
    <w:p w14:paraId="30B3BA5D" w14:textId="77777777" w:rsidR="009E3F0D" w:rsidRDefault="009E3F0D"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66F5AA6" w14:textId="77777777" w:rsidR="005E0D9C" w:rsidRPr="00D01078" w:rsidRDefault="005E0D9C"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A165AF4" w14:textId="77777777" w:rsidR="00607674" w:rsidRPr="00D01078" w:rsidRDefault="00607674"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7CA2EF6"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22789C30"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80CAAFE" w14:textId="77777777" w:rsidR="00D40B4A" w:rsidRPr="00D01078" w:rsidRDefault="00D40B4A" w:rsidP="00D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EDC0393" w14:textId="77777777" w:rsidR="00D40B4A" w:rsidRPr="00D01078" w:rsidRDefault="00D40B4A"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0"/>
          <w:szCs w:val="20"/>
        </w:rPr>
      </w:pPr>
    </w:p>
    <w:p w14:paraId="0B1AEAE6" w14:textId="3C1C3451"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22B24190" w14:textId="77777777" w:rsidR="00607674" w:rsidRPr="00D01078" w:rsidRDefault="00607674" w:rsidP="0060767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53CDDF0" w14:textId="2CD6812F" w:rsidR="00D43DEE" w:rsidRPr="00D01078" w:rsidRDefault="00D43DEE">
      <w:pPr>
        <w:rPr>
          <w:rFonts w:asciiTheme="majorHAnsi" w:hAnsiTheme="majorHAnsi" w:cs="Courier"/>
          <w:color w:val="000000"/>
          <w:sz w:val="20"/>
          <w:szCs w:val="20"/>
        </w:rPr>
      </w:pPr>
      <w:r w:rsidRPr="00D01078">
        <w:rPr>
          <w:rFonts w:asciiTheme="majorHAnsi" w:hAnsiTheme="majorHAnsi" w:cs="Courier"/>
          <w:color w:val="000000"/>
          <w:sz w:val="20"/>
          <w:szCs w:val="20"/>
        </w:rPr>
        <w:br w:type="page"/>
      </w:r>
    </w:p>
    <w:p w14:paraId="16420061" w14:textId="5B7A321D" w:rsidR="0041741F" w:rsidRPr="00D01078" w:rsidRDefault="0041741F" w:rsidP="00FA654C">
      <w:pPr>
        <w:pStyle w:val="Titre1"/>
      </w:pPr>
      <w:bookmarkStart w:id="4" w:name="_Toc178327461"/>
      <w:bookmarkStart w:id="5" w:name="Issue16261"/>
      <w:r w:rsidRPr="00D01078">
        <w:t xml:space="preserve">Issue 16261: Union/array/bounded types lacking </w:t>
      </w:r>
      <w:bookmarkEnd w:id="4"/>
    </w:p>
    <w:bookmarkEnd w:id="5"/>
    <w:p w14:paraId="44BFE17F" w14:textId="77777777" w:rsidR="0014373B" w:rsidRPr="00D01078" w:rsidRDefault="0014373B" w:rsidP="0041741F">
      <w:pPr>
        <w:rPr>
          <w:rFonts w:asciiTheme="majorHAnsi" w:eastAsia="Times New Roman" w:hAnsiTheme="majorHAnsi" w:cs="Times New Roman"/>
          <w:color w:val="000000"/>
          <w:sz w:val="27"/>
          <w:szCs w:val="27"/>
        </w:rPr>
      </w:pPr>
    </w:p>
    <w:p w14:paraId="427AFE88" w14:textId="7B09ED86"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4"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52B0066" w14:textId="46EA22B8"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14E26206" w14:textId="1F42BC32" w:rsidR="0014373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9E3654"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4A78AE92" w14:textId="77777777" w:rsidR="0014373B" w:rsidRPr="00D01078" w:rsidRDefault="0014373B" w:rsidP="0014373B">
      <w:pPr>
        <w:rPr>
          <w:rFonts w:asciiTheme="majorHAnsi" w:eastAsia="Times New Roman" w:hAnsiTheme="majorHAnsi" w:cs="Times New Roman"/>
          <w:b/>
          <w:bCs/>
          <w:color w:val="000000"/>
          <w:sz w:val="22"/>
          <w:szCs w:val="22"/>
        </w:rPr>
      </w:pPr>
    </w:p>
    <w:p w14:paraId="31E11480" w14:textId="3A1BD21E" w:rsidR="0041741F" w:rsidRPr="00D01078" w:rsidRDefault="0041741F" w:rsidP="0014373B">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4373B" w:rsidRPr="00D01078">
        <w:rPr>
          <w:rFonts w:asciiTheme="majorHAnsi" w:eastAsia="Times New Roman" w:hAnsiTheme="majorHAnsi" w:cs="Times New Roman"/>
          <w:b/>
          <w:bCs/>
          <w:color w:val="000000"/>
          <w:sz w:val="22"/>
          <w:szCs w:val="22"/>
        </w:rPr>
        <w:t>.</w:t>
      </w:r>
      <w:r w:rsidR="0034793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specification should describe the mapping for Union, Array, and the behavior for bounded strings (what happens if we go beyond the bound)</w:t>
      </w:r>
    </w:p>
    <w:p w14:paraId="2B9FDEB9" w14:textId="77777777" w:rsidR="003D45C8" w:rsidRPr="00D01078" w:rsidRDefault="003D45C8"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7C8F6446" w14:textId="51A6068C"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6" w:name="Issue16269"/>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2406CF16"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344349FF"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147A8EA9" w14:textId="77777777" w:rsidR="003D45C8" w:rsidRPr="00D01078" w:rsidRDefault="003D45C8" w:rsidP="003D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2DAB6FC6" w14:textId="2A9B48B7" w:rsidR="00C353DA" w:rsidRPr="00D01078" w:rsidRDefault="00C353DA">
      <w:pPr>
        <w:rPr>
          <w:rFonts w:asciiTheme="majorHAnsi" w:eastAsia="Times New Roman" w:hAnsiTheme="majorHAnsi" w:cs="Times New Roman"/>
          <w:sz w:val="27"/>
          <w:szCs w:val="27"/>
        </w:rPr>
      </w:pPr>
      <w:r w:rsidRPr="00D01078">
        <w:rPr>
          <w:rFonts w:asciiTheme="majorHAnsi" w:eastAsia="Times New Roman" w:hAnsiTheme="majorHAnsi" w:cs="Times New Roman"/>
          <w:sz w:val="27"/>
          <w:szCs w:val="27"/>
        </w:rPr>
        <w:br w:type="page"/>
      </w:r>
    </w:p>
    <w:p w14:paraId="760812B1" w14:textId="00ABD795" w:rsidR="0041741F" w:rsidRPr="00D01078" w:rsidRDefault="0041741F" w:rsidP="00FA654C">
      <w:pPr>
        <w:pStyle w:val="Titre1"/>
      </w:pPr>
      <w:bookmarkStart w:id="7" w:name="_Toc178327462"/>
      <w:r w:rsidRPr="00D01078">
        <w:t xml:space="preserve">Issue 16269: Inconsistencies related to use of </w:t>
      </w:r>
      <w:proofErr w:type="spellStart"/>
      <w:r w:rsidRPr="00D01078">
        <w:t>const</w:t>
      </w:r>
      <w:proofErr w:type="spellEnd"/>
      <w:r w:rsidRPr="00D01078">
        <w:t xml:space="preserve">&amp; </w:t>
      </w:r>
      <w:bookmarkEnd w:id="7"/>
    </w:p>
    <w:bookmarkEnd w:id="6"/>
    <w:p w14:paraId="53229D5B" w14:textId="77777777" w:rsidR="00E4575D" w:rsidRPr="00D01078" w:rsidRDefault="00E4575D" w:rsidP="0041741F">
      <w:pPr>
        <w:rPr>
          <w:rFonts w:asciiTheme="majorHAnsi" w:eastAsia="Times New Roman" w:hAnsiTheme="majorHAnsi" w:cs="Times New Roman"/>
          <w:b/>
          <w:bCs/>
          <w:color w:val="000000"/>
          <w:sz w:val="22"/>
          <w:szCs w:val="22"/>
        </w:rPr>
      </w:pPr>
    </w:p>
    <w:p w14:paraId="7156EA61" w14:textId="59FC496C"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15"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18516EE" w14:textId="3E999784"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Clarification</w:t>
      </w:r>
    </w:p>
    <w:p w14:paraId="79BAAB39" w14:textId="25567048" w:rsidR="00DF4C62"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373C3"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A3F1D2E" w14:textId="77777777" w:rsidR="00DF4C62" w:rsidRPr="00D01078" w:rsidRDefault="00DF4C62" w:rsidP="00DF4C62">
      <w:pPr>
        <w:rPr>
          <w:rFonts w:asciiTheme="majorHAnsi" w:eastAsia="Times New Roman" w:hAnsiTheme="majorHAnsi" w:cs="Times New Roman"/>
          <w:b/>
          <w:bCs/>
          <w:color w:val="000000"/>
          <w:sz w:val="22"/>
          <w:szCs w:val="22"/>
        </w:rPr>
      </w:pPr>
    </w:p>
    <w:p w14:paraId="5DD72F24" w14:textId="694F1756" w:rsidR="00AD061F" w:rsidRPr="00D01078" w:rsidRDefault="0041741F" w:rsidP="00DF4C62">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DF4C62"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There is consistency issue in the spec with respect to the use of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&amp; versus returning copies.</w:t>
      </w:r>
    </w:p>
    <w:p w14:paraId="0C5739B0" w14:textId="77777777"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8" w:name="_Toc178327463"/>
      <w:bookmarkStart w:id="9" w:name="Issue16308"/>
    </w:p>
    <w:p w14:paraId="6B7BBF06" w14:textId="52E7F03C" w:rsidR="00AD061F" w:rsidRPr="00D01078" w:rsidRDefault="00AD061F"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553F5">
        <w:rPr>
          <w:rFonts w:asciiTheme="majorHAnsi" w:eastAsia="Times New Roman" w:hAnsiTheme="majorHAnsi" w:cs="Times New Roman"/>
          <w:color w:val="000000"/>
          <w:sz w:val="22"/>
          <w:szCs w:val="22"/>
        </w:rPr>
        <w:t xml:space="preserve">The API has been verified to consistently use </w:t>
      </w:r>
      <w:proofErr w:type="spellStart"/>
      <w:r w:rsidR="006553F5">
        <w:rPr>
          <w:rFonts w:asciiTheme="majorHAnsi" w:eastAsia="Times New Roman" w:hAnsiTheme="majorHAnsi" w:cs="Times New Roman"/>
          <w:color w:val="000000"/>
          <w:sz w:val="22"/>
          <w:szCs w:val="22"/>
        </w:rPr>
        <w:t>const</w:t>
      </w:r>
      <w:proofErr w:type="spellEnd"/>
      <w:r w:rsidR="006553F5">
        <w:rPr>
          <w:rFonts w:asciiTheme="majorHAnsi" w:eastAsia="Times New Roman" w:hAnsiTheme="majorHAnsi" w:cs="Times New Roman"/>
          <w:color w:val="000000"/>
          <w:sz w:val="22"/>
          <w:szCs w:val="22"/>
        </w:rPr>
        <w:t xml:space="preserve"> reference when possible and values when necessary.</w:t>
      </w:r>
      <w:r w:rsidR="00B66A1E">
        <w:rPr>
          <w:rFonts w:asciiTheme="majorHAnsi" w:eastAsia="Times New Roman" w:hAnsiTheme="majorHAnsi" w:cs="Times New Roman"/>
          <w:color w:val="000000"/>
          <w:sz w:val="22"/>
          <w:szCs w:val="22"/>
        </w:rPr>
        <w:t xml:space="preserve"> Notice that these changes do not change the semantics but in some case can reduce the number of temporary object created.</w:t>
      </w:r>
    </w:p>
    <w:p w14:paraId="4950AAEE"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577EF01" w14:textId="2B5F3B53"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453879" w:rsidRPr="00453879">
        <w:rPr>
          <w:rFonts w:asciiTheme="majorHAnsi" w:eastAsia="Times New Roman" w:hAnsiTheme="majorHAnsi" w:cs="Times New Roman"/>
          <w:color w:val="000000"/>
          <w:sz w:val="22"/>
          <w:szCs w:val="22"/>
        </w:rPr>
        <w:t>Resolved</w:t>
      </w:r>
    </w:p>
    <w:p w14:paraId="0518CDD0" w14:textId="18AE85D9" w:rsidR="002C5139" w:rsidRPr="00D01078" w:rsidRDefault="002C5139" w:rsidP="002C5139">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6553F5" w:rsidRPr="006553F5">
        <w:rPr>
          <w:rFonts w:asciiTheme="majorHAnsi" w:eastAsia="Times New Roman" w:hAnsiTheme="majorHAnsi" w:cs="Times New Roman"/>
          <w:color w:val="000000"/>
          <w:sz w:val="22"/>
          <w:szCs w:val="22"/>
        </w:rPr>
        <w:t>Under Discussion</w:t>
      </w:r>
    </w:p>
    <w:p w14:paraId="36BA55BC" w14:textId="77777777" w:rsidR="002C5139" w:rsidRPr="00D01078" w:rsidRDefault="002C5139" w:rsidP="00AD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5F178745" w14:textId="10C4450D" w:rsidR="0041741F" w:rsidRPr="00D01078" w:rsidRDefault="0041741F" w:rsidP="00FA654C">
      <w:pPr>
        <w:pStyle w:val="Titre1"/>
      </w:pPr>
      <w:r w:rsidRPr="00D01078">
        <w:t xml:space="preserve">Issue 16308: Dividing a scalar in Duration and Time classes </w:t>
      </w:r>
      <w:bookmarkEnd w:id="8"/>
    </w:p>
    <w:bookmarkEnd w:id="9"/>
    <w:p w14:paraId="58C18E38" w14:textId="77777777" w:rsidR="00FA654C" w:rsidRPr="00D01078" w:rsidRDefault="00FA654C" w:rsidP="0041741F">
      <w:pPr>
        <w:rPr>
          <w:rFonts w:asciiTheme="majorHAnsi" w:eastAsia="Times New Roman" w:hAnsiTheme="majorHAnsi" w:cs="Times New Roman"/>
          <w:b/>
          <w:bCs/>
          <w:color w:val="000000"/>
          <w:sz w:val="27"/>
          <w:szCs w:val="27"/>
        </w:rPr>
      </w:pPr>
    </w:p>
    <w:p w14:paraId="6EC4ABC3" w14:textId="35E5DA2F" w:rsidR="006E1558" w:rsidRPr="00D01078" w:rsidRDefault="006E1558"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w:t>
      </w:r>
    </w:p>
    <w:p w14:paraId="30EBEBD5" w14:textId="167ED2BC"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62A6E402" w14:textId="1A673949" w:rsidR="00523FC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E41C1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164BDFA5" w14:textId="77777777" w:rsidR="006E1558" w:rsidRPr="00D01078" w:rsidRDefault="006E1558" w:rsidP="0041741F">
      <w:pPr>
        <w:rPr>
          <w:rFonts w:asciiTheme="majorHAnsi" w:eastAsia="Times New Roman" w:hAnsiTheme="majorHAnsi" w:cs="Times New Roman"/>
          <w:color w:val="000000"/>
          <w:sz w:val="22"/>
          <w:szCs w:val="22"/>
        </w:rPr>
      </w:pPr>
    </w:p>
    <w:p w14:paraId="1BF32F07" w14:textId="77777777" w:rsidR="000970E7" w:rsidRPr="00D01078" w:rsidRDefault="0041741F" w:rsidP="00523FC9">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523FC9"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Duration and Time have some arithmetic operators that have the form:   </w:t>
      </w:r>
    </w:p>
    <w:p w14:paraId="1B309750" w14:textId="77777777" w:rsidR="000970E7" w:rsidRPr="00D01078" w:rsidRDefault="000970E7" w:rsidP="00523FC9">
      <w:pPr>
        <w:rPr>
          <w:rFonts w:asciiTheme="majorHAnsi" w:hAnsiTheme="majorHAnsi" w:cs="Courier"/>
          <w:color w:val="000000"/>
          <w:sz w:val="22"/>
          <w:szCs w:val="22"/>
        </w:rPr>
      </w:pPr>
    </w:p>
    <w:p w14:paraId="06743563" w14:textId="77777777" w:rsidR="000970E7" w:rsidRPr="00D01078" w:rsidRDefault="0041741F" w:rsidP="00523FC9">
      <w:pPr>
        <w:rPr>
          <w:rFonts w:ascii="Menlo Regular" w:hAnsi="Menlo Regular" w:cs="Menlo Regular"/>
          <w:color w:val="000000"/>
          <w:sz w:val="18"/>
          <w:szCs w:val="22"/>
        </w:rPr>
      </w:pP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Duration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Duration&amp;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742EC790" w14:textId="77777777" w:rsidR="000970E7" w:rsidRPr="00D01078" w:rsidRDefault="0041741F" w:rsidP="00523FC9">
      <w:pPr>
        <w:rPr>
          <w:rFonts w:asciiTheme="majorHAnsi" w:hAnsiTheme="majorHAnsi" w:cs="Courier"/>
          <w:color w:val="000000"/>
          <w:sz w:val="20"/>
          <w:szCs w:val="22"/>
        </w:rPr>
      </w:pP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Time operator /(uint32_t lhs,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Time&amp; </w:t>
      </w:r>
      <w:proofErr w:type="spellStart"/>
      <w:r w:rsidRPr="00D01078">
        <w:rPr>
          <w:rFonts w:ascii="Menlo Regular" w:hAnsi="Menlo Regular" w:cs="Menlo Regular"/>
          <w:color w:val="000000"/>
          <w:sz w:val="18"/>
          <w:szCs w:val="22"/>
        </w:rPr>
        <w:t>rhs</w:t>
      </w:r>
      <w:proofErr w:type="spellEnd"/>
      <w:r w:rsidRPr="00D01078">
        <w:rPr>
          <w:rFonts w:ascii="Menlo Regular" w:hAnsi="Menlo Regular" w:cs="Menlo Regular"/>
          <w:color w:val="000000"/>
          <w:sz w:val="18"/>
          <w:szCs w:val="22"/>
        </w:rPr>
        <w:t xml:space="preserve">);   </w:t>
      </w:r>
    </w:p>
    <w:p w14:paraId="50064276" w14:textId="77777777" w:rsidR="000970E7" w:rsidRPr="00D01078" w:rsidRDefault="000970E7" w:rsidP="00523FC9">
      <w:pPr>
        <w:rPr>
          <w:rFonts w:asciiTheme="majorHAnsi" w:hAnsiTheme="majorHAnsi" w:cs="Courier"/>
          <w:color w:val="000000"/>
          <w:sz w:val="22"/>
          <w:szCs w:val="22"/>
        </w:rPr>
      </w:pPr>
    </w:p>
    <w:p w14:paraId="3B21D8D6"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In the above, the intent of dividing a scalar by Duration/Time is not clear.    Duration/N is conceivable but not N/Duration.   </w:t>
      </w:r>
    </w:p>
    <w:p w14:paraId="6561C63B" w14:textId="77777777" w:rsidR="00661F6C" w:rsidRPr="00D01078" w:rsidRDefault="00661F6C" w:rsidP="00523FC9">
      <w:pPr>
        <w:rPr>
          <w:rFonts w:asciiTheme="majorHAnsi" w:hAnsiTheme="majorHAnsi" w:cs="Courier"/>
          <w:b/>
          <w:color w:val="000000"/>
          <w:sz w:val="22"/>
          <w:szCs w:val="22"/>
        </w:rPr>
      </w:pPr>
    </w:p>
    <w:p w14:paraId="37400E40" w14:textId="77777777" w:rsidR="00661F6C" w:rsidRPr="00D01078" w:rsidRDefault="0041741F" w:rsidP="00523FC9">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Proposed solution:  </w:t>
      </w:r>
      <w:r w:rsidRPr="00D01078">
        <w:rPr>
          <w:rFonts w:asciiTheme="majorHAnsi" w:hAnsiTheme="majorHAnsi" w:cs="Courier"/>
          <w:color w:val="000000"/>
          <w:sz w:val="22"/>
          <w:szCs w:val="22"/>
        </w:rPr>
        <w:t xml:space="preserve"> </w:t>
      </w:r>
    </w:p>
    <w:p w14:paraId="29B6ED37" w14:textId="2F6F8C2F" w:rsidR="0041741F" w:rsidRPr="00D01078" w:rsidRDefault="0041741F" w:rsidP="00523FC9">
      <w:pPr>
        <w:rPr>
          <w:rFonts w:asciiTheme="majorHAnsi" w:hAnsiTheme="majorHAnsi"/>
          <w:sz w:val="22"/>
          <w:szCs w:val="22"/>
        </w:rPr>
      </w:pPr>
      <w:r w:rsidRPr="00D01078">
        <w:rPr>
          <w:rFonts w:asciiTheme="majorHAnsi" w:hAnsiTheme="majorHAnsi" w:cs="Courier"/>
          <w:color w:val="000000"/>
          <w:sz w:val="22"/>
          <w:szCs w:val="22"/>
        </w:rPr>
        <w:t xml:space="preserve">Remove the following free functions.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Duration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Duration&amp;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 operator /(uint32_t lhs,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Time&amp; </w:t>
      </w:r>
      <w:proofErr w:type="spellStart"/>
      <w:r w:rsidRPr="00D01078">
        <w:rPr>
          <w:rFonts w:asciiTheme="majorHAnsi" w:hAnsiTheme="majorHAnsi" w:cs="Courier"/>
          <w:color w:val="000000"/>
          <w:sz w:val="22"/>
          <w:szCs w:val="22"/>
        </w:rPr>
        <w:t>rhs</w:t>
      </w:r>
      <w:proofErr w:type="spellEnd"/>
      <w:r w:rsidRPr="00D01078">
        <w:rPr>
          <w:rFonts w:asciiTheme="majorHAnsi" w:hAnsiTheme="majorHAnsi" w:cs="Courier"/>
          <w:color w:val="000000"/>
          <w:sz w:val="22"/>
          <w:szCs w:val="22"/>
        </w:rPr>
        <w:t>);</w:t>
      </w:r>
    </w:p>
    <w:p w14:paraId="7E789ABC" w14:textId="77777777" w:rsidR="00267CF1" w:rsidRPr="00D01078" w:rsidRDefault="00267CF1"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0" w:name="_Toc178327464"/>
      <w:bookmarkStart w:id="11" w:name="Issue16338"/>
    </w:p>
    <w:p w14:paraId="7BA4985B" w14:textId="77777777" w:rsidR="00453879" w:rsidRPr="00D01078" w:rsidRDefault="00A45211" w:rsidP="0045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661F6C" w:rsidRPr="00D01078">
        <w:rPr>
          <w:rFonts w:asciiTheme="majorHAnsi" w:eastAsia="Times New Roman" w:hAnsiTheme="majorHAnsi" w:cs="Times New Roman"/>
          <w:color w:val="000000"/>
          <w:sz w:val="22"/>
          <w:szCs w:val="22"/>
        </w:rPr>
        <w:t xml:space="preserve"> </w:t>
      </w:r>
      <w:r w:rsidR="00453879" w:rsidRPr="00D01078">
        <w:rPr>
          <w:rFonts w:asciiTheme="majorHAnsi" w:eastAsia="Times New Roman" w:hAnsiTheme="majorHAnsi" w:cs="Times New Roman"/>
          <w:color w:val="000000"/>
          <w:sz w:val="22"/>
          <w:szCs w:val="22"/>
        </w:rPr>
        <w:t>Removed methods that allowed a number to be divided by a duration. Concerning the Time class the method was not there since it made no sense to multiply an absolute time for a constant.</w:t>
      </w:r>
    </w:p>
    <w:p w14:paraId="592181B4"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9702D56" w14:textId="7F2F8850"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Pr="00D01078">
        <w:rPr>
          <w:rFonts w:asciiTheme="majorHAnsi" w:eastAsia="Times New Roman" w:hAnsiTheme="majorHAnsi" w:cs="Times New Roman"/>
          <w:color w:val="000000"/>
          <w:sz w:val="22"/>
          <w:szCs w:val="22"/>
        </w:rPr>
        <w:t>Resolved</w:t>
      </w:r>
    </w:p>
    <w:p w14:paraId="3F881E53" w14:textId="6C1F5B7A" w:rsidR="001A67AE" w:rsidRPr="00D01078" w:rsidRDefault="001A67AE" w:rsidP="001A67AE">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13672B" w:rsidRPr="00D01078">
        <w:rPr>
          <w:rFonts w:asciiTheme="majorHAnsi" w:eastAsia="Times New Roman" w:hAnsiTheme="majorHAnsi" w:cs="Times New Roman"/>
          <w:color w:val="000000"/>
          <w:sz w:val="22"/>
          <w:szCs w:val="22"/>
        </w:rPr>
        <w:t>Resolved</w:t>
      </w:r>
    </w:p>
    <w:p w14:paraId="7579B70C" w14:textId="77777777" w:rsidR="001A67AE" w:rsidRPr="00D01078" w:rsidRDefault="001A67AE" w:rsidP="00A45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320FAE86" w14:textId="42F083DE" w:rsidR="0041741F" w:rsidRPr="00D01078" w:rsidRDefault="0041741F" w:rsidP="00FA654C">
      <w:pPr>
        <w:pStyle w:val="Titre1"/>
      </w:pPr>
      <w:r w:rsidRPr="00D01078">
        <w:t>Issue 16338: Compilation errors on Visual Studio 2008/2010</w:t>
      </w:r>
      <w:bookmarkEnd w:id="10"/>
    </w:p>
    <w:bookmarkEnd w:id="11"/>
    <w:p w14:paraId="21327C39" w14:textId="77777777" w:rsidR="00FA654C" w:rsidRPr="00D01078" w:rsidRDefault="00FA654C" w:rsidP="0041741F">
      <w:pPr>
        <w:rPr>
          <w:rFonts w:asciiTheme="majorHAnsi" w:eastAsia="Times New Roman" w:hAnsiTheme="majorHAnsi" w:cs="Times New Roman"/>
          <w:i/>
          <w:iCs/>
          <w:color w:val="000000"/>
          <w:sz w:val="27"/>
          <w:szCs w:val="27"/>
        </w:rPr>
      </w:pPr>
    </w:p>
    <w:p w14:paraId="3F1FB92F" w14:textId="46D202D0"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6"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1264823" w14:textId="01C2C673"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70724FFB" w14:textId="2843D7EF" w:rsidR="0000242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B93829"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Critical</w:t>
      </w:r>
    </w:p>
    <w:p w14:paraId="5F0DA726" w14:textId="77777777" w:rsidR="0000242F" w:rsidRPr="00D01078" w:rsidRDefault="0000242F" w:rsidP="0000242F">
      <w:pPr>
        <w:rPr>
          <w:rFonts w:asciiTheme="majorHAnsi" w:eastAsia="Times New Roman" w:hAnsiTheme="majorHAnsi" w:cs="Times New Roman"/>
          <w:b/>
          <w:bCs/>
          <w:color w:val="000000"/>
          <w:sz w:val="22"/>
          <w:szCs w:val="22"/>
        </w:rPr>
      </w:pPr>
    </w:p>
    <w:p w14:paraId="793FA1FE" w14:textId="77777777" w:rsidR="001F2001" w:rsidRPr="00D01078" w:rsidRDefault="0041741F" w:rsidP="0000242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00242F"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The sources obtained from dds-psm-cxx.googlecode.com do not compile on Visual Studio compilers without significant efforts. </w:t>
      </w:r>
    </w:p>
    <w:p w14:paraId="1B989B4C" w14:textId="77777777" w:rsidR="001F2001" w:rsidRPr="00D01078" w:rsidRDefault="0041741F" w:rsidP="0000242F">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There are multiple issues most related to type conversion. </w:t>
      </w:r>
    </w:p>
    <w:p w14:paraId="05AE56DE" w14:textId="77777777" w:rsidR="001F2001" w:rsidRPr="00D01078" w:rsidRDefault="001F2001" w:rsidP="0000242F">
      <w:pPr>
        <w:rPr>
          <w:rFonts w:asciiTheme="majorHAnsi" w:hAnsiTheme="majorHAnsi" w:cs="Courier"/>
          <w:color w:val="000000"/>
          <w:sz w:val="22"/>
          <w:szCs w:val="22"/>
        </w:rPr>
      </w:pPr>
    </w:p>
    <w:p w14:paraId="21E047B7"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All the classes that inherit from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::core::Value&lt;D&gt; seem to be missing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For example,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\core\policy\QosPolicyCount.hpp. Without a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VS2010 issues a “cannot convert from ...” error.   Most of these classes are found in the following files: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\core\InstanceHandle.hpp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\core\policy\CorePolicy.hpp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\core\policy\QosPolicyCount.hpp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\EntityQos.hpp   Proposed Solution: Add a copy constructor to all the classes that inherit from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::core::Value&lt;D&gt; as follows: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QosPolicyCount</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159C36C3" w14:textId="77777777" w:rsidR="001F2001" w:rsidRPr="00D01078" w:rsidRDefault="001F2001" w:rsidP="001F2001">
      <w:pPr>
        <w:pStyle w:val="Paragraphedeliste"/>
        <w:rPr>
          <w:rFonts w:asciiTheme="majorHAnsi" w:hAnsiTheme="majorHAnsi"/>
          <w:sz w:val="22"/>
          <w:szCs w:val="22"/>
        </w:rPr>
      </w:pPr>
    </w:p>
    <w:p w14:paraId="4A6F799C" w14:textId="77777777" w:rsidR="001F2001"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exception classes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\core\Exception.hpp do not need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because there is nothing to copy and the base classes don’t have copy constructors either.    Proposed resolution: Remove the declarations of copy constructors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\core\Exception.hpp </w:t>
      </w:r>
    </w:p>
    <w:p w14:paraId="5F9AA569" w14:textId="77777777" w:rsidR="001F2001" w:rsidRPr="00D01078" w:rsidRDefault="001F2001" w:rsidP="001F2001">
      <w:pPr>
        <w:rPr>
          <w:rFonts w:asciiTheme="majorHAnsi" w:hAnsiTheme="majorHAnsi" w:cs="Courier"/>
          <w:color w:val="000000"/>
          <w:sz w:val="22"/>
          <w:szCs w:val="22"/>
        </w:rPr>
      </w:pPr>
    </w:p>
    <w:p w14:paraId="5FCB7296" w14:textId="3199428B" w:rsidR="00686119" w:rsidRPr="00D01078" w:rsidRDefault="0041741F" w:rsidP="001F2001">
      <w:pPr>
        <w:pStyle w:val="Paragraphedeliste"/>
        <w:numPr>
          <w:ilvl w:val="0"/>
          <w:numId w:val="7"/>
        </w:numPr>
        <w:rPr>
          <w:rFonts w:asciiTheme="majorHAnsi" w:hAnsiTheme="majorHAnsi"/>
          <w:sz w:val="22"/>
          <w:szCs w:val="22"/>
        </w:rPr>
      </w:pPr>
      <w:r w:rsidRPr="00D01078">
        <w:rPr>
          <w:rFonts w:asciiTheme="majorHAnsi" w:hAnsiTheme="majorHAnsi" w:cs="Courier"/>
          <w:color w:val="000000"/>
          <w:sz w:val="22"/>
          <w:szCs w:val="22"/>
        </w:rPr>
        <w:t xml:space="preserve">The private constructor of </w:t>
      </w:r>
      <w:proofErr w:type="spellStart"/>
      <w:r w:rsidRPr="00D01078">
        <w:rPr>
          <w:rFonts w:asciiTheme="majorHAnsi" w:hAnsiTheme="majorHAnsi" w:cs="Courier"/>
          <w:color w:val="000000"/>
          <w:sz w:val="22"/>
          <w:szCs w:val="22"/>
        </w:rPr>
        <w:t>SampleRejectedStatus</w:t>
      </w:r>
      <w:proofErr w:type="spellEnd"/>
      <w:r w:rsidRPr="00D01078">
        <w:rPr>
          <w:rFonts w:asciiTheme="majorHAnsi" w:hAnsiTheme="majorHAnsi" w:cs="Courier"/>
          <w:color w:val="000000"/>
          <w:sz w:val="22"/>
          <w:szCs w:val="22"/>
        </w:rPr>
        <w:t xml:space="preserve">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-cxx-read-only\</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\core\status\State.hpp needs a typecast to avoid compilation errors on Visual studio versions of STL.   The following constructor can’t be called due to ambiguous overloads of </w:t>
      </w:r>
      <w:proofErr w:type="spellStart"/>
      <w:r w:rsidRPr="00D01078">
        <w:rPr>
          <w:rFonts w:asciiTheme="majorHAnsi" w:hAnsiTheme="majorHAnsi" w:cs="Courier"/>
          <w:color w:val="000000"/>
          <w:sz w:val="22"/>
          <w:szCs w:val="22"/>
        </w:rPr>
        <w:t>bistset</w:t>
      </w:r>
      <w:proofErr w:type="spellEnd"/>
      <w:r w:rsidRPr="00D01078">
        <w:rPr>
          <w:rFonts w:asciiTheme="majorHAnsi" w:hAnsiTheme="majorHAnsi" w:cs="Courier"/>
          <w:color w:val="000000"/>
          <w:sz w:val="22"/>
          <w:szCs w:val="22"/>
        </w:rPr>
        <w:t xml:space="preserve">&lt;N&gt; constructors.   private: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 xml:space="preserve">(s) { }    Proposed solution: Change the call to the base constructor to include an explicit </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 xml:space="preserve"> to int.    private: </w:t>
      </w:r>
      <w:proofErr w:type="spellStart"/>
      <w:r w:rsidRPr="00D01078">
        <w:rPr>
          <w:rFonts w:asciiTheme="majorHAnsi" w:hAnsiTheme="majorHAnsi" w:cs="Courier"/>
          <w:color w:val="000000"/>
          <w:sz w:val="22"/>
          <w:szCs w:val="22"/>
        </w:rPr>
        <w:t>SampleRejectedState</w:t>
      </w:r>
      <w:proofErr w:type="spellEnd"/>
      <w:r w:rsidRPr="00D01078">
        <w:rPr>
          <w:rFonts w:asciiTheme="majorHAnsi" w:hAnsiTheme="majorHAnsi" w:cs="Courier"/>
          <w:color w:val="000000"/>
          <w:sz w:val="22"/>
          <w:szCs w:val="22"/>
        </w:rPr>
        <w:t xml:space="preserve">(uint32_t s) : </w:t>
      </w:r>
      <w:proofErr w:type="spellStart"/>
      <w:r w:rsidRPr="00D01078">
        <w:rPr>
          <w:rFonts w:asciiTheme="majorHAnsi" w:hAnsiTheme="majorHAnsi" w:cs="Courier"/>
          <w:color w:val="000000"/>
          <w:sz w:val="22"/>
          <w:szCs w:val="22"/>
        </w:rPr>
        <w:t>MaskType</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static_cast</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int</w:t>
      </w:r>
      <w:proofErr w:type="spellEnd"/>
      <w:r w:rsidRPr="00D01078">
        <w:rPr>
          <w:rFonts w:asciiTheme="majorHAnsi" w:hAnsiTheme="majorHAnsi" w:cs="Courier"/>
          <w:color w:val="000000"/>
          <w:sz w:val="22"/>
          <w:szCs w:val="22"/>
        </w:rPr>
        <w:t>&gt;(s)) { }</w:t>
      </w:r>
      <w:bookmarkStart w:id="12" w:name="_Toc178327465"/>
      <w:bookmarkStart w:id="13" w:name="Issue16339"/>
    </w:p>
    <w:p w14:paraId="5E94618D" w14:textId="7777777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AF7D9C2" w14:textId="5D242427" w:rsidR="00686119" w:rsidRPr="00D01078" w:rsidRDefault="00686119"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D35823" w:rsidRPr="00D01078">
        <w:rPr>
          <w:rFonts w:asciiTheme="majorHAnsi" w:eastAsia="Times New Roman" w:hAnsiTheme="majorHAnsi" w:cs="Times New Roman"/>
          <w:color w:val="000000"/>
          <w:sz w:val="22"/>
          <w:szCs w:val="22"/>
        </w:rPr>
        <w:t xml:space="preserve">The Visual Studio C++ 2010 compiler was raising a series of errors and warning that were not caught by GCC relating to some lacking </w:t>
      </w:r>
      <w:proofErr w:type="spellStart"/>
      <w:r w:rsidR="00D35823" w:rsidRPr="00D01078">
        <w:rPr>
          <w:rFonts w:asciiTheme="majorHAnsi" w:eastAsia="Times New Roman" w:hAnsiTheme="majorHAnsi" w:cs="Times New Roman"/>
          <w:color w:val="000000"/>
          <w:sz w:val="22"/>
          <w:szCs w:val="22"/>
        </w:rPr>
        <w:t>ctors</w:t>
      </w:r>
      <w:proofErr w:type="spellEnd"/>
      <w:r w:rsidR="00D35823" w:rsidRPr="00D01078">
        <w:rPr>
          <w:rFonts w:asciiTheme="majorHAnsi" w:eastAsia="Times New Roman" w:hAnsiTheme="majorHAnsi" w:cs="Times New Roman"/>
          <w:color w:val="000000"/>
          <w:sz w:val="22"/>
          <w:szCs w:val="22"/>
        </w:rPr>
        <w:t xml:space="preserve"> and conversion operators in some template classes.  All the errors raised by Visual Studio C++ 2010 have been addressed as verifiable on the latest version of the </w:t>
      </w:r>
      <w:proofErr w:type="spellStart"/>
      <w:r w:rsidR="00D35823" w:rsidRPr="00D01078">
        <w:rPr>
          <w:rFonts w:asciiTheme="majorHAnsi" w:eastAsia="Times New Roman" w:hAnsiTheme="majorHAnsi" w:cs="Times New Roman"/>
          <w:color w:val="000000"/>
          <w:sz w:val="22"/>
          <w:szCs w:val="22"/>
        </w:rPr>
        <w:t>dds</w:t>
      </w:r>
      <w:proofErr w:type="spellEnd"/>
      <w:r w:rsidR="00D35823" w:rsidRPr="00D01078">
        <w:rPr>
          <w:rFonts w:asciiTheme="majorHAnsi" w:eastAsia="Times New Roman" w:hAnsiTheme="majorHAnsi" w:cs="Times New Roman"/>
          <w:color w:val="000000"/>
          <w:sz w:val="22"/>
          <w:szCs w:val="22"/>
        </w:rPr>
        <w:t>-</w:t>
      </w:r>
      <w:proofErr w:type="spellStart"/>
      <w:r w:rsidR="00D35823" w:rsidRPr="00D01078">
        <w:rPr>
          <w:rFonts w:asciiTheme="majorHAnsi" w:eastAsia="Times New Roman" w:hAnsiTheme="majorHAnsi" w:cs="Times New Roman"/>
          <w:color w:val="000000"/>
          <w:sz w:val="22"/>
          <w:szCs w:val="22"/>
        </w:rPr>
        <w:t>psm</w:t>
      </w:r>
      <w:proofErr w:type="spellEnd"/>
      <w:r w:rsidR="00D35823" w:rsidRPr="00D01078">
        <w:rPr>
          <w:rFonts w:asciiTheme="majorHAnsi" w:eastAsia="Times New Roman" w:hAnsiTheme="majorHAnsi" w:cs="Times New Roman"/>
          <w:color w:val="000000"/>
          <w:sz w:val="22"/>
          <w:szCs w:val="22"/>
        </w:rPr>
        <w:t>-cxx source code available at https://github.com/kydos/dds-psm-cxx</w:t>
      </w:r>
    </w:p>
    <w:p w14:paraId="07F41363"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3CF42298" w14:textId="11514F63" w:rsidR="00686119"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Proposed Disposition</w:t>
      </w:r>
      <w:r w:rsidR="00686119" w:rsidRPr="00D01078">
        <w:rPr>
          <w:rFonts w:asciiTheme="majorHAnsi" w:eastAsia="Times New Roman" w:hAnsiTheme="majorHAnsi" w:cs="Times New Roman"/>
          <w:b/>
          <w:bCs/>
          <w:color w:val="000000"/>
          <w:sz w:val="22"/>
          <w:szCs w:val="22"/>
        </w:rPr>
        <w:t>:</w:t>
      </w:r>
      <w:r w:rsidRPr="00D01078">
        <w:rPr>
          <w:rFonts w:asciiTheme="majorHAnsi" w:eastAsia="Times New Roman" w:hAnsiTheme="majorHAnsi" w:cs="Times New Roman"/>
          <w:b/>
          <w:bCs/>
          <w:color w:val="000000"/>
          <w:sz w:val="22"/>
          <w:szCs w:val="22"/>
        </w:rPr>
        <w:t xml:space="preserve"> </w:t>
      </w:r>
      <w:r w:rsidRPr="00D01078">
        <w:rPr>
          <w:rFonts w:asciiTheme="majorHAnsi" w:eastAsia="Times New Roman" w:hAnsiTheme="majorHAnsi" w:cs="Times New Roman"/>
          <w:bCs/>
          <w:color w:val="000000"/>
          <w:sz w:val="22"/>
          <w:szCs w:val="22"/>
        </w:rPr>
        <w:t>Resolved</w:t>
      </w:r>
    </w:p>
    <w:p w14:paraId="678F9109" w14:textId="77777777"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0CE6DD6C" w14:textId="0A9AB112" w:rsidR="00D35823" w:rsidRPr="00D01078" w:rsidRDefault="00D35823" w:rsidP="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Pr="00D01078">
        <w:rPr>
          <w:rFonts w:asciiTheme="majorHAnsi" w:eastAsia="Times New Roman" w:hAnsiTheme="majorHAnsi" w:cs="Times New Roman"/>
          <w:color w:val="000000"/>
          <w:sz w:val="22"/>
          <w:szCs w:val="22"/>
        </w:rPr>
        <w:t xml:space="preserve"> </w:t>
      </w:r>
      <w:r w:rsidR="00EC67DF" w:rsidRPr="00D01078">
        <w:rPr>
          <w:rFonts w:asciiTheme="majorHAnsi" w:eastAsia="Times New Roman" w:hAnsiTheme="majorHAnsi" w:cs="Times New Roman"/>
          <w:color w:val="000000"/>
          <w:sz w:val="22"/>
          <w:szCs w:val="22"/>
        </w:rPr>
        <w:t>Resolved</w:t>
      </w:r>
    </w:p>
    <w:p w14:paraId="1FFFA12F" w14:textId="2CD75121" w:rsidR="00E057DA" w:rsidRPr="00D01078" w:rsidRDefault="00E057DA">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4D06D14B" w14:textId="30338818" w:rsidR="0041741F" w:rsidRPr="00D01078" w:rsidRDefault="0041741F" w:rsidP="00FA654C">
      <w:pPr>
        <w:pStyle w:val="Titre1"/>
      </w:pPr>
      <w:r w:rsidRPr="00D01078">
        <w:t xml:space="preserve">Issue 16339: Improving usability of Reference&lt;DELEGATE&gt; class </w:t>
      </w:r>
      <w:bookmarkEnd w:id="12"/>
    </w:p>
    <w:bookmarkEnd w:id="13"/>
    <w:p w14:paraId="12AECFF4" w14:textId="77777777" w:rsidR="00FA654C" w:rsidRPr="00D01078" w:rsidRDefault="00FA654C" w:rsidP="0041741F">
      <w:pPr>
        <w:rPr>
          <w:rFonts w:asciiTheme="majorHAnsi" w:eastAsia="Times New Roman" w:hAnsiTheme="majorHAnsi" w:cs="Times New Roman"/>
          <w:i/>
          <w:iCs/>
          <w:color w:val="000000"/>
          <w:sz w:val="27"/>
          <w:szCs w:val="27"/>
        </w:rPr>
      </w:pPr>
    </w:p>
    <w:p w14:paraId="3603A6EE" w14:textId="551968DF"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 xml:space="preserve">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7"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5652BF2" w14:textId="4AD90668"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Revision</w:t>
      </w:r>
    </w:p>
    <w:p w14:paraId="08B7BE94" w14:textId="02D7A3FE" w:rsidR="00DB19F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00155C4A" w:rsidRPr="00D01078">
        <w:rPr>
          <w:rFonts w:asciiTheme="majorHAnsi" w:eastAsia="Times New Roman" w:hAnsiTheme="majorHAnsi" w:cs="Times New Roman"/>
          <w:color w:val="000000"/>
          <w:sz w:val="22"/>
          <w:szCs w:val="22"/>
        </w:rPr>
        <w:tab/>
      </w:r>
      <w:r w:rsidRPr="00D01078">
        <w:rPr>
          <w:rFonts w:asciiTheme="majorHAnsi" w:eastAsia="Times New Roman" w:hAnsiTheme="majorHAnsi" w:cs="Times New Roman"/>
          <w:color w:val="000000"/>
          <w:sz w:val="22"/>
          <w:szCs w:val="22"/>
        </w:rPr>
        <w:t>Minor</w:t>
      </w:r>
    </w:p>
    <w:p w14:paraId="2462CD00" w14:textId="77777777" w:rsidR="00DB19FB" w:rsidRPr="00D01078" w:rsidRDefault="00DB19FB" w:rsidP="00DB19FB">
      <w:pPr>
        <w:rPr>
          <w:rFonts w:asciiTheme="majorHAnsi" w:eastAsia="Times New Roman" w:hAnsiTheme="majorHAnsi" w:cs="Times New Roman"/>
          <w:b/>
          <w:bCs/>
          <w:color w:val="000000"/>
          <w:sz w:val="22"/>
          <w:szCs w:val="22"/>
        </w:rPr>
      </w:pPr>
    </w:p>
    <w:p w14:paraId="54F67844" w14:textId="77777777" w:rsidR="007B685C" w:rsidRPr="00D01078" w:rsidRDefault="0041741F" w:rsidP="00DB19FB">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Summary</w:t>
      </w:r>
      <w:r w:rsidR="00DB19FB" w:rsidRPr="00D01078">
        <w:rPr>
          <w:rFonts w:asciiTheme="majorHAnsi" w:eastAsia="Times New Roman" w:hAnsiTheme="majorHAnsi" w:cs="Times New Roman"/>
          <w:b/>
          <w:bCs/>
          <w:color w:val="000000"/>
          <w:sz w:val="22"/>
          <w:szCs w:val="22"/>
        </w:rPr>
        <w:t xml:space="preserve">. </w:t>
      </w:r>
    </w:p>
    <w:p w14:paraId="26E8225A" w14:textId="77777777" w:rsidR="00503DA8"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 xml:space="preserve">Safety of Reference&lt;D&gt; class should be improved by adding "explicit" keyword in the following constructors:   </w:t>
      </w:r>
    </w:p>
    <w:p w14:paraId="054CEBCE" w14:textId="77777777" w:rsidR="00CF6582" w:rsidRPr="00D01078" w:rsidRDefault="00CF6582" w:rsidP="00CF6582">
      <w:pPr>
        <w:pStyle w:val="Paragraphedeliste"/>
        <w:rPr>
          <w:rFonts w:asciiTheme="majorHAnsi" w:hAnsiTheme="majorHAnsi" w:cs="Courier"/>
          <w:color w:val="000000"/>
          <w:sz w:val="22"/>
          <w:szCs w:val="22"/>
        </w:rPr>
      </w:pPr>
    </w:p>
    <w:p w14:paraId="273AF04C"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D&gt;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Reference&lt;D&gt;&amp; ref);   </w:t>
      </w:r>
    </w:p>
    <w:p w14:paraId="6A9C1B87" w14:textId="77777777" w:rsidR="00503DA8"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template &lt;</w:t>
      </w:r>
      <w:proofErr w:type="spellStart"/>
      <w:r w:rsidRPr="00D01078">
        <w:rPr>
          <w:rFonts w:ascii="Menlo Regular" w:hAnsi="Menlo Regular" w:cs="Menlo Regular"/>
          <w:color w:val="000000"/>
          <w:sz w:val="18"/>
          <w:szCs w:val="22"/>
        </w:rPr>
        <w:t>typename</w:t>
      </w:r>
      <w:proofErr w:type="spellEnd"/>
      <w:r w:rsidRPr="00D01078">
        <w:rPr>
          <w:rFonts w:ascii="Menlo Regular" w:hAnsi="Menlo Regular" w:cs="Menlo Regular"/>
          <w:color w:val="000000"/>
          <w:sz w:val="18"/>
          <w:szCs w:val="22"/>
        </w:rPr>
        <w:t xml:space="preserve"> R&gt; Reference(</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R&amp; that);   </w:t>
      </w:r>
    </w:p>
    <w:p w14:paraId="0545161A" w14:textId="01D8F6FE" w:rsidR="007A14CD" w:rsidRPr="00D01078" w:rsidRDefault="0041741F" w:rsidP="00503DA8">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Referenc</w:t>
      </w:r>
      <w:r w:rsidR="007A14CD" w:rsidRPr="00D01078">
        <w:rPr>
          <w:rFonts w:ascii="Menlo Regular" w:hAnsi="Menlo Regular" w:cs="Menlo Regular"/>
          <w:color w:val="000000"/>
          <w:sz w:val="18"/>
          <w:szCs w:val="22"/>
        </w:rPr>
        <w:t>e(</w:t>
      </w:r>
      <w:proofErr w:type="spellStart"/>
      <w:r w:rsidR="007A14CD" w:rsidRPr="00D01078">
        <w:rPr>
          <w:rFonts w:ascii="Menlo Regular" w:hAnsi="Menlo Regular" w:cs="Menlo Regular"/>
          <w:color w:val="000000"/>
          <w:sz w:val="18"/>
          <w:szCs w:val="22"/>
        </w:rPr>
        <w:t>const</w:t>
      </w:r>
      <w:proofErr w:type="spellEnd"/>
      <w:r w:rsidR="007A14CD" w:rsidRPr="00D01078">
        <w:rPr>
          <w:rFonts w:ascii="Menlo Regular" w:hAnsi="Menlo Regular" w:cs="Menlo Regular"/>
          <w:color w:val="000000"/>
          <w:sz w:val="18"/>
          <w:szCs w:val="22"/>
        </w:rPr>
        <w:t xml:space="preserve"> DELEGATE_REF_T&amp; ref);  </w:t>
      </w:r>
    </w:p>
    <w:p w14:paraId="738EC110" w14:textId="77777777" w:rsidR="007A14CD" w:rsidRPr="00D01078" w:rsidRDefault="007A14CD" w:rsidP="007A14CD">
      <w:pPr>
        <w:pStyle w:val="Paragraphedeliste"/>
        <w:rPr>
          <w:rFonts w:asciiTheme="majorHAnsi" w:hAnsiTheme="majorHAnsi" w:cs="Courier"/>
          <w:color w:val="000000"/>
          <w:sz w:val="22"/>
          <w:szCs w:val="22"/>
        </w:rPr>
      </w:pPr>
    </w:p>
    <w:p w14:paraId="3C8D131F" w14:textId="77777777" w:rsidR="00D12F74" w:rsidRPr="00D01078" w:rsidRDefault="0041741F" w:rsidP="00DB19FB">
      <w:pPr>
        <w:pStyle w:val="Paragraphedeliste"/>
        <w:numPr>
          <w:ilvl w:val="0"/>
          <w:numId w:val="2"/>
        </w:numPr>
        <w:rPr>
          <w:rFonts w:asciiTheme="majorHAnsi" w:hAnsiTheme="majorHAnsi" w:cs="Courier"/>
          <w:color w:val="000000"/>
          <w:sz w:val="22"/>
          <w:szCs w:val="22"/>
        </w:rPr>
      </w:pPr>
      <w:r w:rsidRPr="00D01078">
        <w:rPr>
          <w:rFonts w:asciiTheme="majorHAnsi" w:hAnsiTheme="majorHAnsi" w:cs="Courier"/>
          <w:color w:val="000000"/>
          <w:sz w:val="22"/>
          <w:szCs w:val="22"/>
        </w:rPr>
        <w:t>With just member operator== and operator!= functions, Reference&lt;D&gt; can't be used in expressions like    if(</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r) { ... }   </w:t>
      </w:r>
    </w:p>
    <w:p w14:paraId="6578C2FD" w14:textId="77777777" w:rsidR="00D12F74" w:rsidRPr="00D01078" w:rsidRDefault="0041741F" w:rsidP="00D12F74">
      <w:pPr>
        <w:pStyle w:val="Paragraphedeliste"/>
        <w:rPr>
          <w:rFonts w:asciiTheme="majorHAnsi" w:hAnsiTheme="majorHAnsi" w:cs="Courier"/>
          <w:color w:val="000000"/>
          <w:sz w:val="22"/>
          <w:szCs w:val="22"/>
        </w:rPr>
      </w:pPr>
      <w:r w:rsidRPr="00D01078">
        <w:rPr>
          <w:rFonts w:asciiTheme="majorHAnsi" w:hAnsiTheme="majorHAnsi" w:cs="Courier"/>
          <w:color w:val="000000"/>
          <w:sz w:val="22"/>
          <w:szCs w:val="22"/>
        </w:rPr>
        <w:t xml:space="preserve">Proposed solution: Add the following free functions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 in Reference.hpp.   </w:t>
      </w:r>
    </w:p>
    <w:p w14:paraId="72FEE53F" w14:textId="77777777" w:rsidR="00CF6582" w:rsidRPr="00D01078" w:rsidRDefault="00CF6582" w:rsidP="00D12F74">
      <w:pPr>
        <w:pStyle w:val="Paragraphedeliste"/>
        <w:rPr>
          <w:rFonts w:asciiTheme="majorHAnsi" w:hAnsiTheme="majorHAnsi" w:cs="Courier"/>
          <w:color w:val="000000"/>
          <w:sz w:val="22"/>
          <w:szCs w:val="22"/>
        </w:rPr>
      </w:pPr>
    </w:p>
    <w:p w14:paraId="1B342B45" w14:textId="77777777" w:rsidR="00D12F74" w:rsidRPr="00D01078" w:rsidRDefault="0041741F" w:rsidP="00D12F74">
      <w:pPr>
        <w:pStyle w:val="Paragraphedeliste"/>
        <w:ind w:firstLine="69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Pr="00D01078">
        <w:rPr>
          <w:rFonts w:ascii="Menlo Regular" w:hAnsi="Menlo Regular" w:cs="Menlo Regular"/>
          <w:color w:val="000000"/>
          <w:sz w:val="18"/>
          <w:szCs w:val="22"/>
        </w:rPr>
        <w:t>::</w:t>
      </w:r>
      <w:proofErr w:type="spellStart"/>
      <w:r w:rsidRPr="00D01078">
        <w:rPr>
          <w:rFonts w:ascii="Menlo Regular" w:hAnsi="Menlo Regular" w:cs="Menlo Regular"/>
          <w:color w:val="000000"/>
          <w:sz w:val="18"/>
          <w:szCs w:val="22"/>
        </w:rPr>
        <w:t>null_type</w:t>
      </w:r>
      <w:proofErr w:type="spellEnd"/>
      <w:r w:rsidRPr="00D01078">
        <w:rPr>
          <w:rFonts w:ascii="Menlo Regular" w:hAnsi="Menlo Regular" w:cs="Menlo Regular"/>
          <w:color w:val="000000"/>
          <w:sz w:val="18"/>
          <w:szCs w:val="22"/>
        </w:rPr>
        <w:t>,</w:t>
      </w:r>
    </w:p>
    <w:p w14:paraId="19744272" w14:textId="77777777" w:rsidR="00CF6582" w:rsidRPr="00D01078" w:rsidRDefault="0041741F"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r w:rsidRPr="00D01078">
        <w:rPr>
          <w:rFonts w:ascii="Menlo Regular" w:hAnsi="Menlo Regular" w:cs="Menlo Regular"/>
          <w:color w:val="000000"/>
          <w:sz w:val="18"/>
          <w:szCs w:val="22"/>
        </w:rPr>
        <w:t>const</w:t>
      </w:r>
      <w:proofErr w:type="spellEnd"/>
      <w:r w:rsidRPr="00D01078">
        <w:rPr>
          <w:rFonts w:ascii="Menlo Regular" w:hAnsi="Menlo Regular" w:cs="Menlo Regular"/>
          <w:color w:val="000000"/>
          <w:sz w:val="18"/>
          <w:szCs w:val="22"/>
        </w:rPr>
        <w:t xml:space="preserve"> Reference&lt;D&gt; &amp; r) </w:t>
      </w:r>
    </w:p>
    <w:p w14:paraId="3905BD1B" w14:textId="622DF6A6" w:rsidR="00D12F74" w:rsidRPr="00D01078" w:rsidRDefault="00CF6582" w:rsidP="00D12F74">
      <w:pPr>
        <w:pStyle w:val="Paragraphedeliste"/>
        <w:ind w:left="3540"/>
        <w:rPr>
          <w:rFonts w:ascii="Menlo Regular" w:hAnsi="Menlo Regular" w:cs="Menlo Regular"/>
          <w:color w:val="000000"/>
          <w:sz w:val="18"/>
          <w:szCs w:val="22"/>
        </w:rPr>
      </w:pPr>
      <w:r w:rsidRPr="00D01078">
        <w:rPr>
          <w:rFonts w:ascii="Menlo Regular" w:hAnsi="Menlo Regular" w:cs="Menlo Regular"/>
          <w:color w:val="000000"/>
          <w:sz w:val="18"/>
          <w:szCs w:val="22"/>
        </w:rPr>
        <w:t>{</w:t>
      </w:r>
      <w:r w:rsidR="003A337B" w:rsidRPr="00D01078">
        <w:rPr>
          <w:rFonts w:ascii="Menlo Regular" w:hAnsi="Menlo Regular" w:cs="Menlo Regular"/>
          <w:color w:val="000000"/>
          <w:sz w:val="18"/>
          <w:szCs w:val="22"/>
        </w:rPr>
        <w:t xml:space="preserve">return </w:t>
      </w:r>
      <w:proofErr w:type="spellStart"/>
      <w:r w:rsidR="003A337B" w:rsidRPr="00D01078">
        <w:rPr>
          <w:rFonts w:ascii="Menlo Regular" w:hAnsi="Menlo Regular" w:cs="Menlo Regular"/>
          <w:color w:val="000000"/>
          <w:sz w:val="18"/>
          <w:szCs w:val="22"/>
        </w:rPr>
        <w:t>r.is_nil</w:t>
      </w:r>
      <w:proofErr w:type="spellEnd"/>
      <w:r w:rsidR="003A337B" w:rsidRPr="00D01078">
        <w:rPr>
          <w:rFonts w:ascii="Menlo Regular" w:hAnsi="Menlo Regular" w:cs="Menlo Regular"/>
          <w:color w:val="000000"/>
          <w:sz w:val="18"/>
          <w:szCs w:val="22"/>
        </w:rPr>
        <w:t>();</w:t>
      </w:r>
      <w:r w:rsidR="0041741F" w:rsidRPr="00D01078">
        <w:rPr>
          <w:rFonts w:ascii="Menlo Regular" w:hAnsi="Menlo Regular" w:cs="Menlo Regular"/>
          <w:color w:val="000000"/>
          <w:sz w:val="18"/>
          <w:szCs w:val="22"/>
        </w:rPr>
        <w:t xml:space="preserve">} </w:t>
      </w:r>
    </w:p>
    <w:p w14:paraId="185C379E" w14:textId="77777777" w:rsidR="003A337B" w:rsidRPr="00D01078" w:rsidRDefault="003A337B" w:rsidP="00D12F74">
      <w:pPr>
        <w:ind w:left="1416"/>
        <w:rPr>
          <w:rFonts w:ascii="Menlo Regular" w:hAnsi="Menlo Regular" w:cs="Menlo Regular"/>
          <w:color w:val="000000"/>
          <w:sz w:val="18"/>
          <w:szCs w:val="22"/>
        </w:rPr>
      </w:pPr>
    </w:p>
    <w:p w14:paraId="24CE5ECC" w14:textId="77777777" w:rsidR="003A337B" w:rsidRPr="00D01078" w:rsidRDefault="0041741F"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template &lt;class D&gt; </w:t>
      </w:r>
      <w:proofErr w:type="spellStart"/>
      <w:r w:rsidRPr="00D01078">
        <w:rPr>
          <w:rFonts w:ascii="Menlo Regular" w:hAnsi="Menlo Regular" w:cs="Menlo Regular"/>
          <w:color w:val="000000"/>
          <w:sz w:val="18"/>
          <w:szCs w:val="22"/>
        </w:rPr>
        <w:t>bool</w:t>
      </w:r>
      <w:proofErr w:type="spellEnd"/>
      <w:r w:rsidRPr="00D01078">
        <w:rPr>
          <w:rFonts w:ascii="Menlo Regular" w:hAnsi="Menlo Regular" w:cs="Menlo Regular"/>
          <w:color w:val="000000"/>
          <w:sz w:val="18"/>
          <w:szCs w:val="22"/>
        </w:rPr>
        <w:t xml:space="preserve"> operator != (</w:t>
      </w:r>
      <w:proofErr w:type="spellStart"/>
      <w:r w:rsidRPr="00D01078">
        <w:rPr>
          <w:rFonts w:ascii="Menlo Regular" w:hAnsi="Menlo Regular" w:cs="Menlo Regular"/>
          <w:color w:val="000000"/>
          <w:sz w:val="18"/>
          <w:szCs w:val="22"/>
        </w:rPr>
        <w:t>dds</w:t>
      </w:r>
      <w:proofErr w:type="spellEnd"/>
      <w:r w:rsidR="00D12F74" w:rsidRPr="00D01078">
        <w:rPr>
          <w:rFonts w:ascii="Menlo Regular" w:hAnsi="Menlo Regular" w:cs="Menlo Regular"/>
          <w:color w:val="000000"/>
          <w:sz w:val="18"/>
          <w:szCs w:val="22"/>
        </w:rPr>
        <w:t>::</w:t>
      </w:r>
      <w:proofErr w:type="spellStart"/>
      <w:r w:rsidR="00D12F74" w:rsidRPr="00D01078">
        <w:rPr>
          <w:rFonts w:ascii="Menlo Regular" w:hAnsi="Menlo Regular" w:cs="Menlo Regular"/>
          <w:color w:val="000000"/>
          <w:sz w:val="18"/>
          <w:szCs w:val="22"/>
        </w:rPr>
        <w:t>null_type</w:t>
      </w:r>
      <w:proofErr w:type="spellEnd"/>
      <w:r w:rsidR="00D12F74" w:rsidRPr="00D01078">
        <w:rPr>
          <w:rFonts w:ascii="Menlo Regular" w:hAnsi="Menlo Regular" w:cs="Menlo Regular"/>
          <w:color w:val="000000"/>
          <w:sz w:val="18"/>
          <w:szCs w:val="22"/>
        </w:rPr>
        <w:t xml:space="preserve">, </w:t>
      </w:r>
    </w:p>
    <w:p w14:paraId="74CD49D0" w14:textId="4E89317C" w:rsidR="00D12F74" w:rsidRPr="00D01078" w:rsidRDefault="003A337B" w:rsidP="00D12F74">
      <w:pPr>
        <w:ind w:left="1416"/>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proofErr w:type="spellStart"/>
      <w:r w:rsidR="0041741F" w:rsidRPr="00D01078">
        <w:rPr>
          <w:rFonts w:ascii="Menlo Regular" w:hAnsi="Menlo Regular" w:cs="Menlo Regular"/>
          <w:color w:val="000000"/>
          <w:sz w:val="18"/>
          <w:szCs w:val="22"/>
        </w:rPr>
        <w:t>const</w:t>
      </w:r>
      <w:proofErr w:type="spellEnd"/>
      <w:r w:rsidR="0041741F" w:rsidRPr="00D01078">
        <w:rPr>
          <w:rFonts w:ascii="Menlo Regular" w:hAnsi="Menlo Regular" w:cs="Menlo Regular"/>
          <w:color w:val="000000"/>
          <w:sz w:val="18"/>
          <w:szCs w:val="22"/>
        </w:rPr>
        <w:t xml:space="preserve"> Reference&lt;D&gt; &amp; r) </w:t>
      </w:r>
    </w:p>
    <w:p w14:paraId="7A4B95DB" w14:textId="4EC315F3" w:rsidR="0041741F" w:rsidRPr="00D01078" w:rsidRDefault="00B36A28" w:rsidP="00B36A28">
      <w:pPr>
        <w:rPr>
          <w:rFonts w:ascii="Menlo Regular" w:hAnsi="Menlo Regular" w:cs="Menlo Regular"/>
          <w:color w:val="000000"/>
          <w:sz w:val="18"/>
          <w:szCs w:val="22"/>
        </w:rPr>
      </w:pPr>
      <w:r w:rsidRPr="00D01078">
        <w:rPr>
          <w:rFonts w:ascii="Menlo Regular" w:hAnsi="Menlo Regular" w:cs="Menlo Regular"/>
          <w:color w:val="000000"/>
          <w:sz w:val="18"/>
          <w:szCs w:val="22"/>
        </w:rPr>
        <w:t xml:space="preserve">                                 </w:t>
      </w:r>
      <w:r w:rsidR="0041741F" w:rsidRPr="00D01078">
        <w:rPr>
          <w:rFonts w:ascii="Menlo Regular" w:hAnsi="Menlo Regular" w:cs="Menlo Regular"/>
          <w:color w:val="000000"/>
          <w:sz w:val="18"/>
          <w:szCs w:val="22"/>
        </w:rPr>
        <w:t>{   return !</w:t>
      </w:r>
      <w:proofErr w:type="spellStart"/>
      <w:r w:rsidR="0041741F" w:rsidRPr="00D01078">
        <w:rPr>
          <w:rFonts w:ascii="Menlo Regular" w:hAnsi="Menlo Regular" w:cs="Menlo Regular"/>
          <w:color w:val="000000"/>
          <w:sz w:val="18"/>
          <w:szCs w:val="22"/>
        </w:rPr>
        <w:t>r.is_nil</w:t>
      </w:r>
      <w:proofErr w:type="spellEnd"/>
      <w:r w:rsidR="0041741F" w:rsidRPr="00D01078">
        <w:rPr>
          <w:rFonts w:ascii="Menlo Regular" w:hAnsi="Menlo Regular" w:cs="Menlo Regular"/>
          <w:color w:val="000000"/>
          <w:sz w:val="18"/>
          <w:szCs w:val="22"/>
        </w:rPr>
        <w:t>(); }</w:t>
      </w:r>
    </w:p>
    <w:p w14:paraId="70A54B56" w14:textId="77777777" w:rsidR="00C60E63" w:rsidRPr="00D01078" w:rsidRDefault="00C60E63" w:rsidP="0041741F">
      <w:pPr>
        <w:rPr>
          <w:rFonts w:asciiTheme="majorHAnsi" w:eastAsia="Times New Roman" w:hAnsiTheme="majorHAnsi" w:cs="Times New Roman"/>
          <w:color w:val="000000"/>
          <w:sz w:val="22"/>
          <w:szCs w:val="22"/>
        </w:rPr>
      </w:pPr>
    </w:p>
    <w:p w14:paraId="39950A37"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bookmarkStart w:id="14" w:name="_Toc178327466"/>
      <w:bookmarkStart w:id="15" w:name="Issue16340"/>
      <w:r w:rsidRPr="00D01078">
        <w:rPr>
          <w:rFonts w:asciiTheme="majorHAnsi" w:eastAsia="Times New Roman" w:hAnsiTheme="majorHAnsi" w:cs="Times New Roman"/>
          <w:b/>
          <w:bCs/>
          <w:color w:val="000000"/>
          <w:sz w:val="22"/>
          <w:szCs w:val="22"/>
        </w:rPr>
        <w:t>Revised Text:</w:t>
      </w:r>
    </w:p>
    <w:p w14:paraId="25B5ADE8"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2F3915AF" w14:textId="08E0B92F" w:rsidR="00EA5500" w:rsidRPr="00D01078" w:rsidRDefault="00C60E63" w:rsidP="00951C61">
      <w:pPr>
        <w:tabs>
          <w:tab w:val="left" w:pos="91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Discussion:</w:t>
      </w:r>
      <w:r w:rsidR="004879A7" w:rsidRPr="00D01078">
        <w:rPr>
          <w:rFonts w:asciiTheme="majorHAnsi" w:eastAsia="Times New Roman" w:hAnsiTheme="majorHAnsi" w:cs="Times New Roman"/>
          <w:b/>
          <w:bCs/>
          <w:color w:val="000000"/>
          <w:sz w:val="22"/>
          <w:szCs w:val="22"/>
        </w:rPr>
        <w:t xml:space="preserve"> </w:t>
      </w:r>
      <w:r w:rsidR="00B240D3" w:rsidRPr="00D01078">
        <w:rPr>
          <w:rFonts w:asciiTheme="majorHAnsi" w:eastAsia="Times New Roman" w:hAnsiTheme="majorHAnsi" w:cs="Times New Roman"/>
          <w:bCs/>
          <w:color w:val="000000"/>
          <w:sz w:val="22"/>
          <w:szCs w:val="22"/>
        </w:rPr>
        <w:t xml:space="preserve">The changes suggested by the issue submitter have been applied to the </w:t>
      </w:r>
      <w:proofErr w:type="spellStart"/>
      <w:r w:rsidR="00B240D3" w:rsidRPr="00D01078">
        <w:rPr>
          <w:rFonts w:asciiTheme="majorHAnsi" w:eastAsia="Times New Roman" w:hAnsiTheme="majorHAnsi" w:cs="Times New Roman"/>
          <w:bCs/>
          <w:color w:val="000000"/>
          <w:sz w:val="22"/>
          <w:szCs w:val="22"/>
        </w:rPr>
        <w:t>Refence</w:t>
      </w:r>
      <w:proofErr w:type="spellEnd"/>
      <w:r w:rsidR="00B240D3" w:rsidRPr="00D01078">
        <w:rPr>
          <w:rFonts w:asciiTheme="majorHAnsi" w:eastAsia="Times New Roman" w:hAnsiTheme="majorHAnsi" w:cs="Times New Roman"/>
          <w:bCs/>
          <w:color w:val="000000"/>
          <w:sz w:val="22"/>
          <w:szCs w:val="22"/>
        </w:rPr>
        <w:t xml:space="preserve"> class.</w:t>
      </w:r>
    </w:p>
    <w:p w14:paraId="461AB00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0E77832F"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19F0528E" w14:textId="7777777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339BD912" w14:textId="38C04D37" w:rsidR="00B240D3" w:rsidRPr="00D01078" w:rsidRDefault="00B240D3" w:rsidP="00B24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Disposition</w:t>
      </w:r>
      <w:r w:rsidR="00B439B6" w:rsidRPr="00D01078">
        <w:rPr>
          <w:rFonts w:asciiTheme="majorHAnsi" w:eastAsia="Times New Roman" w:hAnsiTheme="majorHAnsi" w:cs="Times New Roman"/>
          <w:b/>
          <w:color w:val="000000"/>
          <w:sz w:val="22"/>
          <w:szCs w:val="22"/>
        </w:rPr>
        <w:t xml:space="preserve">: </w:t>
      </w:r>
      <w:r w:rsidR="00B439B6" w:rsidRPr="00D01078">
        <w:rPr>
          <w:rFonts w:asciiTheme="majorHAnsi" w:eastAsia="Times New Roman" w:hAnsiTheme="majorHAnsi" w:cs="Times New Roman"/>
          <w:color w:val="000000"/>
          <w:sz w:val="22"/>
          <w:szCs w:val="22"/>
        </w:rPr>
        <w:t>Resolved</w:t>
      </w:r>
    </w:p>
    <w:p w14:paraId="0E091BAD" w14:textId="77777777" w:rsidR="00B240D3" w:rsidRPr="00D01078" w:rsidRDefault="00B240D3" w:rsidP="00951C61">
      <w:pPr>
        <w:tabs>
          <w:tab w:val="left" w:pos="916"/>
        </w:tabs>
        <w:rPr>
          <w:rFonts w:asciiTheme="majorHAnsi" w:eastAsia="Times New Roman" w:hAnsiTheme="majorHAnsi" w:cs="Times New Roman"/>
          <w:b/>
          <w:bCs/>
          <w:color w:val="000000"/>
          <w:sz w:val="22"/>
          <w:szCs w:val="22"/>
        </w:rPr>
      </w:pPr>
    </w:p>
    <w:p w14:paraId="3A13F215"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448FDBA0" w14:textId="30D39580" w:rsidR="0041741F" w:rsidRPr="00D01078" w:rsidRDefault="0041741F" w:rsidP="004C4D6B">
      <w:pPr>
        <w:pStyle w:val="Titre1"/>
      </w:pPr>
      <w:r w:rsidRPr="00D01078">
        <w:t xml:space="preserve">Issue 16340: Fixing bugs and improving usability of the </w:t>
      </w:r>
      <w:proofErr w:type="spellStart"/>
      <w:r w:rsidRPr="00D01078">
        <w:t>InstanceHandle</w:t>
      </w:r>
      <w:proofErr w:type="spellEnd"/>
      <w:r w:rsidRPr="00D01078">
        <w:t>&lt;D&gt; class</w:t>
      </w:r>
      <w:bookmarkEnd w:id="14"/>
    </w:p>
    <w:bookmarkEnd w:id="15"/>
    <w:p w14:paraId="58B35CBF" w14:textId="77777777" w:rsidR="004C4D6B" w:rsidRPr="00D01078" w:rsidRDefault="004C4D6B" w:rsidP="0041741F">
      <w:pPr>
        <w:rPr>
          <w:rFonts w:asciiTheme="majorHAnsi" w:eastAsia="Times New Roman" w:hAnsiTheme="majorHAnsi" w:cs="Times New Roman"/>
          <w:i/>
          <w:iCs/>
          <w:color w:val="000000"/>
          <w:sz w:val="27"/>
          <w:szCs w:val="27"/>
        </w:rPr>
      </w:pPr>
    </w:p>
    <w:p w14:paraId="3802BF83"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18"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F6A13EC" w14:textId="5C79D523"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Revision</w:t>
      </w:r>
    </w:p>
    <w:p w14:paraId="06AA3E2F" w14:textId="77777777" w:rsidR="00887D9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E07AA9B" w14:textId="77777777" w:rsidR="00887D9B" w:rsidRPr="00D01078" w:rsidRDefault="00887D9B" w:rsidP="0041741F">
      <w:pPr>
        <w:rPr>
          <w:rFonts w:asciiTheme="majorHAnsi" w:eastAsia="Times New Roman" w:hAnsiTheme="majorHAnsi" w:cs="Times New Roman"/>
          <w:b/>
          <w:bCs/>
          <w:color w:val="000000"/>
          <w:sz w:val="22"/>
          <w:szCs w:val="22"/>
        </w:rPr>
      </w:pPr>
    </w:p>
    <w:p w14:paraId="4BDCDFE8" w14:textId="77777777" w:rsidR="009A3273" w:rsidRPr="00D01078" w:rsidRDefault="0041741F" w:rsidP="00887D9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87D9B" w:rsidRPr="00D01078">
        <w:rPr>
          <w:rFonts w:asciiTheme="majorHAnsi" w:eastAsia="Times New Roman" w:hAnsiTheme="majorHAnsi" w:cs="Times New Roman"/>
          <w:b/>
          <w:bCs/>
          <w:color w:val="000000"/>
          <w:sz w:val="22"/>
          <w:szCs w:val="22"/>
        </w:rPr>
        <w:t>.</w:t>
      </w:r>
      <w:r w:rsidR="00887D9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 class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\core\instancehandle.hpp appears to be incomplete in several ways</w:t>
      </w:r>
    </w:p>
    <w:p w14:paraId="08C7AC12"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 A missing constructor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DELEGATE &amp; d)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::core::Value&lt;DELEGATE&gt;(d) {}   There is no way to construct an instance handle except a null one!</w:t>
      </w:r>
    </w:p>
    <w:p w14:paraId="595DDE37" w14:textId="77777777" w:rsidR="009A3273" w:rsidRPr="00D01078" w:rsidRDefault="009A3273" w:rsidP="009A3273">
      <w:pPr>
        <w:pStyle w:val="Paragraphedeliste"/>
        <w:rPr>
          <w:rFonts w:asciiTheme="majorHAnsi" w:hAnsiTheme="majorHAnsi"/>
          <w:sz w:val="22"/>
          <w:szCs w:val="22"/>
        </w:rPr>
      </w:pPr>
    </w:p>
    <w:p w14:paraId="2BDBFE58" w14:textId="77777777" w:rsidR="009A3273"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A missing copy-constructor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::core::Value&lt;DELEGATE&gt;(</w:t>
      </w:r>
      <w:proofErr w:type="spellStart"/>
      <w:r w:rsidRPr="00D01078">
        <w:rPr>
          <w:rFonts w:asciiTheme="majorHAnsi" w:hAnsiTheme="majorHAnsi" w:cs="Courier"/>
          <w:color w:val="000000"/>
          <w:sz w:val="22"/>
          <w:szCs w:val="22"/>
        </w:rPr>
        <w:t>src.delegate</w:t>
      </w:r>
      <w:proofErr w:type="spellEnd"/>
      <w:r w:rsidRPr="00D01078">
        <w:rPr>
          <w:rFonts w:asciiTheme="majorHAnsi" w:hAnsiTheme="majorHAnsi" w:cs="Courier"/>
          <w:color w:val="000000"/>
          <w:sz w:val="22"/>
          <w:szCs w:val="22"/>
        </w:rPr>
        <w:t>())  { }</w:t>
      </w:r>
    </w:p>
    <w:p w14:paraId="2A017A5D" w14:textId="77777777" w:rsidR="009A3273" w:rsidRPr="00D01078" w:rsidRDefault="009A3273" w:rsidP="009A3273">
      <w:pPr>
        <w:rPr>
          <w:rFonts w:asciiTheme="majorHAnsi" w:hAnsiTheme="majorHAnsi" w:cs="Courier"/>
          <w:color w:val="000000"/>
          <w:sz w:val="22"/>
          <w:szCs w:val="22"/>
        </w:rPr>
      </w:pPr>
    </w:p>
    <w:p w14:paraId="15EDB7E5" w14:textId="77777777" w:rsidR="008972AC"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Typos: a missing return and needs a dot instead of an arrow.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&amp; operator=(</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::core::</w:t>
      </w:r>
      <w:proofErr w:type="spellStart"/>
      <w:r w:rsidRPr="00D01078">
        <w:rPr>
          <w:rFonts w:asciiTheme="majorHAnsi" w:hAnsiTheme="majorHAnsi" w:cs="Courier"/>
          <w:color w:val="000000"/>
          <w:sz w:val="22"/>
          <w:szCs w:val="22"/>
        </w:rPr>
        <w:t>null_type</w:t>
      </w:r>
      <w:proofErr w:type="spellEnd"/>
      <w:r w:rsidRPr="00D01078">
        <w:rPr>
          <w:rFonts w:asciiTheme="majorHAnsi" w:hAnsiTheme="majorHAnsi" w:cs="Courier"/>
          <w:color w:val="000000"/>
          <w:sz w:val="22"/>
          <w:szCs w:val="22"/>
        </w:rPr>
        <w:t xml:space="preserve">&amp; </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 return this-&gt;delegate().operator=(</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 xml:space="preserve">);   } </w:t>
      </w:r>
    </w:p>
    <w:p w14:paraId="39CE6F8C" w14:textId="77777777" w:rsidR="008972AC" w:rsidRPr="00D01078" w:rsidRDefault="008972AC" w:rsidP="008972AC">
      <w:pPr>
        <w:rPr>
          <w:rFonts w:asciiTheme="majorHAnsi" w:hAnsiTheme="majorHAnsi" w:cs="Courier"/>
          <w:color w:val="000000"/>
          <w:sz w:val="22"/>
          <w:szCs w:val="22"/>
        </w:rPr>
      </w:pPr>
    </w:p>
    <w:p w14:paraId="00FF6B44" w14:textId="77777777" w:rsidR="00EF5094"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Missing comparison operators to allow comparisons like  if(</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::null == </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Currently it supports other way round. The proposed solution is to add two overloaded operators in </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::core namespace.   </w:t>
      </w:r>
    </w:p>
    <w:p w14:paraId="094A9BEE" w14:textId="77777777" w:rsidR="00EF5094" w:rsidRPr="00D01078" w:rsidRDefault="00EF5094" w:rsidP="00EF5094">
      <w:pPr>
        <w:rPr>
          <w:rFonts w:asciiTheme="majorHAnsi" w:hAnsiTheme="majorHAnsi" w:cs="Courier"/>
          <w:color w:val="000000"/>
          <w:sz w:val="22"/>
          <w:szCs w:val="22"/>
        </w:rPr>
      </w:pPr>
    </w:p>
    <w:p w14:paraId="58C251D2" w14:textId="77777777" w:rsidR="00EF5094" w:rsidRPr="00D01078" w:rsidRDefault="00EF5094" w:rsidP="00EF5094">
      <w:pPr>
        <w:pStyle w:val="Paragraphedeliste"/>
        <w:ind w:firstLine="696"/>
        <w:rPr>
          <w:rFonts w:asciiTheme="majorHAnsi" w:hAnsiTheme="majorHAnsi" w:cs="Courier"/>
          <w:color w:val="000000"/>
          <w:sz w:val="22"/>
          <w:szCs w:val="22"/>
        </w:rPr>
      </w:pPr>
    </w:p>
    <w:p w14:paraId="31C9C0A1" w14:textId="77777777" w:rsidR="00EF5094" w:rsidRPr="00D01078" w:rsidRDefault="00EF5094" w:rsidP="00EF5094">
      <w:pPr>
        <w:pStyle w:val="Paragraphedeliste"/>
        <w:ind w:firstLine="696"/>
        <w:rPr>
          <w:rFonts w:asciiTheme="majorHAnsi" w:hAnsiTheme="majorHAnsi" w:cs="Courier"/>
          <w:color w:val="000000"/>
          <w:sz w:val="22"/>
          <w:szCs w:val="22"/>
        </w:rPr>
      </w:pPr>
    </w:p>
    <w:p w14:paraId="23EFA413" w14:textId="0ED2F7C9"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temp</w:t>
      </w:r>
      <w:r w:rsidR="00EF5094" w:rsidRPr="00D01078">
        <w:rPr>
          <w:rFonts w:ascii="Menlo Regular" w:hAnsi="Menlo Regular" w:cs="Menlo Regular"/>
          <w:color w:val="000000"/>
          <w:sz w:val="20"/>
          <w:szCs w:val="22"/>
        </w:rPr>
        <w:t xml:space="preserve">late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03207306" w14:textId="4E789F8D" w:rsidR="00EF5094" w:rsidRPr="00D01078" w:rsidRDefault="0041741F" w:rsidP="00EF5094">
      <w:pPr>
        <w:pStyle w:val="Paragraphedeliste"/>
        <w:ind w:left="4968" w:firstLine="696"/>
        <w:rPr>
          <w:rFonts w:ascii="Menlo Regular" w:hAnsi="Menlo Regular" w:cs="Menlo Regular"/>
          <w:color w:val="000000"/>
          <w:sz w:val="20"/>
          <w:szCs w:val="22"/>
        </w:rPr>
      </w:pPr>
      <w:proofErr w:type="spellStart"/>
      <w:r w:rsidRPr="00D01078">
        <w:rPr>
          <w:rFonts w:ascii="Menlo Regular" w:hAnsi="Menlo Regular" w:cs="Menlo Regular"/>
          <w:color w:val="000000"/>
          <w:sz w:val="20"/>
          <w:szCs w:val="22"/>
        </w:rPr>
        <w:t>InstanceHandle</w:t>
      </w:r>
      <w:proofErr w:type="spellEnd"/>
      <w:r w:rsidRPr="00D01078">
        <w:rPr>
          <w:rFonts w:ascii="Menlo Regular" w:hAnsi="Menlo Regular" w:cs="Menlo Regular"/>
          <w:color w:val="000000"/>
          <w:sz w:val="20"/>
          <w:szCs w:val="22"/>
        </w:rPr>
        <w:t xml:space="preserve">&lt;D&gt; </w:t>
      </w:r>
      <w:proofErr w:type="spellStart"/>
      <w:r w:rsidRPr="00D01078">
        <w:rPr>
          <w:rFonts w:ascii="Menlo Regular" w:hAnsi="Menlo Regular" w:cs="Menlo Regular"/>
          <w:color w:val="000000"/>
          <w:sz w:val="20"/>
          <w:szCs w:val="22"/>
        </w:rPr>
        <w:t>const</w:t>
      </w:r>
      <w:proofErr w:type="spellEnd"/>
      <w:r w:rsidRPr="00D01078">
        <w:rPr>
          <w:rFonts w:ascii="Menlo Regular" w:hAnsi="Menlo Regular" w:cs="Menlo Regular"/>
          <w:color w:val="000000"/>
          <w:sz w:val="20"/>
          <w:szCs w:val="22"/>
        </w:rPr>
        <w:t xml:space="preserve"> &amp;</w:t>
      </w:r>
      <w:proofErr w:type="spellStart"/>
      <w:r w:rsidRPr="00D01078">
        <w:rPr>
          <w:rFonts w:ascii="Menlo Regular" w:hAnsi="Menlo Regular" w:cs="Menlo Regular"/>
          <w:color w:val="000000"/>
          <w:sz w:val="20"/>
          <w:szCs w:val="22"/>
        </w:rPr>
        <w:t>ih</w:t>
      </w:r>
      <w:proofErr w:type="spellEnd"/>
      <w:r w:rsidRPr="00D01078">
        <w:rPr>
          <w:rFonts w:ascii="Menlo Regular" w:hAnsi="Menlo Regular" w:cs="Menlo Regular"/>
          <w:color w:val="000000"/>
          <w:sz w:val="20"/>
          <w:szCs w:val="22"/>
        </w:rPr>
        <w:t xml:space="preserve">) </w:t>
      </w:r>
    </w:p>
    <w:p w14:paraId="6831A393" w14:textId="77777777"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 xml:space="preserve">{   return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xml:space="preserve">(); }   </w:t>
      </w:r>
    </w:p>
    <w:p w14:paraId="3AE435BB" w14:textId="77777777" w:rsidR="00EF5094" w:rsidRPr="00D01078" w:rsidRDefault="00EF5094" w:rsidP="00EF5094">
      <w:pPr>
        <w:pStyle w:val="Paragraphedeliste"/>
        <w:ind w:firstLine="696"/>
        <w:rPr>
          <w:rFonts w:ascii="Menlo Regular" w:hAnsi="Menlo Regular" w:cs="Menlo Regular"/>
          <w:color w:val="000000"/>
          <w:sz w:val="20"/>
          <w:szCs w:val="22"/>
        </w:rPr>
      </w:pPr>
    </w:p>
    <w:p w14:paraId="5FEE24BE" w14:textId="4678AC4F" w:rsidR="00EF5094" w:rsidRPr="00D01078" w:rsidRDefault="0041741F"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t</w:t>
      </w:r>
      <w:r w:rsidR="00EF5094" w:rsidRPr="00D01078">
        <w:rPr>
          <w:rFonts w:ascii="Menlo Regular" w:hAnsi="Menlo Regular" w:cs="Menlo Regular"/>
          <w:color w:val="000000"/>
          <w:sz w:val="20"/>
          <w:szCs w:val="22"/>
        </w:rPr>
        <w:t xml:space="preserve">emplate &lt;class D&gt; </w:t>
      </w:r>
      <w:proofErr w:type="spellStart"/>
      <w:r w:rsidR="00EF5094" w:rsidRPr="00D01078">
        <w:rPr>
          <w:rFonts w:ascii="Menlo Regular" w:hAnsi="Menlo Regular" w:cs="Menlo Regular"/>
          <w:color w:val="000000"/>
          <w:sz w:val="20"/>
          <w:szCs w:val="22"/>
        </w:rPr>
        <w:t>bool</w:t>
      </w:r>
      <w:proofErr w:type="spellEnd"/>
      <w:r w:rsidR="00EF5094" w:rsidRPr="00D01078">
        <w:rPr>
          <w:rFonts w:ascii="Menlo Regular" w:hAnsi="Menlo Regular" w:cs="Menlo Regular"/>
          <w:color w:val="000000"/>
          <w:sz w:val="20"/>
          <w:szCs w:val="22"/>
        </w:rPr>
        <w:t xml:space="preserve"> operator!=</w:t>
      </w:r>
      <w:r w:rsidRPr="00D01078">
        <w:rPr>
          <w:rFonts w:ascii="Menlo Regular" w:hAnsi="Menlo Regular" w:cs="Menlo Regular"/>
          <w:color w:val="000000"/>
          <w:sz w:val="20"/>
          <w:szCs w:val="22"/>
        </w:rPr>
        <w:t>(</w:t>
      </w:r>
      <w:proofErr w:type="spellStart"/>
      <w:r w:rsidRPr="00D01078">
        <w:rPr>
          <w:rFonts w:ascii="Menlo Regular" w:hAnsi="Menlo Regular" w:cs="Menlo Regular"/>
          <w:color w:val="000000"/>
          <w:sz w:val="20"/>
          <w:szCs w:val="22"/>
        </w:rPr>
        <w:t>dds</w:t>
      </w:r>
      <w:proofErr w:type="spellEnd"/>
      <w:r w:rsidRPr="00D01078">
        <w:rPr>
          <w:rFonts w:ascii="Menlo Regular" w:hAnsi="Menlo Regular" w:cs="Menlo Regular"/>
          <w:color w:val="000000"/>
          <w:sz w:val="20"/>
          <w:szCs w:val="22"/>
        </w:rPr>
        <w:t>::core::</w:t>
      </w:r>
      <w:proofErr w:type="spellStart"/>
      <w:r w:rsidRPr="00D01078">
        <w:rPr>
          <w:rFonts w:ascii="Menlo Regular" w:hAnsi="Menlo Regular" w:cs="Menlo Regular"/>
          <w:color w:val="000000"/>
          <w:sz w:val="20"/>
          <w:szCs w:val="22"/>
        </w:rPr>
        <w:t>null_type</w:t>
      </w:r>
      <w:proofErr w:type="spellEnd"/>
      <w:r w:rsidRPr="00D01078">
        <w:rPr>
          <w:rFonts w:ascii="Menlo Regular" w:hAnsi="Menlo Regular" w:cs="Menlo Regular"/>
          <w:color w:val="000000"/>
          <w:sz w:val="20"/>
          <w:szCs w:val="22"/>
        </w:rPr>
        <w:t xml:space="preserve">, </w:t>
      </w:r>
    </w:p>
    <w:p w14:paraId="396D2A37" w14:textId="5E13EEDF" w:rsidR="00EF5094" w:rsidRPr="00D01078" w:rsidRDefault="00EF5094" w:rsidP="00EF5094">
      <w:pPr>
        <w:pStyle w:val="Paragraphedeliste"/>
        <w:ind w:firstLine="696"/>
        <w:rPr>
          <w:rFonts w:ascii="Menlo Regular" w:hAnsi="Menlo Regular" w:cs="Menlo Regular"/>
          <w:color w:val="000000"/>
          <w:sz w:val="20"/>
          <w:szCs w:val="22"/>
        </w:rPr>
      </w:pPr>
      <w:r w:rsidRPr="00D01078">
        <w:rPr>
          <w:rFonts w:ascii="Menlo Regular" w:hAnsi="Menlo Regular" w:cs="Menlo Regular"/>
          <w:color w:val="000000"/>
          <w:sz w:val="20"/>
          <w:szCs w:val="22"/>
        </w:rPr>
        <w:t xml:space="preserve">                                   </w:t>
      </w:r>
      <w:proofErr w:type="spellStart"/>
      <w:r w:rsidR="0041741F" w:rsidRPr="00D01078">
        <w:rPr>
          <w:rFonts w:ascii="Menlo Regular" w:hAnsi="Menlo Regular" w:cs="Menlo Regular"/>
          <w:color w:val="000000"/>
          <w:sz w:val="20"/>
          <w:szCs w:val="22"/>
        </w:rPr>
        <w:t>InstanceHandle</w:t>
      </w:r>
      <w:proofErr w:type="spellEnd"/>
      <w:r w:rsidR="0041741F" w:rsidRPr="00D01078">
        <w:rPr>
          <w:rFonts w:ascii="Menlo Regular" w:hAnsi="Menlo Regular" w:cs="Menlo Regular"/>
          <w:color w:val="000000"/>
          <w:sz w:val="20"/>
          <w:szCs w:val="22"/>
        </w:rPr>
        <w:t xml:space="preserve">&lt;D&gt; </w:t>
      </w:r>
      <w:proofErr w:type="spellStart"/>
      <w:r w:rsidR="0041741F" w:rsidRPr="00D01078">
        <w:rPr>
          <w:rFonts w:ascii="Menlo Regular" w:hAnsi="Menlo Regular" w:cs="Menlo Regular"/>
          <w:color w:val="000000"/>
          <w:sz w:val="20"/>
          <w:szCs w:val="22"/>
        </w:rPr>
        <w:t>const</w:t>
      </w:r>
      <w:proofErr w:type="spellEnd"/>
      <w:r w:rsidR="0041741F" w:rsidRPr="00D01078">
        <w:rPr>
          <w:rFonts w:ascii="Menlo Regular" w:hAnsi="Menlo Regular" w:cs="Menlo Regular"/>
          <w:color w:val="000000"/>
          <w:sz w:val="20"/>
          <w:szCs w:val="22"/>
        </w:rPr>
        <w:t xml:space="preserve"> &amp;</w:t>
      </w:r>
      <w:proofErr w:type="spellStart"/>
      <w:r w:rsidR="0041741F" w:rsidRPr="00D01078">
        <w:rPr>
          <w:rFonts w:ascii="Menlo Regular" w:hAnsi="Menlo Regular" w:cs="Menlo Regular"/>
          <w:color w:val="000000"/>
          <w:sz w:val="20"/>
          <w:szCs w:val="22"/>
        </w:rPr>
        <w:t>ih</w:t>
      </w:r>
      <w:proofErr w:type="spellEnd"/>
      <w:r w:rsidR="0041741F" w:rsidRPr="00D01078">
        <w:rPr>
          <w:rFonts w:ascii="Menlo Regular" w:hAnsi="Menlo Regular" w:cs="Menlo Regular"/>
          <w:color w:val="000000"/>
          <w:sz w:val="20"/>
          <w:szCs w:val="22"/>
        </w:rPr>
        <w:t xml:space="preserve">) </w:t>
      </w:r>
    </w:p>
    <w:p w14:paraId="1171C966" w14:textId="534CC340" w:rsidR="00337672" w:rsidRPr="00D01078" w:rsidRDefault="00EF5094" w:rsidP="00EF5094">
      <w:pPr>
        <w:pStyle w:val="Paragraphedeliste"/>
        <w:ind w:firstLine="696"/>
        <w:rPr>
          <w:rFonts w:ascii="Menlo Regular" w:hAnsi="Menlo Regular" w:cs="Menlo Regular"/>
          <w:sz w:val="20"/>
          <w:szCs w:val="22"/>
        </w:rPr>
      </w:pPr>
      <w:r w:rsidRPr="00D01078">
        <w:rPr>
          <w:rFonts w:ascii="Menlo Regular" w:hAnsi="Menlo Regular" w:cs="Menlo Regular"/>
          <w:color w:val="000000"/>
          <w:sz w:val="20"/>
          <w:szCs w:val="22"/>
        </w:rPr>
        <w:t xml:space="preserve">      </w:t>
      </w:r>
      <w:r w:rsidR="009E2E23" w:rsidRPr="00D01078">
        <w:rPr>
          <w:rFonts w:ascii="Menlo Regular" w:hAnsi="Menlo Regular" w:cs="Menlo Regular"/>
          <w:color w:val="000000"/>
          <w:sz w:val="20"/>
          <w:szCs w:val="22"/>
        </w:rPr>
        <w:t xml:space="preserve">{ </w:t>
      </w:r>
      <w:r w:rsidR="0041741F" w:rsidRPr="00D01078">
        <w:rPr>
          <w:rFonts w:ascii="Menlo Regular" w:hAnsi="Menlo Regular" w:cs="Menlo Regular"/>
          <w:color w:val="000000"/>
          <w:sz w:val="20"/>
          <w:szCs w:val="22"/>
        </w:rPr>
        <w:t>return !</w:t>
      </w:r>
      <w:proofErr w:type="spellStart"/>
      <w:r w:rsidR="0041741F" w:rsidRPr="00D01078">
        <w:rPr>
          <w:rFonts w:ascii="Menlo Regular" w:hAnsi="Menlo Regular" w:cs="Menlo Regular"/>
          <w:color w:val="000000"/>
          <w:sz w:val="20"/>
          <w:szCs w:val="22"/>
        </w:rPr>
        <w:t>ih.is_nil</w:t>
      </w:r>
      <w:proofErr w:type="spellEnd"/>
      <w:r w:rsidR="0041741F" w:rsidRPr="00D01078">
        <w:rPr>
          <w:rFonts w:ascii="Menlo Regular" w:hAnsi="Menlo Regular" w:cs="Menlo Regular"/>
          <w:color w:val="000000"/>
          <w:sz w:val="20"/>
          <w:szCs w:val="22"/>
        </w:rPr>
        <w:t>(); }</w:t>
      </w:r>
    </w:p>
    <w:p w14:paraId="47EDDEE1" w14:textId="77777777" w:rsidR="00337672" w:rsidRPr="00D01078" w:rsidRDefault="00337672" w:rsidP="00337672">
      <w:pPr>
        <w:rPr>
          <w:rFonts w:asciiTheme="majorHAnsi" w:hAnsiTheme="majorHAnsi" w:cs="Courier"/>
          <w:color w:val="000000"/>
          <w:sz w:val="20"/>
          <w:szCs w:val="22"/>
        </w:rPr>
      </w:pPr>
    </w:p>
    <w:p w14:paraId="5CEE1641" w14:textId="55480B7F" w:rsidR="0041741F" w:rsidRPr="00D01078" w:rsidRDefault="0041741F" w:rsidP="009A3273">
      <w:pPr>
        <w:pStyle w:val="Paragraphedeliste"/>
        <w:numPr>
          <w:ilvl w:val="0"/>
          <w:numId w:val="3"/>
        </w:numPr>
        <w:rPr>
          <w:rFonts w:asciiTheme="majorHAnsi" w:hAnsiTheme="majorHAnsi"/>
          <w:sz w:val="22"/>
          <w:szCs w:val="22"/>
        </w:rPr>
      </w:pPr>
      <w:r w:rsidRPr="00D01078">
        <w:rPr>
          <w:rFonts w:asciiTheme="majorHAnsi" w:hAnsiTheme="majorHAnsi" w:cs="Courier"/>
          <w:color w:val="000000"/>
          <w:sz w:val="22"/>
          <w:szCs w:val="22"/>
        </w:rPr>
        <w:t xml:space="preserve">Finally, the </w:t>
      </w:r>
      <w:proofErr w:type="spellStart"/>
      <w:r w:rsidRPr="00D01078">
        <w:rPr>
          <w:rFonts w:asciiTheme="majorHAnsi" w:hAnsiTheme="majorHAnsi" w:cs="Courier"/>
          <w:color w:val="000000"/>
          <w:sz w:val="22"/>
          <w:szCs w:val="22"/>
        </w:rPr>
        <w:t>InstanceHandle</w:t>
      </w:r>
      <w:proofErr w:type="spellEnd"/>
      <w:r w:rsidRPr="00D01078">
        <w:rPr>
          <w:rFonts w:asciiTheme="majorHAnsi" w:hAnsiTheme="majorHAnsi" w:cs="Courier"/>
          <w:color w:val="000000"/>
          <w:sz w:val="22"/>
          <w:szCs w:val="22"/>
        </w:rPr>
        <w:t xml:space="preserve">&lt;D&gt; class and in general the classes that support comparison with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::null will benefit from supporting a generic and succinct syntax of the form: if(</w:t>
      </w:r>
      <w:proofErr w:type="spellStart"/>
      <w:r w:rsidRPr="00D01078">
        <w:rPr>
          <w:rFonts w:asciiTheme="majorHAnsi" w:hAnsiTheme="majorHAnsi" w:cs="Courier"/>
          <w:color w:val="000000"/>
          <w:sz w:val="22"/>
          <w:szCs w:val="22"/>
        </w:rPr>
        <w:t>instance_handle_object</w:t>
      </w:r>
      <w:proofErr w:type="spellEnd"/>
      <w:r w:rsidRPr="00D01078">
        <w:rPr>
          <w:rFonts w:asciiTheme="majorHAnsi" w:hAnsiTheme="majorHAnsi" w:cs="Courier"/>
          <w:color w:val="000000"/>
          <w:sz w:val="22"/>
          <w:szCs w:val="22"/>
        </w:rPr>
        <w:t xml:space="preserve">).    Proposed Solution: An idiomatic way of </w:t>
      </w:r>
      <w:proofErr w:type="spellStart"/>
      <w:r w:rsidRPr="00D01078">
        <w:rPr>
          <w:rFonts w:asciiTheme="majorHAnsi" w:hAnsiTheme="majorHAnsi" w:cs="Courier"/>
          <w:color w:val="000000"/>
          <w:sz w:val="22"/>
          <w:szCs w:val="22"/>
        </w:rPr>
        <w:t>implenting</w:t>
      </w:r>
      <w:proofErr w:type="spellEnd"/>
      <w:r w:rsidRPr="00D01078">
        <w:rPr>
          <w:rFonts w:asciiTheme="majorHAnsi" w:hAnsiTheme="majorHAnsi" w:cs="Courier"/>
          <w:color w:val="000000"/>
          <w:sz w:val="22"/>
          <w:szCs w:val="22"/>
        </w:rPr>
        <w:t xml:space="preserve"> it is the safe-</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which has been used widely in standard and boost smart pointer classes, such as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boost::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Here is a self-sufficient file that shows one way of implementing the safe </w:t>
      </w:r>
      <w:proofErr w:type="spellStart"/>
      <w:r w:rsidRPr="00D01078">
        <w:rPr>
          <w:rFonts w:asciiTheme="majorHAnsi" w:hAnsiTheme="majorHAnsi" w:cs="Courier"/>
          <w:color w:val="000000"/>
          <w:sz w:val="22"/>
          <w:szCs w:val="22"/>
        </w:rPr>
        <w:t>bool</w:t>
      </w:r>
      <w:proofErr w:type="spellEnd"/>
      <w:r w:rsidRPr="00D01078">
        <w:rPr>
          <w:rFonts w:asciiTheme="majorHAnsi" w:hAnsiTheme="majorHAnsi" w:cs="Courier"/>
          <w:color w:val="000000"/>
          <w:sz w:val="22"/>
          <w:szCs w:val="22"/>
        </w:rPr>
        <w:t xml:space="preserve"> idiom for the instance handle class:   http://cpptruths.googlecode.com/svn/trunk/cpp/instance_handle.cpp   Other possible implementation based on the discussions on the boost mailing list is available here:  http://codepaste.net/c83uuj</w:t>
      </w:r>
    </w:p>
    <w:p w14:paraId="71C37531" w14:textId="77777777" w:rsidR="00C60E63" w:rsidRPr="00D0107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6" w:name="_Toc178327467"/>
      <w:bookmarkStart w:id="17" w:name="Issue16354"/>
    </w:p>
    <w:p w14:paraId="6C30A92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21D726ED"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5FD0413"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66922CA9"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10C82E7B"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5BA5B824" w14:textId="057EA728"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5159C4">
        <w:rPr>
          <w:rFonts w:asciiTheme="majorHAnsi" w:eastAsia="Times New Roman" w:hAnsiTheme="majorHAnsi" w:cs="Times New Roman"/>
          <w:color w:val="000000"/>
          <w:sz w:val="22"/>
          <w:szCs w:val="22"/>
        </w:rPr>
        <w:t xml:space="preserve"> The following changes have been applied to the </w:t>
      </w:r>
      <w:proofErr w:type="spellStart"/>
      <w:r w:rsidR="005159C4">
        <w:rPr>
          <w:rFonts w:asciiTheme="majorHAnsi" w:eastAsia="Times New Roman" w:hAnsiTheme="majorHAnsi" w:cs="Times New Roman"/>
          <w:color w:val="000000"/>
          <w:sz w:val="22"/>
          <w:szCs w:val="22"/>
        </w:rPr>
        <w:t>TInstanceHandle</w:t>
      </w:r>
      <w:proofErr w:type="spellEnd"/>
      <w:r w:rsidR="005159C4">
        <w:rPr>
          <w:rFonts w:asciiTheme="majorHAnsi" w:eastAsia="Times New Roman" w:hAnsiTheme="majorHAnsi" w:cs="Times New Roman"/>
          <w:color w:val="000000"/>
          <w:sz w:val="22"/>
          <w:szCs w:val="22"/>
        </w:rPr>
        <w:t xml:space="preserve"> class to address this issue:</w:t>
      </w:r>
    </w:p>
    <w:p w14:paraId="2C098D4E" w14:textId="5B9D8C6A"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Defined a new constructor for initializing the instance handle with a specific type: </w:t>
      </w:r>
    </w:p>
    <w:p w14:paraId="28F57906"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6FB6F5F6" w14:textId="77777777"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r w:rsidRPr="005159C4">
        <w:rPr>
          <w:rFonts w:ascii="Monaco" w:hAnsi="Monaco" w:cs="Monaco"/>
          <w:b/>
          <w:bCs/>
          <w:color w:val="7F0055"/>
          <w:sz w:val="18"/>
          <w:szCs w:val="22"/>
          <w:lang w:val="fr-FR"/>
        </w:rPr>
        <w:t>template</w:t>
      </w:r>
      <w:proofErr w:type="spellEnd"/>
      <w:r w:rsidRPr="005159C4">
        <w:rPr>
          <w:rFonts w:ascii="Monaco" w:hAnsi="Monaco" w:cs="Monaco"/>
          <w:color w:val="000000"/>
          <w:sz w:val="18"/>
          <w:szCs w:val="22"/>
          <w:lang w:val="fr-FR"/>
        </w:rPr>
        <w:t xml:space="preserve"> &lt;</w:t>
      </w:r>
      <w:proofErr w:type="spellStart"/>
      <w:r w:rsidRPr="005159C4">
        <w:rPr>
          <w:rFonts w:ascii="Monaco" w:hAnsi="Monaco" w:cs="Monaco"/>
          <w:b/>
          <w:bCs/>
          <w:color w:val="7F0055"/>
          <w:sz w:val="18"/>
          <w:szCs w:val="22"/>
          <w:lang w:val="fr-FR"/>
        </w:rPr>
        <w:t>typename</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&gt;</w:t>
      </w:r>
    </w:p>
    <w:p w14:paraId="1CA3DB0F" w14:textId="519146CF" w:rsidR="005159C4" w:rsidRPr="005159C4" w:rsidRDefault="005159C4" w:rsidP="005159C4">
      <w:pPr>
        <w:widowControl w:val="0"/>
        <w:autoSpaceDE w:val="0"/>
        <w:autoSpaceDN w:val="0"/>
        <w:adjustRightInd w:val="0"/>
        <w:ind w:left="708"/>
        <w:rPr>
          <w:rFonts w:ascii="Monaco" w:hAnsi="Monaco" w:cs="Monaco"/>
          <w:sz w:val="18"/>
          <w:szCs w:val="22"/>
          <w:lang w:val="fr-FR"/>
        </w:rPr>
      </w:pPr>
      <w:proofErr w:type="spellStart"/>
      <w:r w:rsidRPr="005159C4">
        <w:rPr>
          <w:rFonts w:ascii="Monaco" w:hAnsi="Monaco" w:cs="Monaco"/>
          <w:b/>
          <w:bCs/>
          <w:color w:val="000000"/>
          <w:sz w:val="18"/>
          <w:szCs w:val="22"/>
          <w:lang w:val="fr-FR"/>
        </w:rPr>
        <w:t>TInstanceHandle</w:t>
      </w:r>
      <w:proofErr w:type="spellEnd"/>
      <w:r w:rsidRPr="005159C4">
        <w:rPr>
          <w:rFonts w:ascii="Monaco" w:hAnsi="Monaco" w:cs="Monaco"/>
          <w:color w:val="000000"/>
          <w:sz w:val="18"/>
          <w:szCs w:val="22"/>
          <w:lang w:val="fr-FR"/>
        </w:rPr>
        <w:t>(</w:t>
      </w:r>
      <w:proofErr w:type="spellStart"/>
      <w:r w:rsidRPr="005159C4">
        <w:rPr>
          <w:rFonts w:ascii="Monaco" w:hAnsi="Monaco" w:cs="Monaco"/>
          <w:b/>
          <w:bCs/>
          <w:color w:val="7F0055"/>
          <w:sz w:val="18"/>
          <w:szCs w:val="22"/>
          <w:lang w:val="fr-FR"/>
        </w:rPr>
        <w:t>const</w:t>
      </w:r>
      <w:proofErr w:type="spellEnd"/>
      <w:r w:rsidRPr="005159C4">
        <w:rPr>
          <w:rFonts w:ascii="Monaco" w:hAnsi="Monaco" w:cs="Monaco"/>
          <w:color w:val="000000"/>
          <w:sz w:val="18"/>
          <w:szCs w:val="22"/>
          <w:lang w:val="fr-FR"/>
        </w:rPr>
        <w:t xml:space="preserve"> </w:t>
      </w:r>
      <w:r w:rsidRPr="005159C4">
        <w:rPr>
          <w:rFonts w:ascii="Monaco" w:hAnsi="Monaco" w:cs="Monaco"/>
          <w:b/>
          <w:bCs/>
          <w:color w:val="644632"/>
          <w:sz w:val="18"/>
          <w:szCs w:val="22"/>
          <w:lang w:val="fr-FR"/>
        </w:rPr>
        <w:t>ARG0</w:t>
      </w:r>
      <w:r w:rsidRPr="005159C4">
        <w:rPr>
          <w:rFonts w:ascii="Monaco" w:hAnsi="Monaco" w:cs="Monaco"/>
          <w:color w:val="000000"/>
          <w:sz w:val="18"/>
          <w:szCs w:val="22"/>
          <w:lang w:val="fr-FR"/>
        </w:rPr>
        <w:t>&amp; arg0);</w:t>
      </w:r>
    </w:p>
    <w:p w14:paraId="52714D32" w14:textId="77777777"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4B7497D8" w14:textId="3967B02D" w:rsidR="005159C4" w:rsidRDefault="005159C4" w:rsidP="005159C4">
      <w:pPr>
        <w:pStyle w:val="Paragraphedeliste"/>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Added copy constructor</w:t>
      </w:r>
    </w:p>
    <w:p w14:paraId="59DE7CB9" w14:textId="77777777" w:rsidR="005159C4" w:rsidRDefault="005159C4" w:rsidP="005159C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7F1E3D54" w14:textId="3EDC3A42" w:rsidR="005159C4" w:rsidRDefault="005159C4"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The problems 3, 4 , and 5 are</w:t>
      </w:r>
      <w:r w:rsidR="00EA2D3C">
        <w:rPr>
          <w:rFonts w:asciiTheme="majorHAnsi" w:eastAsia="Times New Roman" w:hAnsiTheme="majorHAnsi" w:cs="Times New Roman"/>
          <w:color w:val="000000"/>
          <w:sz w:val="22"/>
          <w:szCs w:val="22"/>
        </w:rPr>
        <w:t xml:space="preserve"> rejected since an </w:t>
      </w:r>
      <w:proofErr w:type="spellStart"/>
      <w:r w:rsidR="00EA2D3C">
        <w:rPr>
          <w:rFonts w:asciiTheme="majorHAnsi" w:eastAsia="Times New Roman" w:hAnsiTheme="majorHAnsi" w:cs="Times New Roman"/>
          <w:color w:val="000000"/>
          <w:sz w:val="22"/>
          <w:szCs w:val="22"/>
        </w:rPr>
        <w:t>InstanceHandle</w:t>
      </w:r>
      <w:proofErr w:type="spellEnd"/>
      <w:r w:rsidR="00EA2D3C">
        <w:rPr>
          <w:rFonts w:asciiTheme="majorHAnsi" w:eastAsia="Times New Roman" w:hAnsiTheme="majorHAnsi" w:cs="Times New Roman"/>
          <w:color w:val="000000"/>
          <w:sz w:val="22"/>
          <w:szCs w:val="22"/>
        </w:rPr>
        <w:t xml:space="preserve"> is a Value as opposed to a Reference type. As such comparison with </w:t>
      </w:r>
      <w:proofErr w:type="spellStart"/>
      <w:r w:rsidR="00EA2D3C">
        <w:rPr>
          <w:rFonts w:asciiTheme="majorHAnsi" w:eastAsia="Times New Roman" w:hAnsiTheme="majorHAnsi" w:cs="Times New Roman"/>
          <w:color w:val="000000"/>
          <w:sz w:val="22"/>
          <w:szCs w:val="22"/>
        </w:rPr>
        <w:t>null_ref</w:t>
      </w:r>
      <w:proofErr w:type="spellEnd"/>
      <w:r w:rsidR="00EA2D3C">
        <w:rPr>
          <w:rFonts w:asciiTheme="majorHAnsi" w:eastAsia="Times New Roman" w:hAnsiTheme="majorHAnsi" w:cs="Times New Roman"/>
          <w:color w:val="000000"/>
          <w:sz w:val="22"/>
          <w:szCs w:val="22"/>
        </w:rPr>
        <w:t xml:space="preserve"> is conceptually non-correct and potentially highly misleading. The current API provides an </w:t>
      </w:r>
      <w:proofErr w:type="spellStart"/>
      <w:r w:rsidR="00EA2D3C">
        <w:rPr>
          <w:rFonts w:asciiTheme="majorHAnsi" w:eastAsia="Times New Roman" w:hAnsiTheme="majorHAnsi" w:cs="Times New Roman"/>
          <w:color w:val="000000"/>
          <w:sz w:val="22"/>
          <w:szCs w:val="22"/>
        </w:rPr>
        <w:t>isNil</w:t>
      </w:r>
      <w:proofErr w:type="spellEnd"/>
      <w:r w:rsidR="00EA2D3C">
        <w:rPr>
          <w:rFonts w:asciiTheme="majorHAnsi" w:eastAsia="Times New Roman" w:hAnsiTheme="majorHAnsi" w:cs="Times New Roman"/>
          <w:color w:val="000000"/>
          <w:sz w:val="22"/>
          <w:szCs w:val="22"/>
        </w:rPr>
        <w:t xml:space="preserve"> method to check </w:t>
      </w:r>
      <w:proofErr w:type="spellStart"/>
      <w:r w:rsidR="00EA2D3C">
        <w:rPr>
          <w:rFonts w:asciiTheme="majorHAnsi" w:eastAsia="Times New Roman" w:hAnsiTheme="majorHAnsi" w:cs="Times New Roman"/>
          <w:color w:val="000000"/>
          <w:sz w:val="22"/>
          <w:szCs w:val="22"/>
        </w:rPr>
        <w:t>wether</w:t>
      </w:r>
      <w:proofErr w:type="spellEnd"/>
      <w:r w:rsidR="00EA2D3C">
        <w:rPr>
          <w:rFonts w:asciiTheme="majorHAnsi" w:eastAsia="Times New Roman" w:hAnsiTheme="majorHAnsi" w:cs="Times New Roman"/>
          <w:color w:val="000000"/>
          <w:sz w:val="22"/>
          <w:szCs w:val="22"/>
        </w:rPr>
        <w:t xml:space="preserve"> the handle is or isn’t nil.</w:t>
      </w:r>
      <w:r w:rsidR="0035336E">
        <w:rPr>
          <w:rFonts w:asciiTheme="majorHAnsi" w:eastAsia="Times New Roman" w:hAnsiTheme="majorHAnsi" w:cs="Times New Roman"/>
          <w:color w:val="000000"/>
          <w:sz w:val="22"/>
          <w:szCs w:val="22"/>
        </w:rPr>
        <w:t xml:space="preserve"> In addition, the </w:t>
      </w:r>
      <w:proofErr w:type="spellStart"/>
      <w:r w:rsidR="0035336E">
        <w:rPr>
          <w:rFonts w:asciiTheme="majorHAnsi" w:eastAsia="Times New Roman" w:hAnsiTheme="majorHAnsi" w:cs="Times New Roman"/>
          <w:color w:val="000000"/>
          <w:sz w:val="22"/>
          <w:szCs w:val="22"/>
        </w:rPr>
        <w:t>InstanceHandle</w:t>
      </w:r>
      <w:proofErr w:type="spellEnd"/>
      <w:r w:rsidR="0035336E">
        <w:rPr>
          <w:rFonts w:asciiTheme="majorHAnsi" w:eastAsia="Times New Roman" w:hAnsiTheme="majorHAnsi" w:cs="Times New Roman"/>
          <w:color w:val="000000"/>
          <w:sz w:val="22"/>
          <w:szCs w:val="22"/>
        </w:rPr>
        <w:t xml:space="preserve"> defines the </w:t>
      </w:r>
      <w:proofErr w:type="spellStart"/>
      <w:r w:rsidR="0035336E">
        <w:rPr>
          <w:rFonts w:asciiTheme="majorHAnsi" w:eastAsia="Times New Roman" w:hAnsiTheme="majorHAnsi" w:cs="Times New Roman"/>
          <w:color w:val="000000"/>
          <w:sz w:val="22"/>
          <w:szCs w:val="22"/>
        </w:rPr>
        <w:t>NilHandle</w:t>
      </w:r>
      <w:proofErr w:type="spellEnd"/>
      <w:r w:rsidR="0035336E">
        <w:rPr>
          <w:rFonts w:asciiTheme="majorHAnsi" w:eastAsia="Times New Roman" w:hAnsiTheme="majorHAnsi" w:cs="Times New Roman"/>
          <w:color w:val="000000"/>
          <w:sz w:val="22"/>
          <w:szCs w:val="22"/>
        </w:rPr>
        <w:t xml:space="preserve"> to allow proper comparisons.</w:t>
      </w:r>
      <w:r w:rsidR="00391F8B">
        <w:rPr>
          <w:rFonts w:asciiTheme="majorHAnsi" w:eastAsia="Times New Roman" w:hAnsiTheme="majorHAnsi" w:cs="Times New Roman"/>
          <w:color w:val="000000"/>
          <w:sz w:val="22"/>
          <w:szCs w:val="22"/>
        </w:rPr>
        <w:t xml:space="preserve">  To this hand an operator== for the </w:t>
      </w:r>
      <w:proofErr w:type="spellStart"/>
      <w:r w:rsidR="00391F8B">
        <w:rPr>
          <w:rFonts w:asciiTheme="majorHAnsi" w:eastAsia="Times New Roman" w:hAnsiTheme="majorHAnsi" w:cs="Times New Roman"/>
          <w:color w:val="000000"/>
          <w:sz w:val="22"/>
          <w:szCs w:val="22"/>
        </w:rPr>
        <w:t>InstanceHandle</w:t>
      </w:r>
      <w:proofErr w:type="spellEnd"/>
      <w:r w:rsidR="00391F8B">
        <w:rPr>
          <w:rFonts w:asciiTheme="majorHAnsi" w:eastAsia="Times New Roman" w:hAnsiTheme="majorHAnsi" w:cs="Times New Roman"/>
          <w:color w:val="000000"/>
          <w:sz w:val="22"/>
          <w:szCs w:val="22"/>
        </w:rPr>
        <w:t xml:space="preserve"> has been added.</w:t>
      </w:r>
    </w:p>
    <w:p w14:paraId="1A620EBD" w14:textId="77777777" w:rsidR="00391F8B" w:rsidRPr="00D01078" w:rsidRDefault="00391F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p>
    <w:p w14:paraId="2CCAD48B" w14:textId="77777777" w:rsidR="00F61FD8"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r w:rsidRPr="00D01078">
        <w:rPr>
          <w:rFonts w:asciiTheme="majorHAnsi" w:eastAsia="Times New Roman" w:hAnsiTheme="majorHAnsi" w:cs="Times New Roman"/>
          <w:b/>
          <w:bCs/>
          <w:color w:val="000000"/>
          <w:sz w:val="22"/>
          <w:szCs w:val="22"/>
        </w:rPr>
        <w:t>Revised Text:</w:t>
      </w:r>
      <w:r w:rsidR="00391F8B">
        <w:rPr>
          <w:rFonts w:asciiTheme="majorHAnsi" w:eastAsia="Times New Roman" w:hAnsiTheme="majorHAnsi" w:cs="Times New Roman"/>
          <w:b/>
          <w:bCs/>
          <w:color w:val="000000"/>
          <w:sz w:val="22"/>
          <w:szCs w:val="22"/>
        </w:rPr>
        <w:t xml:space="preserve">  </w:t>
      </w:r>
      <w:r w:rsidR="00391F8B" w:rsidRPr="00391F8B">
        <w:rPr>
          <w:rFonts w:asciiTheme="majorHAnsi" w:eastAsia="Times New Roman" w:hAnsiTheme="majorHAnsi" w:cs="Times New Roman"/>
          <w:bCs/>
          <w:color w:val="000000"/>
          <w:sz w:val="22"/>
          <w:szCs w:val="22"/>
        </w:rPr>
        <w:t>No</w:t>
      </w:r>
      <w:r w:rsidR="00391F8B">
        <w:rPr>
          <w:rFonts w:asciiTheme="majorHAnsi" w:eastAsia="Times New Roman" w:hAnsiTheme="majorHAnsi" w:cs="Times New Roman"/>
          <w:bCs/>
          <w:color w:val="000000"/>
          <w:sz w:val="22"/>
          <w:szCs w:val="22"/>
        </w:rPr>
        <w:t xml:space="preserve"> </w:t>
      </w:r>
      <w:r w:rsidR="009974C4">
        <w:rPr>
          <w:rFonts w:asciiTheme="majorHAnsi" w:eastAsia="Times New Roman" w:hAnsiTheme="majorHAnsi" w:cs="Times New Roman"/>
          <w:bCs/>
          <w:color w:val="000000"/>
          <w:sz w:val="22"/>
          <w:szCs w:val="22"/>
        </w:rPr>
        <w:t>changes on the text of the specification</w:t>
      </w:r>
      <w:r w:rsidR="00391F8B">
        <w:rPr>
          <w:rFonts w:asciiTheme="majorHAnsi" w:eastAsia="Times New Roman" w:hAnsiTheme="majorHAnsi" w:cs="Times New Roman"/>
          <w:bCs/>
          <w:color w:val="000000"/>
          <w:sz w:val="22"/>
          <w:szCs w:val="22"/>
        </w:rPr>
        <w:t>.</w:t>
      </w:r>
      <w:r w:rsidR="009974C4">
        <w:rPr>
          <w:rFonts w:asciiTheme="majorHAnsi" w:eastAsia="Times New Roman" w:hAnsiTheme="majorHAnsi" w:cs="Times New Roman"/>
          <w:bCs/>
          <w:color w:val="000000"/>
          <w:sz w:val="22"/>
          <w:szCs w:val="22"/>
        </w:rPr>
        <w:t xml:space="preserve"> The API changes are visible at</w:t>
      </w:r>
      <w:r w:rsidR="00427172">
        <w:rPr>
          <w:rFonts w:asciiTheme="majorHAnsi" w:eastAsia="Times New Roman" w:hAnsiTheme="majorHAnsi" w:cs="Times New Roman"/>
          <w:bCs/>
          <w:color w:val="000000"/>
          <w:sz w:val="22"/>
          <w:szCs w:val="22"/>
        </w:rPr>
        <w:t xml:space="preserve"> </w:t>
      </w:r>
    </w:p>
    <w:p w14:paraId="1A1FA0FA" w14:textId="3DE9828D" w:rsidR="00F61FD8" w:rsidRDefault="00595CC9"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Cs/>
          <w:color w:val="000000"/>
          <w:sz w:val="22"/>
          <w:szCs w:val="22"/>
        </w:rPr>
      </w:pPr>
      <w:hyperlink r:id="rId19" w:history="1">
        <w:r w:rsidR="00F61FD8" w:rsidRPr="001F33A3">
          <w:rPr>
            <w:rStyle w:val="Lienhypertexte"/>
            <w:rFonts w:asciiTheme="majorHAnsi" w:eastAsia="Times New Roman" w:hAnsiTheme="majorHAnsi" w:cs="Times New Roman"/>
            <w:bCs/>
            <w:sz w:val="22"/>
            <w:szCs w:val="22"/>
          </w:rPr>
          <w:t>https://github.com/kydos/dds-psm-cxx/blob/master/src/hpp/dds/core/TInstanceHandle.hpp</w:t>
        </w:r>
      </w:hyperlink>
    </w:p>
    <w:p w14:paraId="6247A64B" w14:textId="4376E9B2" w:rsidR="00C60E63" w:rsidRDefault="00C60E63"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46841511" w14:textId="18539BAC" w:rsidR="004C5B8B" w:rsidRPr="000F2172"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5428FF39" w14:textId="1219BCBC" w:rsidR="004C5B8B" w:rsidRPr="00D01078" w:rsidRDefault="004C5B8B" w:rsidP="004C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AA0E2D">
        <w:rPr>
          <w:rFonts w:asciiTheme="majorHAnsi" w:eastAsia="Times New Roman" w:hAnsiTheme="majorHAnsi" w:cs="Times New Roman"/>
          <w:color w:val="000000"/>
          <w:sz w:val="22"/>
          <w:szCs w:val="22"/>
        </w:rPr>
        <w:t>Under Discussion</w:t>
      </w:r>
    </w:p>
    <w:p w14:paraId="43D40393" w14:textId="77777777" w:rsidR="004C5B8B" w:rsidRPr="00D01078" w:rsidRDefault="004C5B8B" w:rsidP="004C5B8B">
      <w:pPr>
        <w:tabs>
          <w:tab w:val="left" w:pos="916"/>
        </w:tabs>
        <w:rPr>
          <w:rFonts w:asciiTheme="majorHAnsi" w:eastAsia="Times New Roman" w:hAnsiTheme="majorHAnsi" w:cs="Times New Roman"/>
          <w:b/>
          <w:bCs/>
          <w:color w:val="000000"/>
          <w:sz w:val="22"/>
          <w:szCs w:val="22"/>
        </w:rPr>
      </w:pPr>
    </w:p>
    <w:p w14:paraId="43F02C41" w14:textId="77777777" w:rsidR="004C5B8B" w:rsidRPr="00D01078" w:rsidRDefault="004C5B8B" w:rsidP="00C6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p>
    <w:p w14:paraId="0F9C50D9" w14:textId="7AD64CF3" w:rsidR="00E057DA" w:rsidRPr="00D01078" w:rsidRDefault="00E057DA">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br w:type="page"/>
      </w:r>
    </w:p>
    <w:p w14:paraId="77D587AD" w14:textId="304D1E58" w:rsidR="0041741F" w:rsidRPr="00D01078" w:rsidRDefault="0041741F" w:rsidP="00331F6D">
      <w:pPr>
        <w:pStyle w:val="Titre1"/>
      </w:pPr>
      <w:r w:rsidRPr="00D01078">
        <w:t>Issue 16354: Inheritance via dominance warning on Visual Studio</w:t>
      </w:r>
      <w:bookmarkEnd w:id="16"/>
    </w:p>
    <w:bookmarkEnd w:id="17"/>
    <w:p w14:paraId="39C7262B" w14:textId="77777777" w:rsidR="00331F6D" w:rsidRPr="00D01078" w:rsidRDefault="00331F6D" w:rsidP="0041741F">
      <w:pPr>
        <w:rPr>
          <w:rFonts w:asciiTheme="majorHAnsi" w:eastAsia="Times New Roman" w:hAnsiTheme="majorHAnsi" w:cs="Times New Roman"/>
          <w:i/>
          <w:iCs/>
          <w:color w:val="000000"/>
          <w:sz w:val="27"/>
          <w:szCs w:val="27"/>
        </w:rPr>
      </w:pPr>
    </w:p>
    <w:p w14:paraId="0B3B872B" w14:textId="77777777"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0"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6433BE69" w14:textId="05BD3BF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E5DCA7D" w14:textId="301CBE60" w:rsidR="00382F0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3FEF5F6" w14:textId="77777777" w:rsidR="00BF0461" w:rsidRPr="00D01078" w:rsidRDefault="00BF0461" w:rsidP="00BF0461">
      <w:pPr>
        <w:rPr>
          <w:rFonts w:asciiTheme="majorHAnsi" w:eastAsia="Times New Roman" w:hAnsiTheme="majorHAnsi" w:cs="Times New Roman"/>
          <w:b/>
          <w:bCs/>
          <w:color w:val="000000"/>
          <w:sz w:val="22"/>
          <w:szCs w:val="22"/>
        </w:rPr>
      </w:pPr>
    </w:p>
    <w:p w14:paraId="30D01DC8" w14:textId="324173A9" w:rsidR="0041741F" w:rsidRPr="00D01078" w:rsidRDefault="0041741F" w:rsidP="00BF0461">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BF0461" w:rsidRPr="00D01078">
        <w:rPr>
          <w:rFonts w:asciiTheme="majorHAnsi" w:eastAsia="Times New Roman" w:hAnsiTheme="majorHAnsi" w:cs="Times New Roman"/>
          <w:b/>
          <w:bCs/>
          <w:color w:val="000000"/>
          <w:sz w:val="22"/>
          <w:szCs w:val="22"/>
        </w:rPr>
        <w:t>.</w:t>
      </w:r>
      <w:r w:rsidR="00BF0461" w:rsidRPr="00D01078">
        <w:rPr>
          <w:rFonts w:asciiTheme="majorHAnsi" w:hAnsiTheme="majorHAnsi"/>
          <w:sz w:val="22"/>
          <w:szCs w:val="22"/>
        </w:rPr>
        <w:t xml:space="preserve"> </w:t>
      </w:r>
      <w:r w:rsidRPr="00D01078">
        <w:rPr>
          <w:rFonts w:asciiTheme="majorHAnsi" w:hAnsiTheme="majorHAnsi" w:cs="Courier"/>
          <w:color w:val="000000"/>
          <w:sz w:val="22"/>
          <w:szCs w:val="22"/>
        </w:rPr>
        <w:t>Visual Studio spits out many #C4250 warnings on the diamond hierarchy of listeners:   for instance, DomainParticipantListener.hpp(48): warning C4250: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::domain::</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 inherits 'dds::pub::NoOpPublisherListener::dds::pub::NoOpPublisherListener::on_offered_deadline_missed' via dominance   Proposed solution:   Add empty bodies for all the inherited virtual functions in all the </w:t>
      </w:r>
      <w:proofErr w:type="spellStart"/>
      <w:r w:rsidRPr="00D01078">
        <w:rPr>
          <w:rFonts w:asciiTheme="majorHAnsi" w:hAnsiTheme="majorHAnsi" w:cs="Courier"/>
          <w:color w:val="000000"/>
          <w:sz w:val="22"/>
          <w:szCs w:val="22"/>
        </w:rPr>
        <w:t>NoOp</w:t>
      </w:r>
      <w:proofErr w:type="spellEnd"/>
      <w:r w:rsidRPr="00D01078">
        <w:rPr>
          <w:rFonts w:asciiTheme="majorHAnsi" w:hAnsiTheme="majorHAnsi" w:cs="Courier"/>
          <w:color w:val="000000"/>
          <w:sz w:val="22"/>
          <w:szCs w:val="22"/>
        </w:rPr>
        <w:t xml:space="preserve">*Listener classes. Particularly, </w:t>
      </w:r>
      <w:proofErr w:type="spellStart"/>
      <w:r w:rsidRPr="00D01078">
        <w:rPr>
          <w:rFonts w:asciiTheme="majorHAnsi" w:hAnsiTheme="majorHAnsi" w:cs="Courier"/>
          <w:color w:val="000000"/>
          <w:sz w:val="22"/>
          <w:szCs w:val="22"/>
        </w:rPr>
        <w:t>NoOpDomainParticipantListener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NoOpPublisherListener</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NoOpSubscriberListener</w:t>
      </w:r>
      <w:proofErr w:type="spellEnd"/>
      <w:r w:rsidRPr="00D01078">
        <w:rPr>
          <w:rFonts w:asciiTheme="majorHAnsi" w:hAnsiTheme="majorHAnsi" w:cs="Courier"/>
          <w:color w:val="000000"/>
          <w:sz w:val="22"/>
          <w:szCs w:val="22"/>
        </w:rPr>
        <w:t>.  Alternatively, #pragma warning( disable : 4250 ) could be used but its purpose will be less clear even with documentation: "Prevents via dominance warning."</w:t>
      </w:r>
    </w:p>
    <w:p w14:paraId="6A70A1C0" w14:textId="77777777" w:rsidR="00266D06" w:rsidRPr="00D01078" w:rsidRDefault="00266D06" w:rsidP="0041741F">
      <w:pPr>
        <w:rPr>
          <w:rFonts w:asciiTheme="majorHAnsi" w:eastAsia="Times New Roman" w:hAnsiTheme="majorHAnsi" w:cs="Times New Roman"/>
          <w:color w:val="000000"/>
          <w:sz w:val="22"/>
          <w:szCs w:val="22"/>
        </w:rPr>
      </w:pPr>
    </w:p>
    <w:p w14:paraId="014F85B3" w14:textId="79712C1F" w:rsidR="00266D06"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0F2172">
        <w:rPr>
          <w:rFonts w:asciiTheme="majorHAnsi" w:eastAsia="Times New Roman" w:hAnsiTheme="majorHAnsi" w:cs="Times New Roman"/>
          <w:color w:val="000000"/>
          <w:sz w:val="22"/>
          <w:szCs w:val="22"/>
        </w:rPr>
        <w:t>This issues are gone since the specification is not providing with default implementation of any methods. Trivial implementations where used during specification and finalization to ensure the implement-ability of the API along with catching compilation errors.  However the finalized API does not include any implementation to avoid over-specification.</w:t>
      </w:r>
    </w:p>
    <w:p w14:paraId="636D28B4" w14:textId="77777777" w:rsidR="000F2172" w:rsidRPr="00D01078" w:rsidRDefault="000F2172" w:rsidP="0041741F">
      <w:pPr>
        <w:rPr>
          <w:rFonts w:asciiTheme="majorHAnsi" w:eastAsia="Times New Roman" w:hAnsiTheme="majorHAnsi" w:cs="Times New Roman"/>
          <w:color w:val="000000"/>
          <w:sz w:val="22"/>
          <w:szCs w:val="22"/>
        </w:rPr>
      </w:pPr>
    </w:p>
    <w:p w14:paraId="6BB42153" w14:textId="77777777" w:rsidR="000F2172" w:rsidRPr="000F2172"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b/>
          <w:bCs/>
          <w:color w:val="000000"/>
          <w:sz w:val="22"/>
          <w:szCs w:val="22"/>
        </w:rPr>
      </w:pPr>
      <w:bookmarkStart w:id="18" w:name="_Toc178327468"/>
      <w:bookmarkStart w:id="19" w:name="Issue16374"/>
      <w:r w:rsidRPr="00D01078">
        <w:rPr>
          <w:rFonts w:asciiTheme="majorHAnsi" w:eastAsia="Times New Roman" w:hAnsiTheme="majorHAnsi" w:cs="Times New Roman"/>
          <w:b/>
          <w:bCs/>
          <w:color w:val="000000"/>
          <w:sz w:val="22"/>
          <w:szCs w:val="22"/>
        </w:rPr>
        <w:t xml:space="preserve">Proposed Disposition: </w:t>
      </w:r>
      <w:r w:rsidRPr="00D01078">
        <w:rPr>
          <w:rFonts w:asciiTheme="majorHAnsi" w:eastAsia="Times New Roman" w:hAnsiTheme="majorHAnsi" w:cs="Times New Roman"/>
          <w:bCs/>
          <w:color w:val="000000"/>
          <w:sz w:val="22"/>
          <w:szCs w:val="22"/>
        </w:rPr>
        <w:t>Resolved</w:t>
      </w:r>
    </w:p>
    <w:p w14:paraId="786F5DC4" w14:textId="77777777" w:rsidR="000F2172" w:rsidRPr="00D01078" w:rsidRDefault="000F2172" w:rsidP="000F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Pr>
          <w:rFonts w:asciiTheme="majorHAnsi" w:eastAsia="Times New Roman" w:hAnsiTheme="majorHAnsi" w:cs="Times New Roman"/>
          <w:color w:val="000000"/>
          <w:sz w:val="22"/>
          <w:szCs w:val="22"/>
        </w:rPr>
        <w:t>Under Discussion</w:t>
      </w:r>
    </w:p>
    <w:p w14:paraId="3E72C9B7"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706D8B86" w14:textId="1991D18A" w:rsidR="0041741F" w:rsidRPr="00D01078" w:rsidRDefault="0041741F" w:rsidP="00331F6D">
      <w:pPr>
        <w:pStyle w:val="Titre1"/>
      </w:pPr>
      <w:r w:rsidRPr="00D01078">
        <w:t>Issue 16374: Use traits for topic/</w:t>
      </w:r>
      <w:proofErr w:type="spellStart"/>
      <w:r w:rsidRPr="00D01078">
        <w:t>datareader</w:t>
      </w:r>
      <w:proofErr w:type="spellEnd"/>
      <w:r w:rsidRPr="00D01078">
        <w:t>/</w:t>
      </w:r>
      <w:proofErr w:type="spellStart"/>
      <w:r w:rsidRPr="00D01078">
        <w:t>datawriter</w:t>
      </w:r>
      <w:bookmarkEnd w:id="18"/>
      <w:proofErr w:type="spellEnd"/>
    </w:p>
    <w:bookmarkEnd w:id="19"/>
    <w:p w14:paraId="0E570267" w14:textId="77777777" w:rsidR="00331F6D" w:rsidRPr="00D01078" w:rsidRDefault="00331F6D" w:rsidP="0041741F">
      <w:pPr>
        <w:rPr>
          <w:rFonts w:asciiTheme="majorHAnsi" w:eastAsia="Times New Roman" w:hAnsiTheme="majorHAnsi" w:cs="Times New Roman"/>
          <w:i/>
          <w:iCs/>
          <w:color w:val="000000"/>
          <w:sz w:val="27"/>
          <w:szCs w:val="27"/>
        </w:rPr>
      </w:pPr>
    </w:p>
    <w:p w14:paraId="5A0B29FC"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21"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74A23DC3"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7076A3F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76E0D815" w14:textId="77777777" w:rsidR="00F60D95" w:rsidRPr="00D01078" w:rsidRDefault="00F60D95" w:rsidP="0041741F">
      <w:pPr>
        <w:rPr>
          <w:rFonts w:asciiTheme="majorHAnsi" w:eastAsia="Times New Roman" w:hAnsiTheme="majorHAnsi" w:cs="Times New Roman"/>
          <w:color w:val="000000"/>
          <w:sz w:val="22"/>
          <w:szCs w:val="22"/>
        </w:rPr>
      </w:pPr>
    </w:p>
    <w:p w14:paraId="3573A8D3" w14:textId="1808606C" w:rsidR="0041741F" w:rsidRPr="00D01078" w:rsidRDefault="0041741F" w:rsidP="00F60D95">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F60D95" w:rsidRPr="00D01078">
        <w:rPr>
          <w:rFonts w:asciiTheme="majorHAnsi" w:eastAsia="Times New Roman" w:hAnsiTheme="majorHAnsi" w:cs="Times New Roman"/>
          <w:b/>
          <w:bCs/>
          <w:color w:val="000000"/>
          <w:sz w:val="22"/>
          <w:szCs w:val="22"/>
        </w:rPr>
        <w:t>.</w:t>
      </w:r>
      <w:r w:rsidR="001118C3"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proposed PSM takes the DDS PSM and now gives the users templates instead of new classes as with the IDL to C++ mapping.   For example </w:t>
      </w:r>
      <w:proofErr w:type="spellStart"/>
      <w:r w:rsidRPr="00D01078">
        <w:rPr>
          <w:rFonts w:asciiTheme="majorHAnsi" w:hAnsiTheme="majorHAnsi" w:cs="Courier"/>
          <w:color w:val="000000"/>
          <w:sz w:val="22"/>
          <w:szCs w:val="22"/>
        </w:rPr>
        <w:t>RadarTrackDataWriter</w:t>
      </w:r>
      <w:proofErr w:type="spellEnd"/>
      <w:r w:rsidRPr="00D01078">
        <w:rPr>
          <w:rFonts w:asciiTheme="majorHAnsi" w:hAnsiTheme="majorHAnsi" w:cs="Courier"/>
          <w:color w:val="000000"/>
          <w:sz w:val="22"/>
          <w:szCs w:val="22"/>
        </w:rPr>
        <w:t xml:space="preserve"> becomes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&gt;.   To my idea this this is syntactical sugar and I still see how the DDS implementation implement their support. I would like to propose a different way. As user I just have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that is coming from my user domain, so why now create a set of traits that can be used by the end user. Than he doesn't see anything special from DDS, not whether it is a template or a class.    So he writes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pub.create_datawriter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topic_type</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tp</w:t>
      </w:r>
      <w:proofErr w:type="spellEnd"/>
      <w:r w:rsidRPr="00D01078">
        <w:rPr>
          <w:rFonts w:asciiTheme="majorHAnsi" w:hAnsiTheme="majorHAnsi" w:cs="Courier"/>
          <w:color w:val="000000"/>
          <w:sz w:val="22"/>
          <w:szCs w:val="22"/>
        </w:rPr>
        <w:t xml:space="preserve"> = </w:t>
      </w:r>
      <w:proofErr w:type="spellStart"/>
      <w:r w:rsidRPr="00D01078">
        <w:rPr>
          <w:rFonts w:asciiTheme="majorHAnsi" w:hAnsiTheme="majorHAnsi" w:cs="Courier"/>
          <w:color w:val="000000"/>
          <w:sz w:val="22"/>
          <w:szCs w:val="22"/>
        </w:rPr>
        <w:t>dp.create_topic</w:t>
      </w:r>
      <w:proofErr w:type="spellEnd"/>
      <w:r w:rsidRPr="00D01078">
        <w:rPr>
          <w:rFonts w:asciiTheme="majorHAnsi" w:hAnsiTheme="majorHAnsi" w:cs="Courier"/>
          <w:color w:val="000000"/>
          <w:sz w:val="22"/>
          <w:szCs w:val="22"/>
        </w:rPr>
        <w:t xml:space="preserve">().  The DDS implementation can than do anything behind </w:t>
      </w:r>
      <w:proofErr w:type="spellStart"/>
      <w:r w:rsidRPr="00D01078">
        <w:rPr>
          <w:rFonts w:asciiTheme="majorHAnsi" w:hAnsiTheme="majorHAnsi" w:cs="Courier"/>
          <w:color w:val="000000"/>
          <w:sz w:val="22"/>
          <w:szCs w:val="22"/>
        </w:rPr>
        <w:t>data_writer_type</w:t>
      </w:r>
      <w:proofErr w:type="spellEnd"/>
      <w:r w:rsidRPr="00D01078">
        <w:rPr>
          <w:rFonts w:asciiTheme="majorHAnsi" w:hAnsiTheme="majorHAnsi" w:cs="Courier"/>
          <w:color w:val="000000"/>
          <w:sz w:val="22"/>
          <w:szCs w:val="22"/>
        </w:rPr>
        <w:t>, the only thing the user has to know are the traits and the methods that are possible to be used.</w:t>
      </w:r>
    </w:p>
    <w:p w14:paraId="4E60E6ED" w14:textId="77777777" w:rsidR="00F60D95" w:rsidRPr="00D01078" w:rsidRDefault="00F60D95" w:rsidP="0041741F">
      <w:pPr>
        <w:rPr>
          <w:rFonts w:asciiTheme="majorHAnsi" w:eastAsia="Times New Roman" w:hAnsiTheme="majorHAnsi" w:cs="Times New Roman"/>
          <w:color w:val="000000"/>
          <w:sz w:val="22"/>
          <w:szCs w:val="22"/>
        </w:rPr>
      </w:pPr>
    </w:p>
    <w:p w14:paraId="491CBB91" w14:textId="569E1CD9"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B70832" w:rsidRPr="00D01078">
        <w:rPr>
          <w:rFonts w:asciiTheme="majorHAnsi" w:eastAsia="Times New Roman" w:hAnsiTheme="majorHAnsi" w:cs="Times New Roman"/>
          <w:color w:val="000000"/>
          <w:sz w:val="22"/>
          <w:szCs w:val="22"/>
        </w:rPr>
        <w:t xml:space="preserve"> The issue is rejected since the proposed change is tying the mapping of the type to generated code as opposed to use external traits.  The DDS-PSM-</w:t>
      </w:r>
      <w:proofErr w:type="spellStart"/>
      <w:r w:rsidR="00B70832" w:rsidRPr="00D01078">
        <w:rPr>
          <w:rFonts w:asciiTheme="majorHAnsi" w:eastAsia="Times New Roman" w:hAnsiTheme="majorHAnsi" w:cs="Times New Roman"/>
          <w:color w:val="000000"/>
          <w:sz w:val="22"/>
          <w:szCs w:val="22"/>
        </w:rPr>
        <w:t>Cxx</w:t>
      </w:r>
      <w:proofErr w:type="spellEnd"/>
      <w:r w:rsidR="00B70832" w:rsidRPr="00D01078">
        <w:rPr>
          <w:rFonts w:asciiTheme="majorHAnsi" w:eastAsia="Times New Roman" w:hAnsiTheme="majorHAnsi" w:cs="Times New Roman"/>
          <w:color w:val="000000"/>
          <w:sz w:val="22"/>
          <w:szCs w:val="22"/>
        </w:rPr>
        <w:t xml:space="preserve"> currently uses traits specialization to devise the right Delegate type for a Topic&lt;Foo&gt;, </w:t>
      </w:r>
      <w:proofErr w:type="spellStart"/>
      <w:r w:rsidR="00B70832" w:rsidRPr="00D01078">
        <w:rPr>
          <w:rFonts w:asciiTheme="majorHAnsi" w:eastAsia="Times New Roman" w:hAnsiTheme="majorHAnsi" w:cs="Times New Roman"/>
          <w:color w:val="000000"/>
          <w:sz w:val="22"/>
          <w:szCs w:val="22"/>
        </w:rPr>
        <w:t>DataWriter</w:t>
      </w:r>
      <w:proofErr w:type="spellEnd"/>
      <w:r w:rsidR="00B70832" w:rsidRPr="00D01078">
        <w:rPr>
          <w:rFonts w:asciiTheme="majorHAnsi" w:eastAsia="Times New Roman" w:hAnsiTheme="majorHAnsi" w:cs="Times New Roman"/>
          <w:color w:val="000000"/>
          <w:sz w:val="22"/>
          <w:szCs w:val="22"/>
        </w:rPr>
        <w:t xml:space="preserve">&lt;Foo&gt; etc. </w:t>
      </w:r>
      <w:r w:rsidR="00C11543" w:rsidRPr="00D01078">
        <w:rPr>
          <w:rFonts w:asciiTheme="majorHAnsi" w:eastAsia="Times New Roman" w:hAnsiTheme="majorHAnsi" w:cs="Times New Roman"/>
          <w:color w:val="000000"/>
          <w:sz w:val="22"/>
          <w:szCs w:val="22"/>
        </w:rPr>
        <w:t xml:space="preserve"> The trait specialization is generated by the code generator, yet it is not part of the Foo type thus making it easier to control the </w:t>
      </w:r>
    </w:p>
    <w:p w14:paraId="0A7A7D99" w14:textId="77777777" w:rsidR="008735F1" w:rsidRPr="00D01078" w:rsidRDefault="008735F1" w:rsidP="0041741F">
      <w:pPr>
        <w:rPr>
          <w:rFonts w:asciiTheme="majorHAnsi" w:eastAsia="Times New Roman" w:hAnsiTheme="majorHAnsi" w:cs="Times New Roman"/>
          <w:b/>
          <w:bCs/>
          <w:color w:val="000000"/>
          <w:sz w:val="22"/>
          <w:szCs w:val="22"/>
        </w:rPr>
      </w:pPr>
    </w:p>
    <w:p w14:paraId="0F219AEA" w14:textId="77777777" w:rsidR="00F60D95"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8311766" w14:textId="77777777" w:rsidR="008735F1" w:rsidRPr="00D01078" w:rsidRDefault="008735F1" w:rsidP="0041741F">
      <w:pPr>
        <w:rPr>
          <w:rFonts w:asciiTheme="majorHAnsi" w:eastAsia="Times New Roman" w:hAnsiTheme="majorHAnsi" w:cs="Times New Roman"/>
          <w:b/>
          <w:bCs/>
          <w:color w:val="000000"/>
          <w:sz w:val="22"/>
          <w:szCs w:val="22"/>
        </w:rPr>
      </w:pPr>
    </w:p>
    <w:p w14:paraId="31206FA2" w14:textId="574DFFA7"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0" w:name="Issue16401"/>
    </w:p>
    <w:p w14:paraId="66559962" w14:textId="77777777" w:rsidR="00F60D95" w:rsidRPr="00D01078" w:rsidRDefault="00F60D95" w:rsidP="0041741F">
      <w:pPr>
        <w:rPr>
          <w:rFonts w:asciiTheme="majorHAnsi" w:eastAsia="Times New Roman" w:hAnsiTheme="majorHAnsi" w:cs="Times New Roman"/>
          <w:sz w:val="22"/>
          <w:szCs w:val="22"/>
        </w:rPr>
      </w:pPr>
    </w:p>
    <w:p w14:paraId="2E5B5C1A" w14:textId="26744781"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 xml:space="preserve">Proposed Disposition: </w:t>
      </w:r>
      <w:r w:rsidRPr="00D01078">
        <w:rPr>
          <w:rFonts w:asciiTheme="majorHAnsi" w:eastAsia="Times New Roman" w:hAnsiTheme="majorHAnsi" w:cs="Times New Roman"/>
          <w:sz w:val="22"/>
          <w:szCs w:val="22"/>
        </w:rPr>
        <w:t>Reject</w:t>
      </w:r>
    </w:p>
    <w:p w14:paraId="01E92631" w14:textId="77777777" w:rsidR="008735F1" w:rsidRPr="00D01078" w:rsidRDefault="008735F1" w:rsidP="0041741F">
      <w:pPr>
        <w:rPr>
          <w:rFonts w:asciiTheme="majorHAnsi" w:eastAsia="Times New Roman" w:hAnsiTheme="majorHAnsi" w:cs="Times New Roman"/>
          <w:sz w:val="22"/>
          <w:szCs w:val="22"/>
        </w:rPr>
      </w:pPr>
    </w:p>
    <w:p w14:paraId="55E7DA62" w14:textId="69159045" w:rsidR="008735F1" w:rsidRPr="00D01078" w:rsidRDefault="008735F1"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sz w:val="22"/>
          <w:szCs w:val="22"/>
        </w:rPr>
        <w:t>Disposition</w:t>
      </w:r>
      <w:r w:rsidR="00B439B6" w:rsidRPr="00D01078">
        <w:rPr>
          <w:rFonts w:asciiTheme="majorHAnsi" w:eastAsia="Times New Roman" w:hAnsiTheme="majorHAnsi" w:cs="Times New Roman"/>
          <w:b/>
          <w:sz w:val="22"/>
          <w:szCs w:val="22"/>
        </w:rPr>
        <w:t xml:space="preserve">: </w:t>
      </w:r>
      <w:r w:rsidR="00B439B6" w:rsidRPr="00D01078">
        <w:rPr>
          <w:rFonts w:asciiTheme="majorHAnsi" w:eastAsia="Times New Roman" w:hAnsiTheme="majorHAnsi" w:cs="Times New Roman"/>
          <w:sz w:val="22"/>
          <w:szCs w:val="22"/>
        </w:rPr>
        <w:t>Reject</w:t>
      </w:r>
    </w:p>
    <w:p w14:paraId="689F4DA0" w14:textId="77777777" w:rsidR="008735F1" w:rsidRPr="00D01078" w:rsidRDefault="008735F1" w:rsidP="0041741F">
      <w:pPr>
        <w:rPr>
          <w:rFonts w:asciiTheme="majorHAnsi" w:eastAsia="Times New Roman" w:hAnsiTheme="majorHAnsi" w:cs="Times New Roman"/>
          <w:sz w:val="22"/>
          <w:szCs w:val="22"/>
        </w:rPr>
      </w:pPr>
    </w:p>
    <w:p w14:paraId="16C78D9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1" w:name="_Toc178327469"/>
      <w:r w:rsidRPr="00D01078">
        <w:br w:type="page"/>
      </w:r>
    </w:p>
    <w:p w14:paraId="4467708B" w14:textId="008F10BB" w:rsidR="0041741F" w:rsidRPr="00D01078" w:rsidRDefault="0041741F" w:rsidP="00EF214D">
      <w:pPr>
        <w:pStyle w:val="Titre1"/>
      </w:pPr>
      <w:r w:rsidRPr="00D01078">
        <w:t xml:space="preserve">Issue 16401: Portable exception-safety guarantees for DDS C++ PSM </w:t>
      </w:r>
      <w:bookmarkEnd w:id="21"/>
    </w:p>
    <w:bookmarkEnd w:id="20"/>
    <w:p w14:paraId="529A6B8B" w14:textId="77777777" w:rsidR="006F36F3" w:rsidRPr="00D01078" w:rsidRDefault="006F36F3" w:rsidP="0041741F">
      <w:pPr>
        <w:rPr>
          <w:rFonts w:asciiTheme="majorHAnsi" w:eastAsia="Times New Roman" w:hAnsiTheme="majorHAnsi" w:cs="Times New Roman"/>
          <w:b/>
          <w:bCs/>
          <w:color w:val="000000"/>
          <w:sz w:val="22"/>
          <w:szCs w:val="22"/>
        </w:rPr>
      </w:pPr>
    </w:p>
    <w:p w14:paraId="5E09C31C"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2"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3755D180"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77A961BD" w14:textId="77777777"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2156295A" w14:textId="77777777" w:rsidR="00C93916" w:rsidRPr="00D01078" w:rsidRDefault="00C93916" w:rsidP="00C93916">
      <w:pPr>
        <w:rPr>
          <w:rFonts w:asciiTheme="majorHAnsi" w:eastAsia="Times New Roman" w:hAnsiTheme="majorHAnsi" w:cs="Times New Roman"/>
          <w:b/>
          <w:bCs/>
          <w:color w:val="000000"/>
          <w:sz w:val="22"/>
          <w:szCs w:val="22"/>
        </w:rPr>
      </w:pPr>
    </w:p>
    <w:p w14:paraId="55EF2046" w14:textId="77777777" w:rsidR="005A445A" w:rsidRPr="00D01078" w:rsidRDefault="0041741F" w:rsidP="00C93916">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C93916"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The users of the DDS C++ PSM can benefit significantly if the specification standardizes exception-safety guarantees of the API. Exception safety specification for normative classes would support portable safety guarantees irrespective of vendor implementation and extensions. This would facilitate frictionless transition from one vendor to another in user code.   Exception safety is about how programs, libraries behave when an exceptional condition arises. It is often much more than just raising an exception. For instance, constructor or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of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::string may run out of memory resulting into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However, in practice, APIs must specify guarantees about the internal state of the data structures after any exception propagates out. Exception-safety guarantees for C++ abstractions come in four categories: strong, basic,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and neutral. For instance, the </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member function of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::vector,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::list guarantees that the container remains unchanged (strong exception safety) in case of any exception. In general, programmers expect strong exception safety guarantees but it is often expensive to do so.    RTI is proposing refined specifications for normative DDS C++ PSM API to make it easier to use even in the face of exceptions. </w:t>
      </w:r>
    </w:p>
    <w:p w14:paraId="21976A87" w14:textId="77777777" w:rsidR="005A445A" w:rsidRPr="00D01078" w:rsidRDefault="005A445A" w:rsidP="00C93916">
      <w:pPr>
        <w:rPr>
          <w:rFonts w:asciiTheme="majorHAnsi" w:hAnsiTheme="majorHAnsi" w:cs="Courier"/>
          <w:color w:val="000000"/>
          <w:sz w:val="22"/>
          <w:szCs w:val="22"/>
        </w:rPr>
      </w:pPr>
    </w:p>
    <w:p w14:paraId="196CC608" w14:textId="77777777" w:rsidR="005A445A"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Strong guarantees for value types:   All the constructors and copy-assignment operators of normative classes that inherit from Value&lt;D&gt; and the Value&lt;D&gt; template itself should provide strong guarantees. A simple way to achieve that is to ensure that Value&lt;D&gt; template provides strong guarantees and then implement the derived classes in terms of value&lt;D&gt;.    Not all value types are POD. Some of them use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::string and may throw. Consider, for instance,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Value&lt;D&gt; delegates the assignment to its delegate, </w:t>
      </w:r>
      <w:proofErr w:type="spellStart"/>
      <w:r w:rsidRPr="00D01078">
        <w:rPr>
          <w:rFonts w:asciiTheme="majorHAnsi" w:hAnsiTheme="majorHAnsi" w:cs="Courier"/>
          <w:color w:val="000000"/>
          <w:sz w:val="22"/>
          <w:szCs w:val="22"/>
        </w:rPr>
        <w:t>SubscriptionBuiltinTopicDataImpl</w:t>
      </w:r>
      <w:proofErr w:type="spellEnd"/>
      <w:r w:rsidRPr="00D01078">
        <w:rPr>
          <w:rFonts w:asciiTheme="majorHAnsi" w:hAnsiTheme="majorHAnsi" w:cs="Courier"/>
          <w:color w:val="000000"/>
          <w:sz w:val="22"/>
          <w:szCs w:val="22"/>
        </w:rPr>
        <w:t xml:space="preserve">. This </w:t>
      </w:r>
      <w:proofErr w:type="spellStart"/>
      <w:r w:rsidRPr="00D01078">
        <w:rPr>
          <w:rFonts w:asciiTheme="majorHAnsi" w:hAnsiTheme="majorHAnsi" w:cs="Courier"/>
          <w:color w:val="000000"/>
          <w:sz w:val="22"/>
          <w:szCs w:val="22"/>
        </w:rPr>
        <w:t>impl</w:t>
      </w:r>
      <w:proofErr w:type="spellEnd"/>
      <w:r w:rsidRPr="00D01078">
        <w:rPr>
          <w:rFonts w:asciiTheme="majorHAnsi" w:hAnsiTheme="majorHAnsi" w:cs="Courier"/>
          <w:color w:val="000000"/>
          <w:sz w:val="22"/>
          <w:szCs w:val="22"/>
        </w:rPr>
        <w:t xml:space="preserve"> class has non-pod members such as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::string and does not define its own assignment operator. Assignment of one string (</w:t>
      </w:r>
      <w:proofErr w:type="spellStart"/>
      <w:r w:rsidRPr="00D01078">
        <w:rPr>
          <w:rFonts w:asciiTheme="majorHAnsi" w:hAnsiTheme="majorHAnsi" w:cs="Courier"/>
          <w:color w:val="000000"/>
          <w:sz w:val="22"/>
          <w:szCs w:val="22"/>
        </w:rPr>
        <w:t>topic_name</w:t>
      </w:r>
      <w:proofErr w:type="spellEnd"/>
      <w:r w:rsidRPr="00D01078">
        <w:rPr>
          <w:rFonts w:asciiTheme="majorHAnsi" w:hAnsiTheme="majorHAnsi" w:cs="Courier"/>
          <w:color w:val="000000"/>
          <w:sz w:val="22"/>
          <w:szCs w:val="22"/>
        </w:rPr>
        <w:t>) may succeed but the assignment of second string (</w:t>
      </w:r>
      <w:proofErr w:type="spellStart"/>
      <w:r w:rsidRPr="00D01078">
        <w:rPr>
          <w:rFonts w:asciiTheme="majorHAnsi" w:hAnsiTheme="majorHAnsi" w:cs="Courier"/>
          <w:color w:val="000000"/>
          <w:sz w:val="22"/>
          <w:szCs w:val="22"/>
        </w:rPr>
        <w:t>type_name</w:t>
      </w:r>
      <w:proofErr w:type="spellEnd"/>
      <w:r w:rsidRPr="00D01078">
        <w:rPr>
          <w:rFonts w:asciiTheme="majorHAnsi" w:hAnsiTheme="majorHAnsi" w:cs="Courier"/>
          <w:color w:val="000000"/>
          <w:sz w:val="22"/>
          <w:szCs w:val="22"/>
        </w:rPr>
        <w:t xml:space="preserve">) may fail with a </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exception. This may result into inconsistent left-hand-side </w:t>
      </w:r>
      <w:proofErr w:type="spellStart"/>
      <w:r w:rsidRPr="00D01078">
        <w:rPr>
          <w:rFonts w:asciiTheme="majorHAnsi" w:hAnsiTheme="majorHAnsi" w:cs="Courier"/>
          <w:color w:val="000000"/>
          <w:sz w:val="22"/>
          <w:szCs w:val="22"/>
        </w:rPr>
        <w:t>SubscriptionBuiltinTopicData</w:t>
      </w:r>
      <w:proofErr w:type="spellEnd"/>
      <w:r w:rsidRPr="00D01078">
        <w:rPr>
          <w:rFonts w:asciiTheme="majorHAnsi" w:hAnsiTheme="majorHAnsi" w:cs="Courier"/>
          <w:color w:val="000000"/>
          <w:sz w:val="22"/>
          <w:szCs w:val="22"/>
        </w:rPr>
        <w:t xml:space="preserve"> object when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matched_subscription_data</w:t>
      </w:r>
      <w:proofErr w:type="spellEnd"/>
      <w:r w:rsidRPr="00D01078">
        <w:rPr>
          <w:rFonts w:asciiTheme="majorHAnsi" w:hAnsiTheme="majorHAnsi" w:cs="Courier"/>
          <w:color w:val="000000"/>
          <w:sz w:val="22"/>
          <w:szCs w:val="22"/>
        </w:rPr>
        <w:t xml:space="preserve"> is called.   In general, classes that have more than one non-pod types should have an assignment operator that is strongly safe. Instead of handpicking such classes, Value&lt;D should be made strong exception-safe so that irrespective of vendor-specific extensions, types that users will deal with the most, will be safe to use.   Proposed solution: Implement the copy-assignment operator of Value&lt;D&gt; using copy-and-swap technique. </w:t>
      </w:r>
    </w:p>
    <w:p w14:paraId="020075D1" w14:textId="77777777" w:rsidR="005A445A" w:rsidRPr="00D01078" w:rsidRDefault="005A445A" w:rsidP="005A445A">
      <w:pPr>
        <w:pStyle w:val="Paragraphedeliste"/>
        <w:rPr>
          <w:rFonts w:asciiTheme="majorHAnsi" w:eastAsia="Times New Roman" w:hAnsiTheme="majorHAnsi" w:cs="Times New Roman"/>
          <w:b/>
          <w:bCs/>
          <w:color w:val="000000"/>
          <w:sz w:val="22"/>
          <w:szCs w:val="22"/>
        </w:rPr>
      </w:pPr>
    </w:p>
    <w:p w14:paraId="19F9B071" w14:textId="7CF5EFE1" w:rsidR="0041741F" w:rsidRPr="00D01078" w:rsidRDefault="0041741F" w:rsidP="005A445A">
      <w:pPr>
        <w:pStyle w:val="Paragraphedeliste"/>
        <w:numPr>
          <w:ilvl w:val="0"/>
          <w:numId w:val="4"/>
        </w:numPr>
        <w:rPr>
          <w:rFonts w:asciiTheme="majorHAnsi" w:eastAsia="Times New Roman" w:hAnsiTheme="majorHAnsi" w:cs="Times New Roman"/>
          <w:b/>
          <w:bCs/>
          <w:color w:val="000000"/>
          <w:sz w:val="22"/>
          <w:szCs w:val="22"/>
        </w:rPr>
      </w:pPr>
      <w:r w:rsidRPr="00D01078">
        <w:rPr>
          <w:rFonts w:asciiTheme="majorHAnsi" w:hAnsiTheme="majorHAnsi" w:cs="Courier"/>
          <w:color w:val="000000"/>
          <w:sz w:val="22"/>
          <w:szCs w:val="22"/>
        </w:rPr>
        <w:t xml:space="preserve">At least basic guarantees for reference types:  Not all implementations may be able to provide strong guarantees for reference types such as </w:t>
      </w:r>
      <w:proofErr w:type="spellStart"/>
      <w:r w:rsidRPr="00D01078">
        <w:rPr>
          <w:rFonts w:asciiTheme="majorHAnsi" w:hAnsiTheme="majorHAnsi" w:cs="Courier"/>
          <w:color w:val="000000"/>
          <w:sz w:val="22"/>
          <w:szCs w:val="22"/>
        </w:rPr>
        <w:t>DataWriter</w:t>
      </w:r>
      <w:proofErr w:type="spellEnd"/>
      <w:r w:rsidRPr="00D01078">
        <w:rPr>
          <w:rFonts w:asciiTheme="majorHAnsi" w:hAnsiTheme="majorHAnsi" w:cs="Courier"/>
          <w:color w:val="000000"/>
          <w:sz w:val="22"/>
          <w:szCs w:val="22"/>
        </w:rPr>
        <w:t xml:space="preserve">&lt;Foo&gt;,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&lt;Foo&gt;. Therefore, constructors and copy-assignment operators must provide at least basic guarantees. While Reference&lt;D&gt; itself should provide strong guarantees; just that is insufficient to extend the guarantees to all its derived classes. The normative reference types should provide strong guarantees whenever it is not prohibitively expensive to do so.</w:t>
      </w:r>
    </w:p>
    <w:p w14:paraId="5420C70D" w14:textId="77777777" w:rsidR="006F36F3" w:rsidRPr="00D01078" w:rsidRDefault="006F36F3" w:rsidP="0041741F">
      <w:pPr>
        <w:rPr>
          <w:rFonts w:asciiTheme="majorHAnsi" w:eastAsia="Times New Roman" w:hAnsiTheme="majorHAnsi" w:cs="Times New Roman"/>
          <w:color w:val="000000"/>
          <w:sz w:val="22"/>
          <w:szCs w:val="22"/>
        </w:rPr>
      </w:pPr>
    </w:p>
    <w:p w14:paraId="70300B3F" w14:textId="0603A014"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3D3E891" w14:textId="7E2C569C" w:rsidR="006F36F3"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1AF29D8B" w14:textId="238E00EF"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2" w:name="Issue16402"/>
    </w:p>
    <w:p w14:paraId="4DBFD39D" w14:textId="0B817EA0" w:rsidR="00E057DA" w:rsidRPr="00D01078" w:rsidRDefault="00E057DA">
      <w:pPr>
        <w:rPr>
          <w:rFonts w:asciiTheme="majorHAnsi" w:eastAsia="Times New Roman" w:hAnsiTheme="majorHAnsi" w:cs="Times New Roman"/>
          <w:sz w:val="22"/>
          <w:szCs w:val="22"/>
        </w:rPr>
      </w:pPr>
      <w:r w:rsidRPr="00D01078">
        <w:rPr>
          <w:rFonts w:asciiTheme="majorHAnsi" w:eastAsia="Times New Roman" w:hAnsiTheme="majorHAnsi" w:cs="Times New Roman"/>
          <w:sz w:val="22"/>
          <w:szCs w:val="22"/>
        </w:rPr>
        <w:br w:type="page"/>
      </w:r>
    </w:p>
    <w:p w14:paraId="6892A3B4" w14:textId="2CDB24B1" w:rsidR="0041741F" w:rsidRPr="00D01078" w:rsidRDefault="0041741F" w:rsidP="00EF214D">
      <w:pPr>
        <w:pStyle w:val="Titre1"/>
      </w:pPr>
      <w:bookmarkStart w:id="23" w:name="_Toc178327470"/>
      <w:r w:rsidRPr="00D01078">
        <w:t xml:space="preserve">Issue 16402: Exception safety guarantees for the </w:t>
      </w:r>
      <w:proofErr w:type="spellStart"/>
      <w:r w:rsidRPr="00D01078">
        <w:t>DataReader</w:t>
      </w:r>
      <w:proofErr w:type="spellEnd"/>
      <w:r w:rsidRPr="00D01078">
        <w:t xml:space="preserve"> API</w:t>
      </w:r>
      <w:bookmarkEnd w:id="23"/>
    </w:p>
    <w:bookmarkEnd w:id="22"/>
    <w:p w14:paraId="67740B1A" w14:textId="77777777" w:rsidR="00EF214D" w:rsidRPr="00D01078" w:rsidRDefault="00EF214D" w:rsidP="0041741F">
      <w:pPr>
        <w:rPr>
          <w:rFonts w:asciiTheme="majorHAnsi" w:eastAsia="Times New Roman" w:hAnsiTheme="majorHAnsi" w:cs="Times New Roman"/>
          <w:b/>
          <w:bCs/>
          <w:color w:val="000000"/>
          <w:sz w:val="27"/>
          <w:szCs w:val="27"/>
        </w:rPr>
      </w:pPr>
    </w:p>
    <w:p w14:paraId="32082F61"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3"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31C5B9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6E820DF5" w14:textId="77777777" w:rsidR="009422DD"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427793BE" w14:textId="77777777" w:rsidR="009422DD" w:rsidRPr="00D01078" w:rsidRDefault="009422DD" w:rsidP="009422DD">
      <w:pPr>
        <w:rPr>
          <w:rFonts w:asciiTheme="majorHAnsi" w:eastAsia="Times New Roman" w:hAnsiTheme="majorHAnsi" w:cs="Times New Roman"/>
          <w:b/>
          <w:bCs/>
          <w:color w:val="000000"/>
          <w:sz w:val="22"/>
          <w:szCs w:val="22"/>
        </w:rPr>
      </w:pPr>
    </w:p>
    <w:p w14:paraId="42136A72" w14:textId="77777777" w:rsidR="009422DD" w:rsidRPr="00D01078" w:rsidRDefault="0041741F" w:rsidP="009422DD">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9422DD" w:rsidRPr="00D01078">
        <w:rPr>
          <w:rFonts w:asciiTheme="majorHAnsi" w:eastAsia="Times New Roman" w:hAnsiTheme="majorHAnsi" w:cs="Times New Roman"/>
          <w:b/>
          <w:bCs/>
          <w:color w:val="000000"/>
          <w:sz w:val="22"/>
          <w:szCs w:val="22"/>
        </w:rPr>
        <w:t>.</w:t>
      </w:r>
      <w:r w:rsidR="009422DD"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must provide an exception-safe way to retrieve samples and must specify guarantees when exceptions are thrown. The exception safety of the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API is analyzed with respect to user level state and middleware state. Read and take are both logically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operations with respect to the m/w because both of them have side effects such as changes in the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There could be exceptions while delivering samples from m/w space to user space on the boundary of the read/take function calls. Depending upon the implementation there may or may not be a way to roll-back the changes in </w:t>
      </w:r>
      <w:proofErr w:type="spellStart"/>
      <w:r w:rsidRPr="00D01078">
        <w:rPr>
          <w:rFonts w:asciiTheme="majorHAnsi" w:hAnsiTheme="majorHAnsi" w:cs="Courier"/>
          <w:color w:val="000000"/>
          <w:sz w:val="22"/>
          <w:szCs w:val="22"/>
        </w:rPr>
        <w:t>sample_state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However, it is critical to have a way to not lose the samples even in case of exceptions. In general, it is difficult to provide strong guarantees with respect to m/w for </w:t>
      </w:r>
      <w:proofErr w:type="spellStart"/>
      <w:r w:rsidRPr="00D01078">
        <w:rPr>
          <w:rFonts w:asciiTheme="majorHAnsi" w:hAnsiTheme="majorHAnsi" w:cs="Courier"/>
          <w:color w:val="000000"/>
          <w:sz w:val="22"/>
          <w:szCs w:val="22"/>
        </w:rPr>
        <w:t>datareader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api</w:t>
      </w:r>
      <w:proofErr w:type="spellEnd"/>
      <w:r w:rsidRPr="00D01078">
        <w:rPr>
          <w:rFonts w:asciiTheme="majorHAnsi" w:hAnsiTheme="majorHAnsi" w:cs="Courier"/>
          <w:color w:val="000000"/>
          <w:sz w:val="22"/>
          <w:szCs w:val="22"/>
        </w:rPr>
        <w:t>.</w:t>
      </w:r>
    </w:p>
    <w:p w14:paraId="3DF9C501" w14:textId="77777777" w:rsidR="009422DD" w:rsidRPr="00D01078" w:rsidRDefault="009422DD" w:rsidP="009422DD">
      <w:pPr>
        <w:rPr>
          <w:rFonts w:asciiTheme="majorHAnsi" w:hAnsiTheme="majorHAnsi" w:cs="Courier"/>
          <w:color w:val="000000"/>
          <w:sz w:val="22"/>
          <w:szCs w:val="22"/>
        </w:rPr>
      </w:pPr>
    </w:p>
    <w:p w14:paraId="6612984E"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xml:space="preserve">Strong and no throw guarantees for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The constructor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should provide strong guarantees. All the remaining operations (specifically copy-</w:t>
      </w:r>
      <w:proofErr w:type="spellStart"/>
      <w:r w:rsidRPr="00D01078">
        <w:rPr>
          <w:rFonts w:asciiTheme="majorHAnsi" w:hAnsiTheme="majorHAnsi" w:cs="Courier"/>
          <w:color w:val="000000"/>
          <w:sz w:val="22"/>
          <w:szCs w:val="22"/>
        </w:rPr>
        <w:t>ctor</w:t>
      </w:r>
      <w:proofErr w:type="spellEnd"/>
      <w:r w:rsidRPr="00D01078">
        <w:rPr>
          <w:rFonts w:asciiTheme="majorHAnsi" w:hAnsiTheme="majorHAnsi" w:cs="Courier"/>
          <w:color w:val="000000"/>
          <w:sz w:val="22"/>
          <w:szCs w:val="22"/>
        </w:rPr>
        <w:t xml:space="preserve"> and copy-assignment operator) should provide no-throw guarantees. It is important for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to not throw exception during copy because then the samples would be lost. Further, read/take </w:t>
      </w:r>
      <w:proofErr w:type="spellStart"/>
      <w:r w:rsidRPr="00D01078">
        <w:rPr>
          <w:rFonts w:asciiTheme="majorHAnsi" w:hAnsiTheme="majorHAnsi" w:cs="Courier"/>
          <w:color w:val="000000"/>
          <w:sz w:val="22"/>
          <w:szCs w:val="22"/>
        </w:rPr>
        <w:t>api</w:t>
      </w:r>
      <w:proofErr w:type="spellEnd"/>
      <w:r w:rsidRPr="00D01078">
        <w:rPr>
          <w:rFonts w:asciiTheme="majorHAnsi" w:hAnsiTheme="majorHAnsi" w:cs="Courier"/>
          <w:color w:val="000000"/>
          <w:sz w:val="22"/>
          <w:szCs w:val="22"/>
        </w:rPr>
        <w:t xml:space="preserve"> should minimize dynamic memory allocation and locks on the critical path for performance reasons. Therefore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can’t use reference semantics either. (Reference&lt;D&gt; uses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which uses dynamic memory allocation and </w:t>
      </w:r>
      <w:proofErr w:type="spellStart"/>
      <w:r w:rsidRPr="00D01078">
        <w:rPr>
          <w:rFonts w:asciiTheme="majorHAnsi" w:hAnsiTheme="majorHAnsi" w:cs="Courier"/>
          <w:color w:val="000000"/>
          <w:sz w:val="22"/>
          <w:szCs w:val="22"/>
        </w:rPr>
        <w:t>mutex</w:t>
      </w:r>
      <w:proofErr w:type="spellEnd"/>
      <w:r w:rsidRPr="00D01078">
        <w:rPr>
          <w:rFonts w:asciiTheme="majorHAnsi" w:hAnsiTheme="majorHAnsi" w:cs="Courier"/>
          <w:color w:val="000000"/>
          <w:sz w:val="22"/>
          <w:szCs w:val="22"/>
        </w:rPr>
        <w:t xml:space="preserve"> to construct and protect the reference count.)   These strict guarantees for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appear to be essential to support at least minimally exception safe read/take </w:t>
      </w:r>
      <w:proofErr w:type="spellStart"/>
      <w:r w:rsidRPr="00D01078">
        <w:rPr>
          <w:rFonts w:asciiTheme="majorHAnsi" w:hAnsiTheme="majorHAnsi" w:cs="Courier"/>
          <w:color w:val="000000"/>
          <w:sz w:val="22"/>
          <w:szCs w:val="22"/>
        </w:rPr>
        <w:t>api</w:t>
      </w:r>
      <w:proofErr w:type="spellEnd"/>
      <w:r w:rsidRPr="00D01078">
        <w:rPr>
          <w:rFonts w:asciiTheme="majorHAnsi" w:hAnsiTheme="majorHAnsi" w:cs="Courier"/>
          <w:color w:val="000000"/>
          <w:sz w:val="22"/>
          <w:szCs w:val="22"/>
        </w:rPr>
        <w:t xml:space="preserve"> that does no lose samples in case of exceptions. It is also the intent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to return the resources to m/w as soon as it goes out of scope.   Proposed Solution: Use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semantics in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 key property of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auto_ptr</w:t>
      </w:r>
      <w:proofErr w:type="spellEnd"/>
      <w:r w:rsidRPr="00D01078">
        <w:rPr>
          <w:rFonts w:asciiTheme="majorHAnsi" w:hAnsiTheme="majorHAnsi" w:cs="Courier"/>
          <w:color w:val="000000"/>
          <w:sz w:val="22"/>
          <w:szCs w:val="22"/>
        </w:rPr>
        <w:t xml:space="preserve"> is that it can be safely returned while moving the resources out of an inner scope to an outer. No exceptions will be thrown.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 should be designed as such to avoid exceptions on copy. There is an idiomatic way of implementing such a class: The Move-constructor Idiom.   Consequences: No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&lt;T&gt;&gt; would be possible. However the anticipated use-case of </w:t>
      </w:r>
      <w:proofErr w:type="spellStart"/>
      <w:r w:rsidRPr="00D01078">
        <w:rPr>
          <w:rFonts w:asciiTheme="majorHAnsi" w:hAnsiTheme="majorHAnsi" w:cs="Courier"/>
          <w:color w:val="000000"/>
          <w:sz w:val="22"/>
          <w:szCs w:val="22"/>
        </w:rPr>
        <w:t>LoandedSamples</w:t>
      </w:r>
      <w:proofErr w:type="spellEnd"/>
      <w:r w:rsidRPr="00D01078">
        <w:rPr>
          <w:rFonts w:asciiTheme="majorHAnsi" w:hAnsiTheme="majorHAnsi" w:cs="Courier"/>
          <w:color w:val="000000"/>
          <w:sz w:val="22"/>
          <w:szCs w:val="22"/>
        </w:rPr>
        <w:t xml:space="preserve"> is that the users would iterate over the range of samples and copy them and return the loan. For those users who really want to create vectors of loaned buffers, they would take ownership of the buffer from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and use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::vector&lt;</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&gt; to automate memory management. Use of custom </w:t>
      </w:r>
      <w:proofErr w:type="spellStart"/>
      <w:r w:rsidRPr="00D01078">
        <w:rPr>
          <w:rFonts w:asciiTheme="majorHAnsi" w:hAnsiTheme="majorHAnsi" w:cs="Courier"/>
          <w:color w:val="000000"/>
          <w:sz w:val="22"/>
          <w:szCs w:val="22"/>
        </w:rPr>
        <w:t>deleters</w:t>
      </w:r>
      <w:proofErr w:type="spellEnd"/>
      <w:r w:rsidRPr="00D01078">
        <w:rPr>
          <w:rFonts w:asciiTheme="majorHAnsi" w:hAnsiTheme="majorHAnsi" w:cs="Courier"/>
          <w:color w:val="000000"/>
          <w:sz w:val="22"/>
          <w:szCs w:val="22"/>
        </w:rPr>
        <w:t xml:space="preserve"> feature of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may facilitate returning of the loan. </w:t>
      </w:r>
    </w:p>
    <w:p w14:paraId="5FA3FA80" w14:textId="77777777" w:rsidR="009422DD" w:rsidRPr="00D01078" w:rsidRDefault="009422DD" w:rsidP="009422DD">
      <w:pPr>
        <w:pStyle w:val="Paragraphedeliste"/>
        <w:rPr>
          <w:rFonts w:asciiTheme="majorHAnsi" w:hAnsiTheme="majorHAnsi"/>
          <w:sz w:val="22"/>
          <w:szCs w:val="22"/>
        </w:rPr>
      </w:pPr>
    </w:p>
    <w:p w14:paraId="64D3868D"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take(): Basic exception safe.    The take function is loaning a buffer from the m/w. The implementations may or may not provide a way to ‘</w:t>
      </w:r>
      <w:proofErr w:type="spellStart"/>
      <w:r w:rsidRPr="00D01078">
        <w:rPr>
          <w:rFonts w:asciiTheme="majorHAnsi" w:hAnsiTheme="majorHAnsi" w:cs="Courier"/>
          <w:color w:val="000000"/>
          <w:sz w:val="22"/>
          <w:szCs w:val="22"/>
        </w:rPr>
        <w:t>untake</w:t>
      </w:r>
      <w:proofErr w:type="spellEnd"/>
      <w:r w:rsidRPr="00D01078">
        <w:rPr>
          <w:rFonts w:asciiTheme="majorHAnsi" w:hAnsiTheme="majorHAnsi" w:cs="Courier"/>
          <w:color w:val="000000"/>
          <w:sz w:val="22"/>
          <w:szCs w:val="22"/>
        </w:rPr>
        <w:t xml:space="preserve">' samples. So this function cannot provide strong exception safety with respect to m/w. Therefore, guarantees of </w:t>
      </w:r>
      <w:proofErr w:type="spellStart"/>
      <w:r w:rsidRPr="00D01078">
        <w:rPr>
          <w:rFonts w:asciiTheme="majorHAnsi" w:hAnsiTheme="majorHAnsi" w:cs="Courier"/>
          <w:color w:val="000000"/>
          <w:sz w:val="22"/>
          <w:szCs w:val="22"/>
        </w:rPr>
        <w:t>LoanedSample</w:t>
      </w:r>
      <w:proofErr w:type="spellEnd"/>
      <w:r w:rsidRPr="00D01078">
        <w:rPr>
          <w:rFonts w:asciiTheme="majorHAnsi" w:hAnsiTheme="majorHAnsi" w:cs="Courier"/>
          <w:color w:val="000000"/>
          <w:sz w:val="22"/>
          <w:szCs w:val="22"/>
        </w:rPr>
        <w:t xml:space="preserve"> above are applicable here. This would guarantee that the samples that are removed from the history cache are not </w:t>
      </w:r>
      <w:proofErr w:type="spellStart"/>
      <w:r w:rsidRPr="00D01078">
        <w:rPr>
          <w:rFonts w:asciiTheme="majorHAnsi" w:hAnsiTheme="majorHAnsi" w:cs="Courier"/>
          <w:color w:val="000000"/>
          <w:sz w:val="22"/>
          <w:szCs w:val="22"/>
        </w:rPr>
        <w:t>destoyed</w:t>
      </w:r>
      <w:proofErr w:type="spellEnd"/>
      <w:r w:rsidRPr="00D01078">
        <w:rPr>
          <w:rFonts w:asciiTheme="majorHAnsi" w:hAnsiTheme="majorHAnsi" w:cs="Courier"/>
          <w:color w:val="000000"/>
          <w:sz w:val="22"/>
          <w:szCs w:val="22"/>
        </w:rPr>
        <w:t xml:space="preserve"> before the user gets a chance to access them.</w:t>
      </w:r>
    </w:p>
    <w:p w14:paraId="51FBC1D8" w14:textId="77777777" w:rsidR="009422DD" w:rsidRPr="00D01078" w:rsidRDefault="009422DD" w:rsidP="009422DD">
      <w:pPr>
        <w:rPr>
          <w:rFonts w:asciiTheme="majorHAnsi" w:hAnsiTheme="majorHAnsi" w:cs="Courier"/>
          <w:color w:val="000000"/>
          <w:sz w:val="22"/>
          <w:szCs w:val="22"/>
        </w:rPr>
      </w:pPr>
    </w:p>
    <w:p w14:paraId="03FB3BF0" w14:textId="77777777" w:rsidR="009422DD" w:rsidRPr="00D01078" w:rsidRDefault="0041741F" w:rsidP="009422DD">
      <w:pPr>
        <w:pStyle w:val="Paragraphedeliste"/>
        <w:numPr>
          <w:ilvl w:val="0"/>
          <w:numId w:val="5"/>
        </w:numPr>
        <w:rPr>
          <w:rFonts w:asciiTheme="majorHAnsi" w:hAnsiTheme="majorHAnsi"/>
          <w:sz w:val="22"/>
          <w:szCs w:val="22"/>
        </w:rPr>
      </w:pP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read(): Basic exception safe.   An attempt can be made to reread the samples. Above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applicable here</w:t>
      </w:r>
    </w:p>
    <w:p w14:paraId="53E36BCF" w14:textId="77777777" w:rsidR="009422DD" w:rsidRPr="00D01078" w:rsidRDefault="009422DD" w:rsidP="009422DD">
      <w:pPr>
        <w:rPr>
          <w:rFonts w:asciiTheme="majorHAnsi" w:hAnsiTheme="majorHAnsi" w:cs="Courier"/>
          <w:color w:val="000000"/>
          <w:sz w:val="22"/>
          <w:szCs w:val="22"/>
        </w:rPr>
      </w:pPr>
    </w:p>
    <w:p w14:paraId="08845A22" w14:textId="77777777" w:rsidR="009422DD" w:rsidRPr="00D01078" w:rsidRDefault="0041741F" w:rsidP="009422DD">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Forward Iterators: --- // void read(</w:t>
      </w:r>
      <w:proofErr w:type="spellStart"/>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void take(</w:t>
      </w:r>
      <w:proofErr w:type="spellStart"/>
      <w:r w:rsidRPr="00D01078">
        <w:rPr>
          <w:rFonts w:asciiTheme="majorHAnsi" w:hAnsiTheme="majorHAnsi" w:cs="Courier"/>
          <w:color w:val="000000"/>
          <w:sz w:val="22"/>
          <w:szCs w:val="22"/>
        </w:rPr>
        <w:t>SamplesFWIterator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InfoFWIterator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Basic exception safe   This API probably needs to specify guarantees with respect to two different things: </w:t>
      </w:r>
    </w:p>
    <w:p w14:paraId="21E29706" w14:textId="77777777" w:rsidR="009422DD" w:rsidRPr="00D01078" w:rsidRDefault="009422DD" w:rsidP="009422DD">
      <w:pPr>
        <w:rPr>
          <w:rFonts w:asciiTheme="majorHAnsi" w:hAnsiTheme="majorHAnsi" w:cs="Courier"/>
          <w:color w:val="000000"/>
          <w:sz w:val="22"/>
          <w:szCs w:val="22"/>
        </w:rPr>
      </w:pPr>
    </w:p>
    <w:p w14:paraId="7D4AEB34"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state changes in the user supplied range </w:t>
      </w:r>
    </w:p>
    <w:p w14:paraId="1538671F" w14:textId="77777777" w:rsidR="009422DD" w:rsidRPr="00D01078" w:rsidRDefault="0041741F" w:rsidP="009422DD">
      <w:pPr>
        <w:pStyle w:val="Paragraphedeliste"/>
        <w:numPr>
          <w:ilvl w:val="1"/>
          <w:numId w:val="5"/>
        </w:numPr>
        <w:rPr>
          <w:rFonts w:asciiTheme="majorHAnsi" w:hAnsiTheme="majorHAnsi"/>
          <w:sz w:val="22"/>
          <w:szCs w:val="22"/>
        </w:rPr>
      </w:pPr>
      <w:r w:rsidRPr="00D01078">
        <w:rPr>
          <w:rFonts w:asciiTheme="majorHAnsi" w:hAnsiTheme="majorHAnsi" w:cs="Courier"/>
          <w:color w:val="000000"/>
          <w:sz w:val="22"/>
          <w:szCs w:val="22"/>
        </w:rPr>
        <w:t xml:space="preserve">With respect to m/w state   Changes to user-supplied range ==== If Nth copy throws there is no way to recover earlier N-1 objects that were already copied successfully. So in general only basic guarantee is provided. If the first object in the range throws, nothing changes and strong safety is provided. Further the API must provide a way to return # of objects were actually copied. API should specify a precondition: iterators must be from a range that is initialized and contain valid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xml:space="preserve"> objects. In other words, the range cannot contain any uninitialized object. This prohibits uses such as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 xml:space="preserve">::vector&lt;T&gt; v; </w:t>
      </w:r>
      <w:proofErr w:type="spellStart"/>
      <w:r w:rsidRPr="00D01078">
        <w:rPr>
          <w:rFonts w:asciiTheme="majorHAnsi" w:hAnsiTheme="majorHAnsi" w:cs="Courier"/>
          <w:color w:val="000000"/>
          <w:sz w:val="22"/>
          <w:szCs w:val="22"/>
        </w:rPr>
        <w:t>v.reserve</w:t>
      </w:r>
      <w:proofErr w:type="spellEnd"/>
      <w:r w:rsidRPr="00D01078">
        <w:rPr>
          <w:rFonts w:asciiTheme="majorHAnsi" w:hAnsiTheme="majorHAnsi" w:cs="Courier"/>
          <w:color w:val="000000"/>
          <w:sz w:val="22"/>
          <w:szCs w:val="22"/>
        </w:rPr>
        <w:t xml:space="preserve">(max); </w:t>
      </w:r>
      <w:proofErr w:type="spellStart"/>
      <w:r w:rsidRPr="00D01078">
        <w:rPr>
          <w:rFonts w:asciiTheme="majorHAnsi" w:hAnsiTheme="majorHAnsi" w:cs="Courier"/>
          <w:color w:val="000000"/>
          <w:sz w:val="22"/>
          <w:szCs w:val="22"/>
        </w:rPr>
        <w:t>dr.read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v.begin</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v.end</w:t>
      </w:r>
      <w:proofErr w:type="spellEnd"/>
      <w:r w:rsidRPr="00D01078">
        <w:rPr>
          <w:rFonts w:asciiTheme="majorHAnsi" w:hAnsiTheme="majorHAnsi" w:cs="Courier"/>
          <w:color w:val="000000"/>
          <w:sz w:val="22"/>
          <w:szCs w:val="22"/>
        </w:rPr>
        <w:t xml:space="preserve">(), max);   Changes to m/w state ==== The read() function has side effects like changes in the </w:t>
      </w:r>
      <w:proofErr w:type="spellStart"/>
      <w:r w:rsidRPr="00D01078">
        <w:rPr>
          <w:rFonts w:asciiTheme="majorHAnsi" w:hAnsiTheme="majorHAnsi" w:cs="Courier"/>
          <w:color w:val="000000"/>
          <w:sz w:val="22"/>
          <w:szCs w:val="22"/>
        </w:rPr>
        <w:t>view_state</w:t>
      </w:r>
      <w:proofErr w:type="spellEnd"/>
      <w:r w:rsidRPr="00D01078">
        <w:rPr>
          <w:rFonts w:asciiTheme="majorHAnsi" w:hAnsiTheme="majorHAnsi" w:cs="Courier"/>
          <w:color w:val="000000"/>
          <w:sz w:val="22"/>
          <w:szCs w:val="22"/>
        </w:rPr>
        <w:t xml:space="preserve"> and </w:t>
      </w:r>
      <w:proofErr w:type="spellStart"/>
      <w:r w:rsidRPr="00D01078">
        <w:rPr>
          <w:rFonts w:asciiTheme="majorHAnsi" w:hAnsiTheme="majorHAnsi" w:cs="Courier"/>
          <w:color w:val="000000"/>
          <w:sz w:val="22"/>
          <w:szCs w:val="22"/>
        </w:rPr>
        <w:t>instance_state</w:t>
      </w:r>
      <w:proofErr w:type="spellEnd"/>
      <w:r w:rsidRPr="00D01078">
        <w:rPr>
          <w:rFonts w:asciiTheme="majorHAnsi" w:hAnsiTheme="majorHAnsi" w:cs="Courier"/>
          <w:color w:val="000000"/>
          <w:sz w:val="22"/>
          <w:szCs w:val="22"/>
        </w:rPr>
        <w:t xml:space="preserve"> so it's really not a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function. The implementations may or may not provide a way to ‘unread' samples.  So with respect to these status bits there is no way to provide strong exception guarantee so only basic guarantee is provided.   Proposed Solution: In case of an exception (e.g., </w:t>
      </w:r>
      <w:proofErr w:type="spellStart"/>
      <w:r w:rsidRPr="00D01078">
        <w:rPr>
          <w:rFonts w:asciiTheme="majorHAnsi" w:hAnsiTheme="majorHAnsi" w:cs="Courier"/>
          <w:color w:val="000000"/>
          <w:sz w:val="22"/>
          <w:szCs w:val="22"/>
        </w:rPr>
        <w:t>std</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bad_alloc</w:t>
      </w:r>
      <w:proofErr w:type="spellEnd"/>
      <w:r w:rsidRPr="00D01078">
        <w:rPr>
          <w:rFonts w:asciiTheme="majorHAnsi" w:hAnsiTheme="majorHAnsi" w:cs="Courier"/>
          <w:color w:val="000000"/>
          <w:sz w:val="22"/>
          <w:szCs w:val="22"/>
        </w:rPr>
        <w:t xml:space="preserve">) during these function calls, construct an internal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&lt;T&gt; object and wrap it in a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object and throw it. </w:t>
      </w:r>
      <w:proofErr w:type="spellStart"/>
      <w:r w:rsidRPr="00D01078">
        <w:rPr>
          <w:rFonts w:asciiTheme="majorHAnsi" w:hAnsiTheme="majorHAnsi" w:cs="Courier"/>
          <w:color w:val="000000"/>
          <w:sz w:val="22"/>
          <w:szCs w:val="22"/>
        </w:rPr>
        <w:t>ReadTakeException</w:t>
      </w:r>
      <w:proofErr w:type="spellEnd"/>
      <w:r w:rsidRPr="00D01078">
        <w:rPr>
          <w:rFonts w:asciiTheme="majorHAnsi" w:hAnsiTheme="majorHAnsi" w:cs="Courier"/>
          <w:color w:val="000000"/>
          <w:sz w:val="22"/>
          <w:szCs w:val="22"/>
        </w:rPr>
        <w:t xml:space="preserve"> class must provide an API to retrieve the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Nothrow</w:t>
      </w:r>
      <w:proofErr w:type="spellEnd"/>
      <w:r w:rsidRPr="00D01078">
        <w:rPr>
          <w:rFonts w:asciiTheme="majorHAnsi" w:hAnsiTheme="majorHAnsi" w:cs="Courier"/>
          <w:color w:val="000000"/>
          <w:sz w:val="22"/>
          <w:szCs w:val="22"/>
        </w:rPr>
        <w:t xml:space="preserve"> guarantees of </w:t>
      </w:r>
      <w:proofErr w:type="spellStart"/>
      <w:r w:rsidRPr="00D01078">
        <w:rPr>
          <w:rFonts w:asciiTheme="majorHAnsi" w:hAnsiTheme="majorHAnsi" w:cs="Courier"/>
          <w:color w:val="000000"/>
          <w:sz w:val="22"/>
          <w:szCs w:val="22"/>
        </w:rPr>
        <w:t>LoanedSamples</w:t>
      </w:r>
      <w:proofErr w:type="spellEnd"/>
      <w:r w:rsidRPr="00D01078">
        <w:rPr>
          <w:rFonts w:asciiTheme="majorHAnsi" w:hAnsiTheme="majorHAnsi" w:cs="Courier"/>
          <w:color w:val="000000"/>
          <w:sz w:val="22"/>
          <w:szCs w:val="22"/>
        </w:rPr>
        <w:t xml:space="preserve"> are important here again. This solution provides at least one way to retrieve the samples that are read/take from the history cache. Such a wrapper may also need to wrap the original exception that was raised to support exception neutrality. </w:t>
      </w:r>
    </w:p>
    <w:p w14:paraId="4C446555" w14:textId="77777777" w:rsidR="00741A5B" w:rsidRPr="00D01078" w:rsidRDefault="00741A5B" w:rsidP="00741A5B">
      <w:pPr>
        <w:pStyle w:val="Paragraphedeliste"/>
        <w:ind w:left="1440"/>
        <w:rPr>
          <w:rFonts w:asciiTheme="majorHAnsi" w:hAnsiTheme="majorHAnsi"/>
          <w:sz w:val="22"/>
          <w:szCs w:val="22"/>
        </w:rPr>
      </w:pPr>
    </w:p>
    <w:p w14:paraId="5D7A9E0B" w14:textId="2FD8D51F" w:rsidR="0041741F" w:rsidRPr="00D01078" w:rsidRDefault="0041741F" w:rsidP="00741A5B">
      <w:pPr>
        <w:pStyle w:val="Paragraphedeliste"/>
        <w:numPr>
          <w:ilvl w:val="0"/>
          <w:numId w:val="5"/>
        </w:numPr>
        <w:rPr>
          <w:rFonts w:asciiTheme="majorHAnsi" w:hAnsiTheme="majorHAnsi"/>
          <w:sz w:val="22"/>
          <w:szCs w:val="22"/>
        </w:rPr>
      </w:pPr>
      <w:r w:rsidRPr="00D01078">
        <w:rPr>
          <w:rFonts w:asciiTheme="majorHAnsi" w:hAnsiTheme="majorHAnsi" w:cs="Courier"/>
          <w:color w:val="000000"/>
          <w:sz w:val="22"/>
          <w:szCs w:val="22"/>
        </w:rPr>
        <w:t>// --- Back-Inserting Iterators: --- // read(</w:t>
      </w:r>
      <w:proofErr w:type="spellStart"/>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take(</w:t>
      </w:r>
      <w:proofErr w:type="spellStart"/>
      <w:r w:rsidRPr="00D01078">
        <w:rPr>
          <w:rFonts w:asciiTheme="majorHAnsi" w:hAnsiTheme="majorHAnsi" w:cs="Courier"/>
          <w:color w:val="000000"/>
          <w:sz w:val="22"/>
          <w:szCs w:val="22"/>
        </w:rPr>
        <w:t>SamplesBIIterator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InfoBIIterator</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size_t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 Basic exception safe  In addition to the exceptions that forward iterator versions can throw, these functions can throw when vector::</w:t>
      </w:r>
      <w:proofErr w:type="spellStart"/>
      <w:r w:rsidRPr="00D01078">
        <w:rPr>
          <w:rFonts w:asciiTheme="majorHAnsi" w:hAnsiTheme="majorHAnsi" w:cs="Courier"/>
          <w:color w:val="000000"/>
          <w:sz w:val="22"/>
          <w:szCs w:val="22"/>
        </w:rPr>
        <w:t>push_back</w:t>
      </w:r>
      <w:proofErr w:type="spellEnd"/>
      <w:r w:rsidRPr="00D01078">
        <w:rPr>
          <w:rFonts w:asciiTheme="majorHAnsi" w:hAnsiTheme="majorHAnsi" w:cs="Courier"/>
          <w:color w:val="000000"/>
          <w:sz w:val="22"/>
          <w:szCs w:val="22"/>
        </w:rPr>
        <w:t xml:space="preserve"> throws. I think the same rules are applicable to these functions.</w:t>
      </w:r>
    </w:p>
    <w:p w14:paraId="7F501CF9" w14:textId="77777777" w:rsidR="000654D9" w:rsidRPr="00D01078" w:rsidRDefault="000654D9" w:rsidP="0041741F">
      <w:pPr>
        <w:rPr>
          <w:rFonts w:asciiTheme="majorHAnsi" w:eastAsia="Times New Roman" w:hAnsiTheme="majorHAnsi" w:cs="Times New Roman"/>
          <w:color w:val="000000"/>
          <w:sz w:val="22"/>
          <w:szCs w:val="22"/>
        </w:rPr>
      </w:pPr>
    </w:p>
    <w:p w14:paraId="73EE7A43" w14:textId="76C85ACB"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4B9D4796" w14:textId="1ED54518" w:rsidR="000654D9"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440DEB28" w14:textId="6BD0154A" w:rsidR="0041741F" w:rsidRPr="00D01078" w:rsidRDefault="0041741F" w:rsidP="0041741F">
      <w:pPr>
        <w:rPr>
          <w:rFonts w:asciiTheme="majorHAnsi" w:eastAsia="Times New Roman" w:hAnsiTheme="majorHAnsi" w:cs="Times New Roman"/>
          <w:sz w:val="22"/>
          <w:szCs w:val="22"/>
        </w:rPr>
      </w:pPr>
      <w:r w:rsidRPr="00D01078">
        <w:rPr>
          <w:rFonts w:asciiTheme="majorHAnsi" w:eastAsia="Times New Roman" w:hAnsiTheme="majorHAnsi" w:cs="Times New Roman"/>
          <w:b/>
          <w:bCs/>
          <w:color w:val="000000"/>
          <w:sz w:val="22"/>
          <w:szCs w:val="22"/>
        </w:rPr>
        <w:t>Actions taken:</w:t>
      </w:r>
      <w:bookmarkStart w:id="24" w:name="Issue16403"/>
      <w:r w:rsidR="000654D9" w:rsidRPr="00D01078">
        <w:rPr>
          <w:rFonts w:asciiTheme="majorHAnsi" w:eastAsia="Times New Roman" w:hAnsiTheme="majorHAnsi" w:cs="Times New Roman"/>
          <w:color w:val="000000"/>
          <w:sz w:val="22"/>
          <w:szCs w:val="22"/>
        </w:rPr>
        <w:t xml:space="preserve"> </w:t>
      </w:r>
    </w:p>
    <w:p w14:paraId="31E9AAD3"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5" w:name="_Toc178327471"/>
      <w:r w:rsidRPr="00D01078">
        <w:br w:type="page"/>
      </w:r>
    </w:p>
    <w:p w14:paraId="65032B3B" w14:textId="2DE47F05" w:rsidR="0041741F" w:rsidRPr="00D01078" w:rsidRDefault="0041741F" w:rsidP="004D5775">
      <w:pPr>
        <w:pStyle w:val="Titre1"/>
      </w:pPr>
      <w:r w:rsidRPr="00D01078">
        <w:t>Issue 16403: General Exception Safety Considerations</w:t>
      </w:r>
      <w:bookmarkEnd w:id="25"/>
    </w:p>
    <w:bookmarkEnd w:id="24"/>
    <w:p w14:paraId="1F97ABE2" w14:textId="77777777" w:rsidR="004D5775" w:rsidRPr="00D01078" w:rsidRDefault="004D5775" w:rsidP="0041741F">
      <w:pPr>
        <w:rPr>
          <w:rFonts w:asciiTheme="majorHAnsi" w:eastAsia="Times New Roman" w:hAnsiTheme="majorHAnsi" w:cs="Times New Roman"/>
          <w:i/>
          <w:iCs/>
          <w:color w:val="000000"/>
          <w:sz w:val="22"/>
          <w:szCs w:val="22"/>
        </w:rPr>
      </w:pPr>
    </w:p>
    <w:p w14:paraId="2005128F" w14:textId="77777777"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4"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1FEDF2FB" w14:textId="7DA5BE01" w:rsidR="004D35F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2E3D195F" w14:textId="068F4860"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Critical</w:t>
      </w:r>
    </w:p>
    <w:p w14:paraId="38360066" w14:textId="77777777" w:rsidR="004D35F1" w:rsidRPr="00D01078" w:rsidRDefault="004D35F1" w:rsidP="0041741F">
      <w:pPr>
        <w:rPr>
          <w:rFonts w:asciiTheme="majorHAnsi" w:eastAsia="Times New Roman" w:hAnsiTheme="majorHAnsi" w:cs="Times New Roman"/>
          <w:b/>
          <w:bCs/>
          <w:color w:val="000000"/>
          <w:sz w:val="22"/>
          <w:szCs w:val="22"/>
        </w:rPr>
      </w:pPr>
    </w:p>
    <w:p w14:paraId="459E5E22" w14:textId="79032A86" w:rsidR="0041741F" w:rsidRPr="00D01078" w:rsidRDefault="0041741F" w:rsidP="0041741F">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1B6B5C" w:rsidRPr="00D01078">
        <w:rPr>
          <w:rFonts w:asciiTheme="majorHAnsi" w:eastAsia="Times New Roman" w:hAnsiTheme="majorHAnsi" w:cs="Times New Roman"/>
          <w:b/>
          <w:bCs/>
          <w:color w:val="000000"/>
          <w:sz w:val="22"/>
          <w:szCs w:val="22"/>
        </w:rPr>
        <w:t>.</w:t>
      </w:r>
    </w:p>
    <w:p w14:paraId="0D727BD2" w14:textId="77777777" w:rsidR="001B6B5C" w:rsidRPr="00D01078" w:rsidRDefault="001B6B5C" w:rsidP="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000000"/>
          <w:sz w:val="22"/>
          <w:szCs w:val="22"/>
        </w:rPr>
      </w:pPr>
    </w:p>
    <w:p w14:paraId="048E494F" w14:textId="064D2D1B" w:rsidR="001B6B5C"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The normative implementations shown in the wrapper classes should be at strong exception safe (or at least basic safe). For instance,</w:t>
      </w:r>
      <w:r w:rsidR="001B6B5C" w:rsidRPr="00D01078">
        <w:rPr>
          <w:rFonts w:asciiTheme="majorHAnsi" w:hAnsiTheme="majorHAnsi" w:cs="Courier"/>
          <w:color w:val="000000"/>
          <w:sz w:val="22"/>
          <w:szCs w:val="22"/>
        </w:rPr>
        <w:t xml:space="preserve"> implementation of </w:t>
      </w:r>
      <w:proofErr w:type="spellStart"/>
      <w:r w:rsidR="001B6B5C" w:rsidRPr="00D01078">
        <w:rPr>
          <w:rFonts w:asciiTheme="majorHAnsi" w:hAnsiTheme="majorHAnsi" w:cs="Courier"/>
          <w:color w:val="000000"/>
          <w:sz w:val="22"/>
          <w:szCs w:val="22"/>
        </w:rPr>
        <w:t>DataReader</w:t>
      </w:r>
      <w:proofErr w:type="spellEnd"/>
      <w:r w:rsidR="001B6B5C"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create_readcondition</w:t>
      </w:r>
      <w:proofErr w:type="spellEnd"/>
      <w:r w:rsidRPr="00D01078">
        <w:rPr>
          <w:rFonts w:asciiTheme="majorHAnsi" w:hAnsiTheme="majorHAnsi" w:cs="Courier"/>
          <w:color w:val="000000"/>
          <w:sz w:val="22"/>
          <w:szCs w:val="22"/>
        </w:rPr>
        <w:t xml:space="preserve"> as in </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psm</w:t>
      </w:r>
      <w:proofErr w:type="spellEnd"/>
      <w:r w:rsidRPr="00D01078">
        <w:rPr>
          <w:rFonts w:asciiTheme="majorHAnsi" w:hAnsiTheme="majorHAnsi" w:cs="Courier"/>
          <w:color w:val="000000"/>
          <w:sz w:val="22"/>
          <w:szCs w:val="22"/>
        </w:rPr>
        <w:t>-cxx\</w:t>
      </w:r>
      <w:proofErr w:type="spellStart"/>
      <w:r w:rsidRPr="00D01078">
        <w:rPr>
          <w:rFonts w:asciiTheme="majorHAnsi" w:hAnsiTheme="majorHAnsi" w:cs="Courier"/>
          <w:color w:val="000000"/>
          <w:sz w:val="22"/>
          <w:szCs w:val="22"/>
        </w:rPr>
        <w:t>src</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hpp</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\sub\DataReader.hpp is a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 usage anti-pattern.    Proposed Solution:  Create separate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objects for every new operation. Pass the </w:t>
      </w:r>
      <w:proofErr w:type="spellStart"/>
      <w:r w:rsidRPr="00D01078">
        <w:rPr>
          <w:rFonts w:asciiTheme="majorHAnsi" w:hAnsiTheme="majorHAnsi" w:cs="Courier"/>
          <w:color w:val="000000"/>
          <w:sz w:val="22"/>
          <w:szCs w:val="22"/>
        </w:rPr>
        <w:t>shared_ptr</w:t>
      </w:r>
      <w:proofErr w:type="spellEnd"/>
      <w:r w:rsidRPr="00D01078">
        <w:rPr>
          <w:rFonts w:asciiTheme="majorHAnsi" w:hAnsiTheme="majorHAnsi" w:cs="Courier"/>
          <w:color w:val="000000"/>
          <w:sz w:val="22"/>
          <w:szCs w:val="22"/>
        </w:rPr>
        <w:t xml:space="preserve">&lt;T&gt; to the constructor of </w:t>
      </w:r>
      <w:proofErr w:type="spellStart"/>
      <w:r w:rsidRPr="00D01078">
        <w:rPr>
          <w:rFonts w:asciiTheme="majorHAnsi" w:hAnsiTheme="majorHAnsi" w:cs="Courier"/>
          <w:color w:val="000000"/>
          <w:sz w:val="22"/>
          <w:szCs w:val="22"/>
        </w:rPr>
        <w:t>ReadCondition</w:t>
      </w:r>
      <w:proofErr w:type="spellEnd"/>
      <w:r w:rsidRPr="00D01078">
        <w:rPr>
          <w:rFonts w:asciiTheme="majorHAnsi" w:hAnsiTheme="majorHAnsi" w:cs="Courier"/>
          <w:color w:val="000000"/>
          <w:sz w:val="22"/>
          <w:szCs w:val="22"/>
        </w:rPr>
        <w:t>.</w:t>
      </w:r>
    </w:p>
    <w:p w14:paraId="678E272D" w14:textId="619F2008" w:rsidR="0041741F" w:rsidRPr="00D01078" w:rsidRDefault="0041741F" w:rsidP="001B6B5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hAnsiTheme="majorHAnsi" w:cs="Courier"/>
          <w:color w:val="000000"/>
          <w:sz w:val="22"/>
          <w:szCs w:val="22"/>
        </w:rPr>
        <w:t xml:space="preserve">All setters and getters (including overloaded operators) of </w:t>
      </w:r>
      <w:proofErr w:type="spellStart"/>
      <w:r w:rsidRPr="00D01078">
        <w:rPr>
          <w:rFonts w:asciiTheme="majorHAnsi" w:hAnsiTheme="majorHAnsi" w:cs="Courier"/>
          <w:color w:val="000000"/>
          <w:sz w:val="22"/>
          <w:szCs w:val="22"/>
        </w:rPr>
        <w:t>EntityQos</w:t>
      </w:r>
      <w:proofErr w:type="spellEnd"/>
      <w:r w:rsidRPr="00D01078">
        <w:rPr>
          <w:rFonts w:asciiTheme="majorHAnsi" w:hAnsiTheme="majorHAnsi" w:cs="Courier"/>
          <w:color w:val="000000"/>
          <w:sz w:val="22"/>
          <w:szCs w:val="22"/>
        </w:rPr>
        <w:t xml:space="preserve"> should be strong exception safe.   Proposed Solution: Make copy-assignment operator of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type in normative namespaces strong exception safe.</w:t>
      </w:r>
    </w:p>
    <w:p w14:paraId="309CC5EC" w14:textId="77777777" w:rsidR="001B6B5C" w:rsidRPr="00D01078" w:rsidRDefault="001B6B5C" w:rsidP="001B6B5C">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p>
    <w:p w14:paraId="1B8C8BF1" w14:textId="57292749"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6087FD53" w14:textId="79E16694" w:rsidR="001B6B5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5381C79B" w14:textId="5C0E492B" w:rsidR="0041741F"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bookmarkStart w:id="26" w:name="Issue16404"/>
    </w:p>
    <w:p w14:paraId="5EA2FAB4" w14:textId="77777777" w:rsidR="001B6B5C" w:rsidRPr="00D01078" w:rsidRDefault="001B6B5C" w:rsidP="0041741F">
      <w:pPr>
        <w:rPr>
          <w:rFonts w:asciiTheme="majorHAnsi" w:eastAsia="Times New Roman" w:hAnsiTheme="majorHAnsi" w:cs="Times New Roman"/>
          <w:sz w:val="22"/>
          <w:szCs w:val="22"/>
        </w:rPr>
      </w:pPr>
    </w:p>
    <w:p w14:paraId="6A8991E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7" w:name="_Toc178327472"/>
      <w:r w:rsidRPr="00D01078">
        <w:br w:type="page"/>
      </w:r>
    </w:p>
    <w:p w14:paraId="34D3727B" w14:textId="38A69AB3" w:rsidR="0041741F" w:rsidRPr="00D01078" w:rsidRDefault="0041741F" w:rsidP="00AD6F2A">
      <w:pPr>
        <w:pStyle w:val="Titre1"/>
      </w:pPr>
      <w:r w:rsidRPr="00D01078">
        <w:t xml:space="preserve">Issue 16404: Improving usability of </w:t>
      </w:r>
      <w:proofErr w:type="spellStart"/>
      <w:r w:rsidRPr="00D01078">
        <w:t>EntityQoS</w:t>
      </w:r>
      <w:proofErr w:type="spellEnd"/>
      <w:r w:rsidRPr="00D01078">
        <w:t xml:space="preserve"> API</w:t>
      </w:r>
      <w:bookmarkEnd w:id="27"/>
    </w:p>
    <w:bookmarkEnd w:id="26"/>
    <w:p w14:paraId="61E0CF67" w14:textId="77777777" w:rsidR="00AD6F2A" w:rsidRPr="00D01078" w:rsidRDefault="00AD6F2A" w:rsidP="0041741F">
      <w:pPr>
        <w:rPr>
          <w:rFonts w:asciiTheme="majorHAnsi" w:eastAsia="Times New Roman" w:hAnsiTheme="majorHAnsi" w:cs="Times New Roman"/>
          <w:i/>
          <w:iCs/>
          <w:color w:val="000000"/>
          <w:sz w:val="22"/>
          <w:szCs w:val="22"/>
        </w:rPr>
      </w:pPr>
    </w:p>
    <w:p w14:paraId="41462AE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5"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0C7F3EEE"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Clarification</w:t>
      </w:r>
    </w:p>
    <w:p w14:paraId="19E21BCF" w14:textId="77777777" w:rsidR="0020010B"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1BBEB5C7" w14:textId="77777777" w:rsidR="0020010B" w:rsidRPr="00D01078" w:rsidRDefault="0020010B" w:rsidP="0041741F">
      <w:pPr>
        <w:rPr>
          <w:rFonts w:asciiTheme="majorHAnsi" w:eastAsia="Times New Roman" w:hAnsiTheme="majorHAnsi" w:cs="Times New Roman"/>
          <w:b/>
          <w:bCs/>
          <w:color w:val="000000"/>
          <w:sz w:val="22"/>
          <w:szCs w:val="22"/>
        </w:rPr>
      </w:pPr>
    </w:p>
    <w:p w14:paraId="643E58CD" w14:textId="77777777" w:rsidR="0020010B" w:rsidRPr="00D01078" w:rsidRDefault="0041741F" w:rsidP="0020010B">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20010B" w:rsidRPr="00D01078">
        <w:rPr>
          <w:rFonts w:asciiTheme="majorHAnsi" w:eastAsia="Times New Roman" w:hAnsiTheme="majorHAnsi" w:cs="Times New Roman"/>
          <w:b/>
          <w:bCs/>
          <w:color w:val="000000"/>
          <w:sz w:val="22"/>
          <w:szCs w:val="22"/>
        </w:rPr>
        <w:t>.</w:t>
      </w:r>
      <w:r w:rsidR="0020010B"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method chaining for setting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parameters would improve readability of the API.    </w:t>
      </w:r>
    </w:p>
    <w:p w14:paraId="59FEDD22" w14:textId="77777777" w:rsidR="0020010B" w:rsidRPr="00D01078" w:rsidRDefault="0041741F" w:rsidP="0020010B">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For instance, </w:t>
      </w:r>
    </w:p>
    <w:p w14:paraId="50847011" w14:textId="77777777" w:rsidR="0020010B" w:rsidRPr="00D01078" w:rsidRDefault="0041741F" w:rsidP="0020010B">
      <w:pPr>
        <w:ind w:firstLine="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477E08BD" w14:textId="77777777" w:rsidR="0020010B" w:rsidRPr="00D01078" w:rsidRDefault="0041741F" w:rsidP="0020010B">
      <w:pPr>
        <w:ind w:firstLine="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98DBA4A" w14:textId="77777777" w:rsidR="0020010B" w:rsidRPr="00D01078" w:rsidRDefault="0041741F" w:rsidP="0020010B">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 xml:space="preserve">&lt;History&gt;().kind(KEEP_ALL).depth(200); </w:t>
      </w:r>
      <w:proofErr w:type="spellStart"/>
      <w:r w:rsidRPr="00D01078">
        <w:rPr>
          <w:rFonts w:asciiTheme="majorHAnsi" w:hAnsiTheme="majorHAnsi" w:cs="Courier"/>
          <w:color w:val="000000"/>
          <w:sz w:val="22"/>
          <w:szCs w:val="22"/>
        </w:rPr>
        <w:t>Dwqos.policy</w:t>
      </w:r>
      <w:proofErr w:type="spellEnd"/>
      <w:r w:rsidRPr="00D01078">
        <w:rPr>
          <w:rFonts w:asciiTheme="majorHAnsi" w:hAnsiTheme="majorHAnsi" w:cs="Courier"/>
          <w:color w:val="000000"/>
          <w:sz w:val="22"/>
          <w:szCs w:val="22"/>
        </w:rPr>
        <w:t>&lt;</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&gt;().</w:t>
      </w:r>
      <w:proofErr w:type="spellStart"/>
      <w:r w:rsidRPr="00D01078">
        <w:rPr>
          <w:rFonts w:asciiTheme="majorHAnsi" w:hAnsiTheme="majorHAnsi" w:cs="Courier"/>
          <w:color w:val="000000"/>
          <w:sz w:val="22"/>
          <w:szCs w:val="22"/>
        </w:rPr>
        <w:t>max_samples</w:t>
      </w:r>
      <w:proofErr w:type="spellEnd"/>
      <w:r w:rsidRPr="00D01078">
        <w:rPr>
          <w:rFonts w:asciiTheme="majorHAnsi" w:hAnsiTheme="majorHAnsi" w:cs="Courier"/>
          <w:color w:val="000000"/>
          <w:sz w:val="22"/>
          <w:szCs w:val="22"/>
        </w:rPr>
        <w:t>(p).</w:t>
      </w:r>
      <w:proofErr w:type="spellStart"/>
      <w:r w:rsidRPr="00D01078">
        <w:rPr>
          <w:rFonts w:asciiTheme="majorHAnsi" w:hAnsiTheme="majorHAnsi" w:cs="Courier"/>
          <w:color w:val="000000"/>
          <w:sz w:val="22"/>
          <w:szCs w:val="22"/>
        </w:rPr>
        <w:t>max_instances</w:t>
      </w:r>
      <w:proofErr w:type="spellEnd"/>
      <w:r w:rsidRPr="00D01078">
        <w:rPr>
          <w:rFonts w:asciiTheme="majorHAnsi" w:hAnsiTheme="majorHAnsi" w:cs="Courier"/>
          <w:color w:val="000000"/>
          <w:sz w:val="22"/>
          <w:szCs w:val="22"/>
        </w:rPr>
        <w:t>(q).</w:t>
      </w:r>
      <w:proofErr w:type="spellStart"/>
      <w:r w:rsidRPr="00D01078">
        <w:rPr>
          <w:rFonts w:asciiTheme="majorHAnsi" w:hAnsiTheme="majorHAnsi" w:cs="Courier"/>
          <w:color w:val="000000"/>
          <w:sz w:val="22"/>
          <w:szCs w:val="22"/>
        </w:rPr>
        <w:t>max_samples_per_instance</w:t>
      </w:r>
      <w:proofErr w:type="spellEnd"/>
      <w:r w:rsidRPr="00D01078">
        <w:rPr>
          <w:rFonts w:asciiTheme="majorHAnsi" w:hAnsiTheme="majorHAnsi" w:cs="Courier"/>
          <w:color w:val="000000"/>
          <w:sz w:val="22"/>
          <w:szCs w:val="22"/>
        </w:rPr>
        <w:t xml:space="preserve">(r); </w:t>
      </w:r>
    </w:p>
    <w:p w14:paraId="15620F6E" w14:textId="77777777" w:rsidR="0020010B" w:rsidRPr="00D01078" w:rsidRDefault="0041741F" w:rsidP="0020010B">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&lt;&lt;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3B5A0780" w14:textId="6DF6AF19" w:rsidR="0041741F" w:rsidRPr="00D01078" w:rsidRDefault="0041741F" w:rsidP="0020010B">
      <w:pPr>
        <w:rPr>
          <w:rFonts w:asciiTheme="majorHAnsi" w:hAnsiTheme="majorHAnsi"/>
          <w:sz w:val="22"/>
          <w:szCs w:val="22"/>
        </w:rPr>
      </w:pPr>
      <w:r w:rsidRPr="00D01078">
        <w:rPr>
          <w:rFonts w:asciiTheme="majorHAnsi" w:hAnsiTheme="majorHAnsi" w:cs="Courier"/>
          <w:color w:val="000000"/>
          <w:sz w:val="22"/>
          <w:szCs w:val="22"/>
        </w:rPr>
        <w:t xml:space="preserve">Currently, it needs different function calls for every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parameter.  Proposed Solution: Change all the normative core </w:t>
      </w:r>
      <w:proofErr w:type="spellStart"/>
      <w:r w:rsidRPr="00D01078">
        <w:rPr>
          <w:rFonts w:asciiTheme="majorHAnsi" w:hAnsiTheme="majorHAnsi" w:cs="Courier"/>
          <w:color w:val="000000"/>
          <w:sz w:val="22"/>
          <w:szCs w:val="22"/>
        </w:rPr>
        <w:t>qos</w:t>
      </w:r>
      <w:proofErr w:type="spellEnd"/>
      <w:r w:rsidRPr="00D01078">
        <w:rPr>
          <w:rFonts w:asciiTheme="majorHAnsi" w:hAnsiTheme="majorHAnsi" w:cs="Courier"/>
          <w:color w:val="000000"/>
          <w:sz w:val="22"/>
          <w:szCs w:val="22"/>
        </w:rPr>
        <w:t xml:space="preserve"> policy classes (e.g., History, </w:t>
      </w:r>
      <w:proofErr w:type="spellStart"/>
      <w:r w:rsidRPr="00D01078">
        <w:rPr>
          <w:rFonts w:asciiTheme="majorHAnsi" w:hAnsiTheme="majorHAnsi" w:cs="Courier"/>
          <w:color w:val="000000"/>
          <w:sz w:val="22"/>
          <w:szCs w:val="22"/>
        </w:rPr>
        <w:t>ResourceLimits</w:t>
      </w:r>
      <w:proofErr w:type="spellEnd"/>
      <w:r w:rsidRPr="00D01078">
        <w:rPr>
          <w:rFonts w:asciiTheme="majorHAnsi" w:hAnsiTheme="majorHAnsi" w:cs="Courier"/>
          <w:color w:val="000000"/>
          <w:sz w:val="22"/>
          <w:szCs w:val="22"/>
        </w:rPr>
        <w:t>) to return a reference to itself from the setters. Currently they return nothing.</w:t>
      </w:r>
    </w:p>
    <w:p w14:paraId="14F74A63" w14:textId="77777777" w:rsidR="0098767D" w:rsidRDefault="0098767D" w:rsidP="0041741F">
      <w:pPr>
        <w:rPr>
          <w:rFonts w:asciiTheme="majorHAnsi" w:eastAsia="Times New Roman" w:hAnsiTheme="majorHAnsi" w:cs="Times New Roman"/>
          <w:color w:val="000000"/>
          <w:sz w:val="22"/>
          <w:szCs w:val="22"/>
        </w:rPr>
      </w:pPr>
    </w:p>
    <w:p w14:paraId="2BF44741" w14:textId="77777777" w:rsidR="00A26342" w:rsidRDefault="00A26342" w:rsidP="0041741F">
      <w:pPr>
        <w:rPr>
          <w:rFonts w:asciiTheme="majorHAnsi" w:eastAsia="Times New Roman" w:hAnsiTheme="majorHAnsi" w:cs="Times New Roman"/>
          <w:color w:val="000000"/>
          <w:sz w:val="22"/>
          <w:szCs w:val="22"/>
        </w:rPr>
      </w:pPr>
    </w:p>
    <w:p w14:paraId="555E5676" w14:textId="175A425B" w:rsidR="00A26342" w:rsidRDefault="00FD5F22" w:rsidP="0041741F">
      <w:pPr>
        <w:rPr>
          <w:rFonts w:asciiTheme="majorHAnsi" w:eastAsia="Times New Roman" w:hAnsiTheme="majorHAnsi" w:cs="Times New Roman"/>
          <w:color w:val="000000"/>
          <w:sz w:val="22"/>
          <w:szCs w:val="22"/>
        </w:rPr>
      </w:pPr>
      <w:r>
        <w:rPr>
          <w:rFonts w:asciiTheme="majorHAnsi" w:eastAsia="Times New Roman" w:hAnsiTheme="majorHAnsi" w:cs="Times New Roman"/>
          <w:b/>
          <w:bCs/>
          <w:color w:val="000000"/>
          <w:sz w:val="22"/>
          <w:szCs w:val="22"/>
        </w:rPr>
        <w:t>Resolution</w:t>
      </w:r>
      <w:r w:rsidR="00A26342" w:rsidRPr="00D01078">
        <w:rPr>
          <w:rFonts w:asciiTheme="majorHAnsi" w:eastAsia="Times New Roman" w:hAnsiTheme="majorHAnsi" w:cs="Times New Roman"/>
          <w:b/>
          <w:bCs/>
          <w:color w:val="000000"/>
          <w:sz w:val="22"/>
          <w:szCs w:val="22"/>
        </w:rPr>
        <w:t>:</w:t>
      </w:r>
      <w:r w:rsidR="00A26342" w:rsidRPr="00D01078">
        <w:rPr>
          <w:rFonts w:asciiTheme="majorHAnsi" w:eastAsia="Times New Roman" w:hAnsiTheme="majorHAnsi" w:cs="Times New Roman"/>
          <w:color w:val="000000"/>
          <w:sz w:val="22"/>
          <w:szCs w:val="22"/>
        </w:rPr>
        <w:t> </w:t>
      </w:r>
      <w:r w:rsidR="00A26342">
        <w:rPr>
          <w:rFonts w:asciiTheme="majorHAnsi" w:eastAsia="Times New Roman" w:hAnsiTheme="majorHAnsi" w:cs="Times New Roman"/>
          <w:color w:val="000000"/>
          <w:sz w:val="22"/>
          <w:szCs w:val="22"/>
        </w:rPr>
        <w:t xml:space="preserve">The problem raised </w:t>
      </w:r>
      <w:r w:rsidR="00AC612E">
        <w:rPr>
          <w:rFonts w:asciiTheme="majorHAnsi" w:eastAsia="Times New Roman" w:hAnsiTheme="majorHAnsi" w:cs="Times New Roman"/>
          <w:color w:val="000000"/>
          <w:sz w:val="22"/>
          <w:szCs w:val="22"/>
        </w:rPr>
        <w:t>has been addressed by equipping all the Policy classes with fluent setter methods. The example provided by this issue can now written as follows:</w:t>
      </w:r>
    </w:p>
    <w:p w14:paraId="0C43928F" w14:textId="77777777" w:rsidR="00AC612E" w:rsidRDefault="00AC612E" w:rsidP="0041741F">
      <w:pPr>
        <w:rPr>
          <w:rFonts w:asciiTheme="majorHAnsi" w:eastAsia="Times New Roman" w:hAnsiTheme="majorHAnsi" w:cs="Times New Roman"/>
          <w:color w:val="000000"/>
          <w:sz w:val="22"/>
          <w:szCs w:val="22"/>
        </w:rPr>
      </w:pPr>
    </w:p>
    <w:p w14:paraId="0DAEF639" w14:textId="77777777" w:rsidR="00A26342" w:rsidRPr="00D01078" w:rsidRDefault="00A26342" w:rsidP="00A26342">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DataWriterQos</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0C289ECF" w14:textId="77777777" w:rsidR="00A26342" w:rsidRDefault="00A26342" w:rsidP="00A26342">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dw</w:t>
      </w:r>
      <w:proofErr w:type="spellEnd"/>
      <w:r w:rsidRPr="00D01078">
        <w:rPr>
          <w:rFonts w:asciiTheme="majorHAnsi" w:hAnsiTheme="majorHAnsi" w:cs="Courier"/>
          <w:color w:val="000000"/>
          <w:sz w:val="22"/>
          <w:szCs w:val="22"/>
        </w:rPr>
        <w:t xml:space="preserve"> &gt;&gt; </w:t>
      </w:r>
      <w:proofErr w:type="spellStart"/>
      <w:r w:rsidRPr="00D01078">
        <w:rPr>
          <w:rFonts w:asciiTheme="majorHAnsi" w:hAnsiTheme="majorHAnsi" w:cs="Courier"/>
          <w:color w:val="000000"/>
          <w:sz w:val="22"/>
          <w:szCs w:val="22"/>
        </w:rPr>
        <w:t>dwqos</w:t>
      </w:r>
      <w:proofErr w:type="spellEnd"/>
      <w:r w:rsidRPr="00D01078">
        <w:rPr>
          <w:rFonts w:asciiTheme="majorHAnsi" w:hAnsiTheme="majorHAnsi" w:cs="Courier"/>
          <w:color w:val="000000"/>
          <w:sz w:val="22"/>
          <w:szCs w:val="22"/>
        </w:rPr>
        <w:t xml:space="preserve">;  </w:t>
      </w:r>
    </w:p>
    <w:p w14:paraId="2F28F79E" w14:textId="77777777" w:rsidR="00A26342" w:rsidRDefault="00A26342" w:rsidP="00A26342">
      <w:pPr>
        <w:rPr>
          <w:rFonts w:asciiTheme="majorHAnsi" w:hAnsiTheme="majorHAnsi" w:cs="Courier"/>
          <w:color w:val="000000"/>
          <w:sz w:val="22"/>
          <w:szCs w:val="22"/>
        </w:rPr>
      </w:pPr>
      <w:proofErr w:type="spellStart"/>
      <w:r>
        <w:rPr>
          <w:rFonts w:asciiTheme="majorHAnsi" w:hAnsiTheme="majorHAnsi" w:cs="Courier"/>
          <w:color w:val="000000"/>
          <w:sz w:val="22"/>
          <w:szCs w:val="22"/>
        </w:rPr>
        <w:t>dwqos</w:t>
      </w:r>
      <w:proofErr w:type="spellEnd"/>
      <w:r>
        <w:rPr>
          <w:rFonts w:asciiTheme="majorHAnsi" w:hAnsiTheme="majorHAnsi" w:cs="Courier"/>
          <w:color w:val="000000"/>
          <w:sz w:val="22"/>
          <w:szCs w:val="22"/>
        </w:rPr>
        <w:t xml:space="preserve"> &lt;&lt; History::</w:t>
      </w:r>
      <w:proofErr w:type="spellStart"/>
      <w:r>
        <w:rPr>
          <w:rFonts w:asciiTheme="majorHAnsi" w:hAnsiTheme="majorHAnsi" w:cs="Courier"/>
          <w:color w:val="000000"/>
          <w:sz w:val="22"/>
          <w:szCs w:val="22"/>
        </w:rPr>
        <w:t>KeepAll</w:t>
      </w:r>
      <w:proofErr w:type="spellEnd"/>
      <w:r>
        <w:rPr>
          <w:rFonts w:asciiTheme="majorHAnsi" w:hAnsiTheme="majorHAnsi" w:cs="Courier"/>
          <w:color w:val="000000"/>
          <w:sz w:val="22"/>
          <w:szCs w:val="22"/>
        </w:rPr>
        <w:t xml:space="preserve">(200) </w:t>
      </w:r>
    </w:p>
    <w:p w14:paraId="40CEEC78" w14:textId="77777777" w:rsidR="00AC612E" w:rsidRDefault="00A26342" w:rsidP="00A26342">
      <w:pPr>
        <w:rPr>
          <w:rFonts w:asciiTheme="majorHAnsi" w:hAnsiTheme="majorHAnsi" w:cs="Courier"/>
          <w:color w:val="000000"/>
          <w:sz w:val="22"/>
          <w:szCs w:val="22"/>
        </w:rPr>
      </w:pPr>
      <w:r>
        <w:rPr>
          <w:rFonts w:asciiTheme="majorHAnsi" w:hAnsiTheme="majorHAnsi" w:cs="Courier"/>
          <w:color w:val="000000"/>
          <w:sz w:val="22"/>
          <w:szCs w:val="22"/>
        </w:rPr>
        <w:t xml:space="preserve">            &lt;&lt; </w:t>
      </w:r>
      <w:proofErr w:type="spellStart"/>
      <w:r w:rsidR="00AC612E">
        <w:rPr>
          <w:rFonts w:asciiTheme="majorHAnsi" w:hAnsiTheme="majorHAnsi" w:cs="Courier"/>
          <w:color w:val="000000"/>
          <w:sz w:val="22"/>
          <w:szCs w:val="22"/>
        </w:rPr>
        <w:t>dwqos.policy</w:t>
      </w:r>
      <w:proofErr w:type="spellEnd"/>
      <w:r w:rsidR="00AC612E">
        <w:rPr>
          <w:rFonts w:asciiTheme="majorHAnsi" w:hAnsiTheme="majorHAnsi" w:cs="Courier"/>
          <w:color w:val="000000"/>
          <w:sz w:val="22"/>
          <w:szCs w:val="22"/>
        </w:rPr>
        <w:t>&lt;</w:t>
      </w:r>
      <w:proofErr w:type="spellStart"/>
      <w:r>
        <w:rPr>
          <w:rFonts w:asciiTheme="majorHAnsi" w:hAnsiTheme="majorHAnsi" w:cs="Courier"/>
          <w:color w:val="000000"/>
          <w:sz w:val="22"/>
          <w:szCs w:val="22"/>
        </w:rPr>
        <w:t>ResourceLimits</w:t>
      </w:r>
      <w:proofErr w:type="spellEnd"/>
      <w:r w:rsidR="00AC612E">
        <w:rPr>
          <w:rFonts w:asciiTheme="majorHAnsi" w:hAnsiTheme="majorHAnsi" w:cs="Courier"/>
          <w:color w:val="000000"/>
          <w:sz w:val="22"/>
          <w:szCs w:val="22"/>
        </w:rPr>
        <w:t>&gt;()</w:t>
      </w:r>
    </w:p>
    <w:p w14:paraId="0299EA31" w14:textId="77777777"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spellStart"/>
      <w:r>
        <w:rPr>
          <w:rFonts w:asciiTheme="majorHAnsi" w:hAnsiTheme="majorHAnsi" w:cs="Courier"/>
          <w:color w:val="000000"/>
          <w:sz w:val="22"/>
          <w:szCs w:val="22"/>
        </w:rPr>
        <w:t>max_samples</w:t>
      </w:r>
      <w:proofErr w:type="spellEnd"/>
      <w:r w:rsidR="00A26342">
        <w:rPr>
          <w:rFonts w:asciiTheme="majorHAnsi" w:hAnsiTheme="majorHAnsi" w:cs="Courier"/>
          <w:color w:val="000000"/>
          <w:sz w:val="22"/>
          <w:szCs w:val="22"/>
        </w:rPr>
        <w:t>(p</w:t>
      </w:r>
      <w:r>
        <w:rPr>
          <w:rFonts w:asciiTheme="majorHAnsi" w:hAnsiTheme="majorHAnsi" w:cs="Courier"/>
          <w:color w:val="000000"/>
          <w:sz w:val="22"/>
          <w:szCs w:val="22"/>
        </w:rPr>
        <w:t>)</w:t>
      </w:r>
    </w:p>
    <w:p w14:paraId="0D612439" w14:textId="5124D531" w:rsidR="00A26342"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spellStart"/>
      <w:r>
        <w:rPr>
          <w:rFonts w:asciiTheme="majorHAnsi" w:hAnsiTheme="majorHAnsi" w:cs="Courier"/>
          <w:color w:val="000000"/>
          <w:sz w:val="22"/>
          <w:szCs w:val="22"/>
        </w:rPr>
        <w:t>max_instances</w:t>
      </w:r>
      <w:proofErr w:type="spellEnd"/>
      <w:r>
        <w:rPr>
          <w:rFonts w:asciiTheme="majorHAnsi" w:hAnsiTheme="majorHAnsi" w:cs="Courier"/>
          <w:color w:val="000000"/>
          <w:sz w:val="22"/>
          <w:szCs w:val="22"/>
        </w:rPr>
        <w:t>(q)</w:t>
      </w:r>
    </w:p>
    <w:p w14:paraId="5DF668F1" w14:textId="3F24A25B" w:rsidR="00AC612E" w:rsidRDefault="00AC612E" w:rsidP="00A26342">
      <w:pPr>
        <w:rPr>
          <w:rFonts w:asciiTheme="majorHAnsi" w:hAnsiTheme="majorHAnsi" w:cs="Courier"/>
          <w:color w:val="000000"/>
          <w:sz w:val="22"/>
          <w:szCs w:val="22"/>
        </w:rPr>
      </w:pPr>
      <w:r>
        <w:rPr>
          <w:rFonts w:asciiTheme="majorHAnsi" w:hAnsiTheme="majorHAnsi" w:cs="Courier"/>
          <w:color w:val="000000"/>
          <w:sz w:val="22"/>
          <w:szCs w:val="22"/>
        </w:rPr>
        <w:t xml:space="preserve">                     .</w:t>
      </w:r>
      <w:proofErr w:type="spellStart"/>
      <w:r>
        <w:rPr>
          <w:rFonts w:asciiTheme="majorHAnsi" w:hAnsiTheme="majorHAnsi" w:cs="Courier"/>
          <w:color w:val="000000"/>
          <w:sz w:val="22"/>
          <w:szCs w:val="22"/>
        </w:rPr>
        <w:t>max_samples_per_instance</w:t>
      </w:r>
      <w:proofErr w:type="spellEnd"/>
      <w:r>
        <w:rPr>
          <w:rFonts w:asciiTheme="majorHAnsi" w:hAnsiTheme="majorHAnsi" w:cs="Courier"/>
          <w:color w:val="000000"/>
          <w:sz w:val="22"/>
          <w:szCs w:val="22"/>
        </w:rPr>
        <w:t>(r);</w:t>
      </w:r>
    </w:p>
    <w:p w14:paraId="431C2292" w14:textId="77777777" w:rsidR="00A26342" w:rsidRDefault="00A26342" w:rsidP="00A26342">
      <w:pPr>
        <w:rPr>
          <w:rFonts w:asciiTheme="majorHAnsi" w:hAnsiTheme="majorHAnsi" w:cs="Courier"/>
          <w:color w:val="000000"/>
          <w:sz w:val="22"/>
          <w:szCs w:val="22"/>
        </w:rPr>
      </w:pPr>
    </w:p>
    <w:p w14:paraId="72007443" w14:textId="4026D140" w:rsidR="00A26342" w:rsidRDefault="00A26342" w:rsidP="00A26342">
      <w:pPr>
        <w:rPr>
          <w:rFonts w:asciiTheme="majorHAnsi" w:hAnsiTheme="majorHAnsi" w:cs="Courier"/>
          <w:color w:val="000000"/>
          <w:sz w:val="22"/>
          <w:szCs w:val="22"/>
        </w:rPr>
      </w:pPr>
      <w:proofErr w:type="spellStart"/>
      <w:r>
        <w:rPr>
          <w:rFonts w:asciiTheme="majorHAnsi" w:hAnsiTheme="majorHAnsi" w:cs="Courier"/>
          <w:color w:val="000000"/>
          <w:sz w:val="22"/>
          <w:szCs w:val="22"/>
        </w:rPr>
        <w:t>dw</w:t>
      </w:r>
      <w:proofErr w:type="spellEnd"/>
      <w:r>
        <w:rPr>
          <w:rFonts w:asciiTheme="majorHAnsi" w:hAnsiTheme="majorHAnsi" w:cs="Courier"/>
          <w:color w:val="000000"/>
          <w:sz w:val="22"/>
          <w:szCs w:val="22"/>
        </w:rPr>
        <w:t xml:space="preserve"> &lt;&lt; </w:t>
      </w:r>
      <w:proofErr w:type="spellStart"/>
      <w:r>
        <w:rPr>
          <w:rFonts w:asciiTheme="majorHAnsi" w:hAnsiTheme="majorHAnsi" w:cs="Courier"/>
          <w:color w:val="000000"/>
          <w:sz w:val="22"/>
          <w:szCs w:val="22"/>
        </w:rPr>
        <w:t>dwqos</w:t>
      </w:r>
      <w:proofErr w:type="spellEnd"/>
      <w:r>
        <w:rPr>
          <w:rFonts w:asciiTheme="majorHAnsi" w:hAnsiTheme="majorHAnsi" w:cs="Courier"/>
          <w:color w:val="000000"/>
          <w:sz w:val="22"/>
          <w:szCs w:val="22"/>
        </w:rPr>
        <w:t>;</w:t>
      </w:r>
    </w:p>
    <w:p w14:paraId="537D6C42" w14:textId="77777777" w:rsidR="00A26342" w:rsidRDefault="00A26342" w:rsidP="0041741F">
      <w:pPr>
        <w:rPr>
          <w:rFonts w:asciiTheme="majorHAnsi" w:eastAsia="Times New Roman" w:hAnsiTheme="majorHAnsi" w:cs="Times New Roman"/>
          <w:color w:val="000000"/>
          <w:sz w:val="22"/>
          <w:szCs w:val="22"/>
        </w:rPr>
      </w:pPr>
    </w:p>
    <w:p w14:paraId="758D3807" w14:textId="77777777" w:rsidR="00A26342" w:rsidRDefault="00A26342" w:rsidP="00A26342">
      <w:pPr>
        <w:rPr>
          <w:rFonts w:asciiTheme="majorHAnsi" w:eastAsia="Times New Roman" w:hAnsiTheme="majorHAnsi" w:cs="Times New Roman"/>
          <w:color w:val="000000"/>
          <w:sz w:val="22"/>
          <w:szCs w:val="22"/>
        </w:rPr>
      </w:pPr>
    </w:p>
    <w:p w14:paraId="437E0934" w14:textId="39F1EF53" w:rsidR="00233307" w:rsidRDefault="00233307" w:rsidP="00A26342">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 xml:space="preserve">The changes applied to the given policy class P is to have its setter return P&amp;. See </w:t>
      </w:r>
      <w:hyperlink r:id="rId26" w:history="1">
        <w:r w:rsidR="00EE3322" w:rsidRPr="001F33A3">
          <w:rPr>
            <w:rStyle w:val="Lienhypertexte"/>
            <w:rFonts w:asciiTheme="majorHAnsi" w:eastAsia="Times New Roman" w:hAnsiTheme="majorHAnsi" w:cs="Times New Roman"/>
            <w:sz w:val="22"/>
            <w:szCs w:val="22"/>
          </w:rPr>
          <w:t>https://github.com/kydos/dds-psm-cxx/blob/master/src/hpp/dds/core/policy/TCorePolicy.hpp</w:t>
        </w:r>
      </w:hyperlink>
    </w:p>
    <w:p w14:paraId="6438D3BF" w14:textId="77777777" w:rsidR="00EE3322" w:rsidRDefault="00EE3322" w:rsidP="00A26342">
      <w:pPr>
        <w:rPr>
          <w:rFonts w:asciiTheme="majorHAnsi" w:eastAsia="Times New Roman" w:hAnsiTheme="majorHAnsi" w:cs="Times New Roman"/>
          <w:color w:val="000000"/>
          <w:sz w:val="22"/>
          <w:szCs w:val="22"/>
        </w:rPr>
      </w:pPr>
    </w:p>
    <w:p w14:paraId="3CFEEA43" w14:textId="77777777" w:rsidR="000E75DC" w:rsidRPr="00D01078" w:rsidRDefault="000E75DC" w:rsidP="0041741F">
      <w:pPr>
        <w:rPr>
          <w:rFonts w:asciiTheme="majorHAnsi" w:eastAsia="Times New Roman" w:hAnsiTheme="majorHAnsi" w:cs="Times New Roman"/>
          <w:b/>
          <w:bCs/>
          <w:color w:val="000000"/>
          <w:sz w:val="22"/>
          <w:szCs w:val="22"/>
        </w:rPr>
      </w:pPr>
    </w:p>
    <w:p w14:paraId="1F508892" w14:textId="26B92855" w:rsidR="0098767D"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069DA">
        <w:rPr>
          <w:rFonts w:asciiTheme="majorHAnsi" w:eastAsia="Times New Roman" w:hAnsiTheme="majorHAnsi" w:cs="Times New Roman"/>
          <w:color w:val="000000"/>
          <w:sz w:val="22"/>
          <w:szCs w:val="22"/>
        </w:rPr>
        <w:t>Resolved</w:t>
      </w:r>
    </w:p>
    <w:p w14:paraId="3B238D4D" w14:textId="5DF0971E" w:rsidR="000E75DC" w:rsidRPr="00D01078" w:rsidRDefault="000E75DC"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6E38A017"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28" w:name="_Toc178327473"/>
      <w:bookmarkStart w:id="29" w:name="Issue16405"/>
      <w:r w:rsidRPr="00D01078">
        <w:br w:type="page"/>
      </w:r>
    </w:p>
    <w:p w14:paraId="020653ED" w14:textId="0D6292DC" w:rsidR="0041741F" w:rsidRPr="00D01078" w:rsidRDefault="0041741F" w:rsidP="003023FE">
      <w:pPr>
        <w:pStyle w:val="Titre1"/>
      </w:pPr>
      <w:r w:rsidRPr="00D01078">
        <w:t xml:space="preserve">Issue 16405: Supporting automatic conversion from value types to delegate types </w:t>
      </w:r>
      <w:bookmarkEnd w:id="28"/>
    </w:p>
    <w:bookmarkEnd w:id="29"/>
    <w:p w14:paraId="14A75F2F" w14:textId="77777777" w:rsidR="003023FE" w:rsidRPr="00D01078" w:rsidRDefault="003023FE" w:rsidP="0041741F">
      <w:pPr>
        <w:rPr>
          <w:rFonts w:asciiTheme="majorHAnsi" w:eastAsia="Times New Roman" w:hAnsiTheme="majorHAnsi" w:cs="Times New Roman"/>
          <w:i/>
          <w:iCs/>
          <w:color w:val="000000"/>
          <w:sz w:val="27"/>
          <w:szCs w:val="27"/>
        </w:rPr>
      </w:pPr>
    </w:p>
    <w:p w14:paraId="4CB4915E"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27"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7BEEFEE5"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04191700" w14:textId="77777777" w:rsidR="00894151"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Significant</w:t>
      </w:r>
    </w:p>
    <w:p w14:paraId="34B96ED6" w14:textId="77777777" w:rsidR="00894151" w:rsidRPr="00D01078" w:rsidRDefault="00894151" w:rsidP="00894151">
      <w:pPr>
        <w:rPr>
          <w:rFonts w:asciiTheme="majorHAnsi" w:eastAsia="Times New Roman" w:hAnsiTheme="majorHAnsi" w:cs="Times New Roman"/>
          <w:b/>
          <w:bCs/>
          <w:color w:val="000000"/>
          <w:sz w:val="22"/>
          <w:szCs w:val="22"/>
        </w:rPr>
      </w:pPr>
    </w:p>
    <w:p w14:paraId="48DDE913" w14:textId="77777777" w:rsidR="00894151" w:rsidRPr="00D01078" w:rsidRDefault="0041741F" w:rsidP="00894151">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Summary</w:t>
      </w:r>
      <w:r w:rsidR="00894151" w:rsidRPr="00D01078">
        <w:rPr>
          <w:rFonts w:asciiTheme="majorHAnsi" w:eastAsia="Times New Roman" w:hAnsiTheme="majorHAnsi" w:cs="Times New Roman"/>
          <w:b/>
          <w:bCs/>
          <w:color w:val="000000"/>
          <w:sz w:val="22"/>
          <w:szCs w:val="22"/>
        </w:rPr>
        <w:t>.</w:t>
      </w:r>
      <w:r w:rsidR="00894151" w:rsidRPr="00D01078">
        <w:rPr>
          <w:rFonts w:asciiTheme="majorHAnsi" w:hAnsiTheme="majorHAnsi"/>
          <w:sz w:val="22"/>
          <w:szCs w:val="22"/>
        </w:rPr>
        <w:t xml:space="preserve"> </w:t>
      </w:r>
      <w:r w:rsidRPr="00D01078">
        <w:rPr>
          <w:rFonts w:asciiTheme="majorHAnsi" w:hAnsiTheme="majorHAnsi" w:cs="Courier"/>
          <w:color w:val="000000"/>
          <w:sz w:val="22"/>
          <w:szCs w:val="22"/>
        </w:rPr>
        <w:t xml:space="preserve">Supporting some vendor-specific extension </w:t>
      </w:r>
      <w:proofErr w:type="spellStart"/>
      <w:r w:rsidRPr="00D01078">
        <w:rPr>
          <w:rFonts w:asciiTheme="majorHAnsi" w:hAnsiTheme="majorHAnsi" w:cs="Courier"/>
          <w:color w:val="000000"/>
          <w:sz w:val="22"/>
          <w:szCs w:val="22"/>
        </w:rPr>
        <w:t>api</w:t>
      </w:r>
      <w:proofErr w:type="spellEnd"/>
      <w:r w:rsidRPr="00D01078">
        <w:rPr>
          <w:rFonts w:asciiTheme="majorHAnsi" w:hAnsiTheme="majorHAnsi" w:cs="Courier"/>
          <w:color w:val="000000"/>
          <w:sz w:val="22"/>
          <w:szCs w:val="22"/>
        </w:rPr>
        <w:t xml:space="preserve"> is significantly easier using automatic conversion from value types to the delegate types. The situation arises when an extension method defined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takes a parameter defined only in the </w:t>
      </w:r>
      <w:proofErr w:type="spellStart"/>
      <w:r w:rsidRPr="00D01078">
        <w:rPr>
          <w:rFonts w:asciiTheme="majorHAnsi" w:hAnsiTheme="majorHAnsi" w:cs="Courier"/>
          <w:color w:val="000000"/>
          <w:sz w:val="22"/>
          <w:szCs w:val="22"/>
        </w:rPr>
        <w:t>idds</w:t>
      </w:r>
      <w:proofErr w:type="spellEnd"/>
      <w:r w:rsidRPr="00D01078">
        <w:rPr>
          <w:rFonts w:asciiTheme="majorHAnsi" w:hAnsiTheme="majorHAnsi" w:cs="Courier"/>
          <w:color w:val="000000"/>
          <w:sz w:val="22"/>
          <w:szCs w:val="22"/>
        </w:rPr>
        <w:t xml:space="preserve"> namespace. The parameter type may also be used as a delegate elsewhere. While the programmers can use the -&gt; operator to invoke the extension method, the parameter need must be obtained using the delegate() method of the value type. It would be quite seamless to support automatic convertibility from value types to the delegate.   </w:t>
      </w:r>
    </w:p>
    <w:p w14:paraId="6F308D3D" w14:textId="77777777" w:rsidR="00894151" w:rsidRPr="00D01078" w:rsidRDefault="00894151" w:rsidP="00894151">
      <w:pPr>
        <w:rPr>
          <w:rFonts w:asciiTheme="majorHAnsi" w:hAnsiTheme="majorHAnsi" w:cs="Courier"/>
          <w:b/>
          <w:color w:val="000000"/>
          <w:sz w:val="22"/>
          <w:szCs w:val="22"/>
        </w:rPr>
      </w:pPr>
    </w:p>
    <w:p w14:paraId="264208EE" w14:textId="77777777" w:rsidR="00894151" w:rsidRPr="00D01078" w:rsidRDefault="0041741F" w:rsidP="00894151">
      <w:pPr>
        <w:rPr>
          <w:rFonts w:asciiTheme="majorHAnsi" w:hAnsiTheme="majorHAnsi" w:cs="Courier"/>
          <w:color w:val="000000"/>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Define two additional generic conversion operators in </w:t>
      </w:r>
    </w:p>
    <w:p w14:paraId="2D8DB34E" w14:textId="77777777" w:rsidR="00894151" w:rsidRPr="00D01078" w:rsidRDefault="0041741F" w:rsidP="00894151">
      <w:pPr>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dds</w:t>
      </w:r>
      <w:proofErr w:type="spellEnd"/>
      <w:r w:rsidRPr="00D01078">
        <w:rPr>
          <w:rFonts w:asciiTheme="majorHAnsi" w:hAnsiTheme="majorHAnsi" w:cs="Courier"/>
          <w:color w:val="000000"/>
          <w:sz w:val="22"/>
          <w:szCs w:val="22"/>
        </w:rPr>
        <w:t xml:space="preserve">::core::Value&lt;D&gt; template.   </w:t>
      </w:r>
    </w:p>
    <w:p w14:paraId="01E00B31" w14:textId="77777777" w:rsidR="00894151" w:rsidRPr="00D01078" w:rsidRDefault="00894151" w:rsidP="00894151">
      <w:pPr>
        <w:rPr>
          <w:rFonts w:asciiTheme="majorHAnsi" w:hAnsiTheme="majorHAnsi" w:cs="Courier"/>
          <w:color w:val="000000"/>
          <w:sz w:val="22"/>
          <w:szCs w:val="22"/>
        </w:rPr>
      </w:pPr>
    </w:p>
    <w:p w14:paraId="536DDACF" w14:textId="3024766D" w:rsidR="0041741F" w:rsidRPr="00D01078" w:rsidRDefault="0041741F" w:rsidP="00894151">
      <w:pPr>
        <w:ind w:firstLine="708"/>
        <w:rPr>
          <w:rFonts w:asciiTheme="majorHAnsi" w:hAnsiTheme="majorHAnsi"/>
          <w:sz w:val="22"/>
          <w:szCs w:val="22"/>
        </w:rPr>
      </w:pPr>
      <w:r w:rsidRPr="00D01078">
        <w:rPr>
          <w:rFonts w:asciiTheme="majorHAnsi" w:hAnsiTheme="majorHAnsi" w:cs="Courier"/>
          <w:color w:val="000000"/>
          <w:sz w:val="22"/>
          <w:szCs w:val="22"/>
        </w:rPr>
        <w:t xml:space="preserve">operator D &amp; () { return d_; } operator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D &amp; ()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 return d_; } ;</w:t>
      </w:r>
    </w:p>
    <w:p w14:paraId="65206001" w14:textId="77777777" w:rsidR="00725BED" w:rsidRPr="00D01078" w:rsidRDefault="00725BED" w:rsidP="0041741F">
      <w:pPr>
        <w:rPr>
          <w:rFonts w:asciiTheme="majorHAnsi" w:eastAsia="Times New Roman" w:hAnsiTheme="majorHAnsi" w:cs="Times New Roman"/>
          <w:b/>
          <w:bCs/>
          <w:color w:val="000000"/>
          <w:sz w:val="22"/>
          <w:szCs w:val="22"/>
        </w:rPr>
      </w:pPr>
    </w:p>
    <w:p w14:paraId="4D7FF560" w14:textId="42E8B04E" w:rsidR="00725BED"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CE681E">
        <w:rPr>
          <w:rFonts w:asciiTheme="majorHAnsi" w:eastAsia="Times New Roman" w:hAnsiTheme="majorHAnsi" w:cs="Times New Roman"/>
          <w:color w:val="000000"/>
          <w:sz w:val="22"/>
          <w:szCs w:val="22"/>
        </w:rPr>
        <w:t>The suggested conversion operators have been added into the Value and Reference classes.</w:t>
      </w:r>
      <w:r w:rsidR="00FD052E">
        <w:rPr>
          <w:rFonts w:asciiTheme="majorHAnsi" w:eastAsia="Times New Roman" w:hAnsiTheme="majorHAnsi" w:cs="Times New Roman"/>
          <w:color w:val="000000"/>
          <w:sz w:val="22"/>
          <w:szCs w:val="22"/>
        </w:rPr>
        <w:t xml:space="preserve"> </w:t>
      </w:r>
    </w:p>
    <w:p w14:paraId="717C26C8" w14:textId="77777777" w:rsidR="00FD052E" w:rsidRDefault="00FD052E" w:rsidP="0041741F">
      <w:pPr>
        <w:rPr>
          <w:rFonts w:asciiTheme="majorHAnsi" w:eastAsia="Times New Roman" w:hAnsiTheme="majorHAnsi" w:cs="Times New Roman"/>
          <w:color w:val="000000"/>
          <w:sz w:val="22"/>
          <w:szCs w:val="22"/>
        </w:rPr>
      </w:pPr>
    </w:p>
    <w:p w14:paraId="73C07EAB" w14:textId="333B84CC" w:rsidR="00FD052E" w:rsidRDefault="00FD052E" w:rsidP="0041741F">
      <w:pPr>
        <w:rPr>
          <w:rFonts w:asciiTheme="majorHAnsi" w:eastAsia="Times New Roman" w:hAnsiTheme="majorHAnsi" w:cs="Times New Roman"/>
          <w:color w:val="000000"/>
          <w:sz w:val="22"/>
          <w:szCs w:val="22"/>
        </w:rPr>
      </w:pPr>
      <w:r>
        <w:rPr>
          <w:rFonts w:asciiTheme="majorHAnsi" w:eastAsia="Times New Roman" w:hAnsiTheme="majorHAnsi" w:cs="Times New Roman"/>
          <w:color w:val="000000"/>
          <w:sz w:val="22"/>
          <w:szCs w:val="22"/>
        </w:rPr>
        <w:t>See:</w:t>
      </w:r>
    </w:p>
    <w:p w14:paraId="566C6B75" w14:textId="4A04274B" w:rsidR="00FD052E" w:rsidRDefault="00595CC9" w:rsidP="0041741F">
      <w:pPr>
        <w:rPr>
          <w:rFonts w:asciiTheme="majorHAnsi" w:eastAsia="Times New Roman" w:hAnsiTheme="majorHAnsi" w:cs="Times New Roman"/>
          <w:color w:val="000000"/>
          <w:sz w:val="22"/>
          <w:szCs w:val="22"/>
        </w:rPr>
      </w:pPr>
      <w:hyperlink r:id="rId28" w:history="1">
        <w:r w:rsidR="00FD052E" w:rsidRPr="001F33A3">
          <w:rPr>
            <w:rStyle w:val="Lienhypertexte"/>
            <w:rFonts w:asciiTheme="majorHAnsi" w:eastAsia="Times New Roman" w:hAnsiTheme="majorHAnsi" w:cs="Times New Roman"/>
            <w:sz w:val="22"/>
            <w:szCs w:val="22"/>
          </w:rPr>
          <w:t>https://github.com/kydos/dds-psm-cxx/blob/master/src/hpp/dds/core/Reference.hpp</w:t>
        </w:r>
      </w:hyperlink>
    </w:p>
    <w:p w14:paraId="3AC85A43" w14:textId="79B0F8DD" w:rsidR="00FD052E" w:rsidRDefault="00595CC9" w:rsidP="0041741F">
      <w:pPr>
        <w:rPr>
          <w:rFonts w:asciiTheme="majorHAnsi" w:eastAsia="Times New Roman" w:hAnsiTheme="majorHAnsi" w:cs="Times New Roman"/>
          <w:color w:val="000000"/>
          <w:sz w:val="22"/>
          <w:szCs w:val="22"/>
        </w:rPr>
      </w:pPr>
      <w:hyperlink r:id="rId29" w:history="1">
        <w:r w:rsidR="00FD052E" w:rsidRPr="001F33A3">
          <w:rPr>
            <w:rStyle w:val="Lienhypertexte"/>
            <w:rFonts w:asciiTheme="majorHAnsi" w:eastAsia="Times New Roman" w:hAnsiTheme="majorHAnsi" w:cs="Times New Roman"/>
            <w:sz w:val="22"/>
            <w:szCs w:val="22"/>
          </w:rPr>
          <w:t>https://github.com/kydos/dds-psm-cxx/blob/master/src/hpp/dds/core/Value.hpp</w:t>
        </w:r>
      </w:hyperlink>
    </w:p>
    <w:p w14:paraId="219DC099" w14:textId="77777777" w:rsidR="004879A7" w:rsidRPr="00D01078" w:rsidRDefault="004879A7" w:rsidP="0041741F">
      <w:pPr>
        <w:rPr>
          <w:rFonts w:asciiTheme="majorHAnsi" w:eastAsia="Times New Roman" w:hAnsiTheme="majorHAnsi" w:cs="Times New Roman"/>
          <w:color w:val="000000"/>
          <w:sz w:val="22"/>
          <w:szCs w:val="22"/>
        </w:rPr>
      </w:pPr>
    </w:p>
    <w:p w14:paraId="2B1EF457" w14:textId="77777777" w:rsidR="000E75DC" w:rsidRPr="00D01078" w:rsidRDefault="000E75DC" w:rsidP="0041741F">
      <w:pPr>
        <w:rPr>
          <w:rFonts w:asciiTheme="majorHAnsi" w:eastAsia="Times New Roman" w:hAnsiTheme="majorHAnsi" w:cs="Times New Roman"/>
          <w:b/>
          <w:bCs/>
          <w:color w:val="000000"/>
          <w:sz w:val="22"/>
          <w:szCs w:val="22"/>
        </w:rPr>
      </w:pPr>
    </w:p>
    <w:p w14:paraId="08EE9D07" w14:textId="32A16641"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6249F">
        <w:rPr>
          <w:rFonts w:asciiTheme="majorHAnsi" w:eastAsia="Times New Roman" w:hAnsiTheme="majorHAnsi" w:cs="Times New Roman"/>
          <w:color w:val="000000"/>
          <w:sz w:val="22"/>
          <w:szCs w:val="22"/>
        </w:rPr>
        <w:t>Resolved</w:t>
      </w:r>
    </w:p>
    <w:p w14:paraId="450ABBAE" w14:textId="77777777" w:rsidR="000E75DC" w:rsidRPr="00D01078" w:rsidRDefault="000E75DC" w:rsidP="000E75D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5D906E91" w14:textId="77777777" w:rsidR="000E75DC" w:rsidRPr="00D01078" w:rsidRDefault="000E75DC" w:rsidP="0041741F">
      <w:pPr>
        <w:rPr>
          <w:rFonts w:asciiTheme="majorHAnsi" w:eastAsia="Times New Roman" w:hAnsiTheme="majorHAnsi" w:cs="Times New Roman"/>
          <w:color w:val="000000"/>
          <w:sz w:val="22"/>
          <w:szCs w:val="22"/>
        </w:rPr>
      </w:pPr>
    </w:p>
    <w:p w14:paraId="16EE7B19" w14:textId="77777777" w:rsidR="00E057DA" w:rsidRPr="00D01078" w:rsidRDefault="00E057DA">
      <w:pPr>
        <w:rPr>
          <w:rFonts w:asciiTheme="majorHAnsi" w:eastAsiaTheme="majorEastAsia" w:hAnsiTheme="majorHAnsi" w:cstheme="majorBidi"/>
          <w:b/>
          <w:bCs/>
          <w:color w:val="345A8A" w:themeColor="accent1" w:themeShade="B5"/>
          <w:sz w:val="32"/>
          <w:szCs w:val="32"/>
        </w:rPr>
      </w:pPr>
      <w:bookmarkStart w:id="30" w:name="_Toc178327474"/>
      <w:bookmarkStart w:id="31" w:name="Issue16411"/>
      <w:r w:rsidRPr="00D01078">
        <w:br w:type="page"/>
      </w:r>
    </w:p>
    <w:p w14:paraId="3E89BB76" w14:textId="7B3AB995" w:rsidR="0041741F" w:rsidRPr="00D01078" w:rsidRDefault="0041741F" w:rsidP="00BD2832">
      <w:pPr>
        <w:pStyle w:val="Titre1"/>
      </w:pPr>
      <w:r w:rsidRPr="00D01078">
        <w:t xml:space="preserve">Issue 16411: Make parameter passing same for native/type parameters </w:t>
      </w:r>
      <w:bookmarkEnd w:id="30"/>
    </w:p>
    <w:bookmarkEnd w:id="31"/>
    <w:p w14:paraId="12792DB9" w14:textId="77777777" w:rsidR="00B4144D" w:rsidRPr="00D01078" w:rsidRDefault="00B4144D" w:rsidP="0041741F">
      <w:pPr>
        <w:rPr>
          <w:rFonts w:asciiTheme="majorHAnsi" w:eastAsia="Times New Roman" w:hAnsiTheme="majorHAnsi" w:cs="Times New Roman"/>
          <w:i/>
          <w:iCs/>
          <w:color w:val="000000"/>
          <w:sz w:val="27"/>
          <w:szCs w:val="27"/>
        </w:rPr>
      </w:pPr>
    </w:p>
    <w:p w14:paraId="67684371"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0"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3C3E119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6BAB4185"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4C5D92FF" w14:textId="77777777" w:rsidR="00332FAC" w:rsidRPr="00D01078" w:rsidRDefault="00332FAC" w:rsidP="0041741F">
      <w:pPr>
        <w:rPr>
          <w:rFonts w:asciiTheme="majorHAnsi" w:eastAsia="Times New Roman" w:hAnsiTheme="majorHAnsi" w:cs="Times New Roman"/>
          <w:b/>
          <w:bCs/>
          <w:color w:val="000000"/>
          <w:sz w:val="22"/>
          <w:szCs w:val="22"/>
        </w:rPr>
      </w:pPr>
    </w:p>
    <w:p w14:paraId="497A4542" w14:textId="553CFEB8" w:rsidR="0041741F" w:rsidRPr="00D01078" w:rsidRDefault="0041741F" w:rsidP="00332FA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00332FAC" w:rsidRPr="00D01078">
        <w:rPr>
          <w:rFonts w:asciiTheme="majorHAnsi" w:eastAsia="Times New Roman" w:hAnsiTheme="majorHAnsi" w:cs="Times New Roman"/>
          <w:b/>
          <w:bCs/>
          <w:color w:val="000000"/>
          <w:sz w:val="22"/>
          <w:szCs w:val="22"/>
        </w:rPr>
        <w:t xml:space="preserve">. </w:t>
      </w:r>
      <w:r w:rsidRPr="00D01078">
        <w:rPr>
          <w:rFonts w:asciiTheme="majorHAnsi" w:hAnsiTheme="majorHAnsi" w:cs="Courier"/>
          <w:color w:val="000000"/>
          <w:sz w:val="22"/>
          <w:szCs w:val="22"/>
        </w:rPr>
        <w:t xml:space="preserve">We would like to propose to make the mapping for native and type parameters the same. So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in and T/</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for return. This makes the mapping easier and more consistent. For example the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is defined as native, some vendors define it as long, some as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which leads to different code being generated when the end user has a local interface with a DDS </w:t>
      </w:r>
      <w:proofErr w:type="spellStart"/>
      <w:r w:rsidRPr="00D01078">
        <w:rPr>
          <w:rFonts w:asciiTheme="majorHAnsi" w:hAnsiTheme="majorHAnsi" w:cs="Courier"/>
          <w:color w:val="000000"/>
          <w:sz w:val="22"/>
          <w:szCs w:val="22"/>
        </w:rPr>
        <w:t>InstanceHandle_t</w:t>
      </w:r>
      <w:proofErr w:type="spellEnd"/>
      <w:r w:rsidRPr="00D01078">
        <w:rPr>
          <w:rFonts w:asciiTheme="majorHAnsi" w:hAnsiTheme="majorHAnsi" w:cs="Courier"/>
          <w:color w:val="000000"/>
          <w:sz w:val="22"/>
          <w:szCs w:val="22"/>
        </w:rPr>
        <w:t xml:space="preserve"> as argument. Also when the end user changes a </w:t>
      </w:r>
      <w:proofErr w:type="spellStart"/>
      <w:r w:rsidRPr="00D01078">
        <w:rPr>
          <w:rFonts w:asciiTheme="majorHAnsi" w:hAnsiTheme="majorHAnsi" w:cs="Courier"/>
          <w:color w:val="000000"/>
          <w:sz w:val="22"/>
          <w:szCs w:val="22"/>
        </w:rPr>
        <w:t>typedef</w:t>
      </w:r>
      <w:proofErr w:type="spellEnd"/>
      <w:r w:rsidRPr="00D01078">
        <w:rPr>
          <w:rFonts w:asciiTheme="majorHAnsi" w:hAnsiTheme="majorHAnsi" w:cs="Courier"/>
          <w:color w:val="000000"/>
          <w:sz w:val="22"/>
          <w:szCs w:val="22"/>
        </w:rPr>
        <w:t xml:space="preserve"> from a native to a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the argument passing doesn't change from T to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T&amp;. This doesn't impact performance in anyway, it just makes the mapping the same for all types</w:t>
      </w:r>
    </w:p>
    <w:p w14:paraId="41A826FE" w14:textId="77777777" w:rsidR="00332FAC" w:rsidRPr="00D01078" w:rsidRDefault="00332FAC" w:rsidP="0041741F">
      <w:pPr>
        <w:rPr>
          <w:rFonts w:asciiTheme="majorHAnsi" w:eastAsia="Times New Roman" w:hAnsiTheme="majorHAnsi" w:cs="Times New Roman"/>
          <w:color w:val="000000"/>
          <w:sz w:val="22"/>
          <w:szCs w:val="22"/>
        </w:rPr>
      </w:pPr>
    </w:p>
    <w:p w14:paraId="1740381F"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78CBE827"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p>
    <w:p w14:paraId="2CBC348D" w14:textId="77777777" w:rsidR="00332FAC" w:rsidRPr="00D01078" w:rsidRDefault="0041741F" w:rsidP="0041741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73F80DA8" w14:textId="77777777" w:rsidR="004E6DB8" w:rsidRPr="00D01078" w:rsidRDefault="004E6DB8" w:rsidP="00151F9D"/>
    <w:p w14:paraId="6122CE42" w14:textId="671F213F"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315A81" w:rsidRPr="00D01078">
        <w:rPr>
          <w:rFonts w:asciiTheme="majorHAnsi" w:eastAsia="Times New Roman" w:hAnsiTheme="majorHAnsi" w:cs="Times New Roman"/>
          <w:color w:val="000000"/>
          <w:sz w:val="22"/>
          <w:szCs w:val="22"/>
        </w:rPr>
        <w:t>Reject</w:t>
      </w:r>
    </w:p>
    <w:p w14:paraId="0F4FAE0B" w14:textId="5550221E" w:rsidR="00151F9D" w:rsidRPr="00D01078" w:rsidRDefault="00151F9D" w:rsidP="00151F9D">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315A81" w:rsidRPr="00D01078">
        <w:rPr>
          <w:rFonts w:asciiTheme="majorHAnsi" w:eastAsia="Times New Roman" w:hAnsiTheme="majorHAnsi" w:cs="Times New Roman"/>
          <w:color w:val="000000"/>
          <w:sz w:val="22"/>
          <w:szCs w:val="22"/>
        </w:rPr>
        <w:t>Reject</w:t>
      </w:r>
    </w:p>
    <w:p w14:paraId="4134D334" w14:textId="731754F2" w:rsidR="00AE20D6" w:rsidRPr="00D01078" w:rsidRDefault="00AE20D6" w:rsidP="006A25A0">
      <w:pPr>
        <w:tabs>
          <w:tab w:val="left" w:pos="2684"/>
        </w:tabs>
      </w:pPr>
    </w:p>
    <w:p w14:paraId="463F541A" w14:textId="77777777" w:rsidR="00BD2832" w:rsidRPr="00D01078" w:rsidRDefault="00BD2832"/>
    <w:p w14:paraId="068A3C3F" w14:textId="77777777" w:rsidR="00BD2832" w:rsidRPr="00D01078" w:rsidRDefault="00BD2832"/>
    <w:p w14:paraId="17C2132C" w14:textId="77777777" w:rsidR="0016701C" w:rsidRPr="00D01078" w:rsidRDefault="0016701C"/>
    <w:p w14:paraId="39AD6A42"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0B6645A5" w14:textId="55F52C32" w:rsidR="0016701C" w:rsidRPr="00D01078" w:rsidRDefault="0016701C" w:rsidP="0016701C">
      <w:pPr>
        <w:pStyle w:val="Titre1"/>
      </w:pPr>
      <w:r w:rsidRPr="00D01078">
        <w:t>Issue 16562: Typos in Value.hpp, Exception.hpp</w:t>
      </w:r>
    </w:p>
    <w:p w14:paraId="6D8A896E" w14:textId="77777777" w:rsidR="0016701C" w:rsidRPr="00D01078" w:rsidRDefault="0016701C" w:rsidP="0016701C">
      <w:pPr>
        <w:rPr>
          <w:rFonts w:asciiTheme="majorHAnsi" w:eastAsia="Times New Roman" w:hAnsiTheme="majorHAnsi" w:cs="Times New Roman"/>
          <w:i/>
          <w:iCs/>
          <w:color w:val="000000"/>
          <w:sz w:val="27"/>
          <w:szCs w:val="27"/>
        </w:rPr>
      </w:pPr>
    </w:p>
    <w:p w14:paraId="76C72D87"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xml:space="preserve"> Real-Time Innovations (Mr. </w:t>
      </w:r>
      <w:proofErr w:type="spellStart"/>
      <w:r w:rsidRPr="00D01078">
        <w:rPr>
          <w:rFonts w:asciiTheme="majorHAnsi" w:eastAsia="Times New Roman" w:hAnsiTheme="majorHAnsi" w:cs="Times New Roman"/>
          <w:color w:val="000000"/>
          <w:sz w:val="22"/>
          <w:szCs w:val="22"/>
        </w:rPr>
        <w:t>Sumant</w:t>
      </w:r>
      <w:proofErr w:type="spellEnd"/>
      <w:r w:rsidRPr="00D01078">
        <w:rPr>
          <w:rFonts w:asciiTheme="majorHAnsi" w:eastAsia="Times New Roman" w:hAnsiTheme="majorHAnsi" w:cs="Times New Roman"/>
          <w:color w:val="000000"/>
          <w:sz w:val="22"/>
          <w:szCs w:val="22"/>
        </w:rPr>
        <w:t xml:space="preserve"> </w:t>
      </w:r>
      <w:proofErr w:type="spellStart"/>
      <w:r w:rsidRPr="00D01078">
        <w:rPr>
          <w:rFonts w:asciiTheme="majorHAnsi" w:eastAsia="Times New Roman" w:hAnsiTheme="majorHAnsi" w:cs="Times New Roman"/>
          <w:color w:val="000000"/>
          <w:sz w:val="22"/>
          <w:szCs w:val="22"/>
        </w:rPr>
        <w:t>Tambe</w:t>
      </w:r>
      <w:proofErr w:type="spellEnd"/>
      <w:r w:rsidRPr="00D01078">
        <w:rPr>
          <w:rFonts w:asciiTheme="majorHAnsi" w:eastAsia="Times New Roman" w:hAnsiTheme="majorHAnsi" w:cs="Times New Roman"/>
          <w:color w:val="000000"/>
          <w:sz w:val="22"/>
          <w:szCs w:val="22"/>
        </w:rPr>
        <w:t>, </w:t>
      </w:r>
      <w:hyperlink r:id="rId31" w:history="1">
        <w:proofErr w:type="spellStart"/>
        <w:r w:rsidRPr="00D01078">
          <w:rPr>
            <w:rFonts w:asciiTheme="majorHAnsi" w:eastAsia="Times New Roman" w:hAnsiTheme="majorHAnsi" w:cs="Times New Roman"/>
            <w:color w:val="0000FF"/>
            <w:sz w:val="22"/>
            <w:szCs w:val="22"/>
            <w:u w:val="single"/>
          </w:rPr>
          <w:t>sumant</w:t>
        </w:r>
        <w:proofErr w:type="spellEnd"/>
        <w:r w:rsidRPr="00D01078">
          <w:rPr>
            <w:rFonts w:asciiTheme="majorHAnsi" w:eastAsia="Times New Roman" w:hAnsiTheme="majorHAnsi" w:cs="Times New Roman"/>
            <w:color w:val="0000FF"/>
            <w:sz w:val="22"/>
            <w:szCs w:val="22"/>
            <w:u w:val="single"/>
          </w:rPr>
          <w:t>(at)rti.com</w:t>
        </w:r>
      </w:hyperlink>
      <w:r w:rsidRPr="00D01078">
        <w:rPr>
          <w:rFonts w:asciiTheme="majorHAnsi" w:eastAsia="Times New Roman" w:hAnsiTheme="majorHAnsi" w:cs="Times New Roman"/>
          <w:color w:val="000000"/>
          <w:sz w:val="22"/>
          <w:szCs w:val="22"/>
        </w:rPr>
        <w:t>)</w:t>
      </w:r>
    </w:p>
    <w:p w14:paraId="522A9BE3" w14:textId="77777777"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Enhancement</w:t>
      </w:r>
    </w:p>
    <w:p w14:paraId="47AB3971" w14:textId="7557B643"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Minor</w:t>
      </w:r>
    </w:p>
    <w:p w14:paraId="0EC7860F" w14:textId="77777777" w:rsidR="0016701C" w:rsidRPr="00D01078" w:rsidRDefault="0016701C" w:rsidP="0016701C">
      <w:pPr>
        <w:rPr>
          <w:rFonts w:asciiTheme="majorHAnsi" w:eastAsia="Times New Roman" w:hAnsiTheme="majorHAnsi" w:cs="Times New Roman"/>
          <w:b/>
          <w:bCs/>
          <w:color w:val="000000"/>
          <w:sz w:val="22"/>
          <w:szCs w:val="22"/>
        </w:rPr>
      </w:pPr>
    </w:p>
    <w:p w14:paraId="421F568E" w14:textId="77777777" w:rsidR="008C74C7" w:rsidRPr="00D01078" w:rsidRDefault="0016701C" w:rsidP="0016701C">
      <w:pPr>
        <w:rPr>
          <w:rFonts w:asciiTheme="majorHAnsi" w:hAnsiTheme="majorHAnsi"/>
          <w:sz w:val="22"/>
          <w:szCs w:val="22"/>
        </w:rPr>
      </w:pPr>
      <w:r w:rsidRPr="00D01078">
        <w:rPr>
          <w:rFonts w:asciiTheme="majorHAnsi" w:eastAsia="Times New Roman" w:hAnsiTheme="majorHAnsi" w:cs="Times New Roman"/>
          <w:b/>
          <w:bCs/>
          <w:color w:val="000000"/>
          <w:sz w:val="22"/>
          <w:szCs w:val="22"/>
        </w:rPr>
        <w:t>Summary.</w:t>
      </w:r>
      <w:r w:rsidRPr="00D01078">
        <w:rPr>
          <w:rFonts w:asciiTheme="majorHAnsi" w:hAnsiTheme="majorHAnsi"/>
          <w:sz w:val="22"/>
          <w:szCs w:val="22"/>
        </w:rPr>
        <w:t xml:space="preserve"> </w:t>
      </w:r>
    </w:p>
    <w:p w14:paraId="1F387D79"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\core\Value.hpp around line 67 added &amp; to the return value:</w:t>
      </w:r>
    </w:p>
    <w:p w14:paraId="5532428E" w14:textId="77777777" w:rsidR="008C74C7" w:rsidRPr="00D01078" w:rsidRDefault="008C74C7" w:rsidP="008C74C7">
      <w:pPr>
        <w:rPr>
          <w:rFonts w:asciiTheme="majorHAnsi" w:hAnsiTheme="majorHAnsi"/>
          <w:sz w:val="22"/>
          <w:szCs w:val="22"/>
        </w:rPr>
      </w:pPr>
    </w:p>
    <w:p w14:paraId="043012E3" w14:textId="77777777" w:rsidR="008C74C7" w:rsidRPr="00D01078" w:rsidRDefault="008C74C7" w:rsidP="008C74C7">
      <w:pPr>
        <w:rPr>
          <w:rFonts w:asciiTheme="majorHAnsi" w:hAnsiTheme="majorHAnsi"/>
          <w:sz w:val="22"/>
          <w:szCs w:val="22"/>
        </w:rPr>
      </w:pPr>
    </w:p>
    <w:p w14:paraId="4351450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D* operator-&gt;()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 return &amp;d_; } </w:t>
      </w:r>
    </w:p>
    <w:p w14:paraId="1FD166EC" w14:textId="77777777" w:rsidR="008C74C7" w:rsidRPr="00D01078" w:rsidRDefault="008C74C7" w:rsidP="008C74C7">
      <w:pPr>
        <w:rPr>
          <w:rFonts w:asciiTheme="majorHAnsi" w:hAnsiTheme="majorHAnsi"/>
          <w:sz w:val="22"/>
          <w:szCs w:val="22"/>
        </w:rPr>
      </w:pPr>
    </w:p>
    <w:p w14:paraId="3F66359D" w14:textId="77777777" w:rsidR="008C74C7" w:rsidRPr="00D01078" w:rsidRDefault="008C74C7" w:rsidP="008C74C7">
      <w:pPr>
        <w:rPr>
          <w:rFonts w:asciiTheme="majorHAnsi" w:hAnsiTheme="majorHAnsi"/>
          <w:sz w:val="22"/>
          <w:szCs w:val="22"/>
        </w:rPr>
      </w:pPr>
    </w:p>
    <w:p w14:paraId="4F23A59F"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2- same file, line 58, 62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to != and == operators</w:t>
      </w:r>
    </w:p>
    <w:p w14:paraId="25959995"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bool</w:t>
      </w:r>
      <w:proofErr w:type="spellEnd"/>
      <w:r w:rsidRPr="00D01078">
        <w:rPr>
          <w:rFonts w:asciiTheme="majorHAnsi" w:hAnsiTheme="majorHAnsi"/>
          <w:sz w:val="22"/>
          <w:szCs w:val="22"/>
        </w:rPr>
        <w:t xml:space="preserve"> operator==(</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7731B44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48DE0F1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09F6A72D" w14:textId="77777777" w:rsidR="008C74C7" w:rsidRPr="00D01078" w:rsidRDefault="008C74C7" w:rsidP="008C74C7">
      <w:pPr>
        <w:rPr>
          <w:rFonts w:asciiTheme="majorHAnsi" w:hAnsiTheme="majorHAnsi"/>
          <w:sz w:val="22"/>
          <w:szCs w:val="22"/>
        </w:rPr>
      </w:pPr>
    </w:p>
    <w:p w14:paraId="56782271" w14:textId="77777777" w:rsidR="008C74C7" w:rsidRPr="00D01078" w:rsidRDefault="008C74C7" w:rsidP="008C74C7">
      <w:pPr>
        <w:rPr>
          <w:rFonts w:asciiTheme="majorHAnsi" w:hAnsiTheme="majorHAnsi"/>
          <w:sz w:val="22"/>
          <w:szCs w:val="22"/>
        </w:rPr>
      </w:pPr>
    </w:p>
    <w:p w14:paraId="59CE32A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bool</w:t>
      </w:r>
      <w:proofErr w:type="spellEnd"/>
      <w:r w:rsidRPr="00D01078">
        <w:rPr>
          <w:rFonts w:asciiTheme="majorHAnsi" w:hAnsiTheme="majorHAnsi"/>
          <w:sz w:val="22"/>
          <w:szCs w:val="22"/>
        </w:rPr>
        <w:t xml:space="preserve"> operator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Value&amp; other)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5678FB57"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return !(d_ == </w:t>
      </w:r>
      <w:proofErr w:type="spellStart"/>
      <w:r w:rsidRPr="00D01078">
        <w:rPr>
          <w:rFonts w:asciiTheme="majorHAnsi" w:hAnsiTheme="majorHAnsi"/>
          <w:sz w:val="22"/>
          <w:szCs w:val="22"/>
        </w:rPr>
        <w:t>other.d</w:t>
      </w:r>
      <w:proofErr w:type="spellEnd"/>
      <w:r w:rsidRPr="00D01078">
        <w:rPr>
          <w:rFonts w:asciiTheme="majorHAnsi" w:hAnsiTheme="majorHAnsi"/>
          <w:sz w:val="22"/>
          <w:szCs w:val="22"/>
        </w:rPr>
        <w:t>_);</w:t>
      </w:r>
    </w:p>
    <w:p w14:paraId="7A4F22E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48FBD4A2" w14:textId="77777777" w:rsidR="008C74C7" w:rsidRPr="00D01078" w:rsidRDefault="008C74C7" w:rsidP="008C74C7">
      <w:pPr>
        <w:rPr>
          <w:rFonts w:asciiTheme="majorHAnsi" w:hAnsiTheme="majorHAnsi"/>
          <w:sz w:val="22"/>
          <w:szCs w:val="22"/>
        </w:rPr>
      </w:pPr>
    </w:p>
    <w:p w14:paraId="0019327B" w14:textId="77777777" w:rsidR="008C74C7" w:rsidRPr="00D01078" w:rsidRDefault="008C74C7" w:rsidP="008C74C7">
      <w:pPr>
        <w:rPr>
          <w:rFonts w:asciiTheme="majorHAnsi" w:hAnsiTheme="majorHAnsi"/>
          <w:sz w:val="22"/>
          <w:szCs w:val="22"/>
        </w:rPr>
      </w:pPr>
    </w:p>
    <w:p w14:paraId="61B2542D"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3-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tdds</w:t>
      </w:r>
      <w:proofErr w:type="spellEnd"/>
      <w:r w:rsidRPr="00D01078">
        <w:rPr>
          <w:rFonts w:asciiTheme="majorHAnsi" w:hAnsiTheme="majorHAnsi"/>
          <w:sz w:val="22"/>
          <w:szCs w:val="22"/>
        </w:rPr>
        <w:t>\core\</w:t>
      </w:r>
      <w:proofErr w:type="spellStart"/>
      <w:r w:rsidRPr="00D01078">
        <w:rPr>
          <w:rFonts w:asciiTheme="majorHAnsi" w:hAnsiTheme="majorHAnsi"/>
          <w:sz w:val="22"/>
          <w:szCs w:val="22"/>
        </w:rPr>
        <w:t>qos</w:t>
      </w:r>
      <w:proofErr w:type="spellEnd"/>
      <w:r w:rsidRPr="00D01078">
        <w:rPr>
          <w:rFonts w:asciiTheme="majorHAnsi" w:hAnsiTheme="majorHAnsi"/>
          <w:sz w:val="22"/>
          <w:szCs w:val="22"/>
        </w:rPr>
        <w:t>\EntityQos.hpp line 88 added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to declaration </w:t>
      </w:r>
    </w:p>
    <w:p w14:paraId="115424BC"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6411EE00"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EntityQos</w:t>
      </w:r>
      <w:proofErr w:type="spellEnd"/>
      <w:r w:rsidRPr="00D01078">
        <w:rPr>
          <w:rFonts w:asciiTheme="majorHAnsi" w:hAnsiTheme="majorHAnsi"/>
          <w:sz w:val="22"/>
          <w:szCs w:val="22"/>
        </w:rPr>
        <w:t xml:space="preserve">&amp; operator &gt;&gt; (POLICY&amp; p)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
    <w:p w14:paraId="1EE46E90" w14:textId="77777777" w:rsidR="008C74C7" w:rsidRPr="00D01078" w:rsidRDefault="008C74C7" w:rsidP="008C74C7">
      <w:pPr>
        <w:rPr>
          <w:rFonts w:asciiTheme="majorHAnsi" w:hAnsiTheme="majorHAnsi"/>
          <w:sz w:val="22"/>
          <w:szCs w:val="22"/>
        </w:rPr>
      </w:pPr>
    </w:p>
    <w:p w14:paraId="3C7247C1" w14:textId="77777777" w:rsidR="008C74C7" w:rsidRPr="00D01078" w:rsidRDefault="008C74C7" w:rsidP="008C74C7">
      <w:pPr>
        <w:rPr>
          <w:rFonts w:asciiTheme="majorHAnsi" w:hAnsiTheme="majorHAnsi"/>
          <w:sz w:val="22"/>
          <w:szCs w:val="22"/>
        </w:rPr>
      </w:pPr>
    </w:p>
    <w:p w14:paraId="07378EDC" w14:textId="77777777" w:rsidR="008C74C7" w:rsidRPr="00D01078" w:rsidRDefault="008C74C7" w:rsidP="008C74C7">
      <w:pPr>
        <w:rPr>
          <w:rFonts w:asciiTheme="majorHAnsi" w:hAnsiTheme="majorHAnsi"/>
          <w:sz w:val="22"/>
          <w:szCs w:val="22"/>
        </w:rPr>
      </w:pPr>
    </w:p>
    <w:p w14:paraId="797035EE"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4- </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\core\policy\CorePolicy.hpp, line 38. name() method is not public.</w:t>
      </w:r>
    </w:p>
    <w:p w14:paraId="60D1EB8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class </w:t>
      </w:r>
      <w:proofErr w:type="spellStart"/>
      <w:r w:rsidRPr="00D01078">
        <w:rPr>
          <w:rFonts w:asciiTheme="majorHAnsi" w:hAnsiTheme="majorHAnsi"/>
          <w:sz w:val="22"/>
          <w:szCs w:val="22"/>
        </w:rPr>
        <w:t>policy_name</w:t>
      </w:r>
      <w:proofErr w:type="spellEnd"/>
      <w:r w:rsidRPr="00D01078">
        <w:rPr>
          <w:rFonts w:asciiTheme="majorHAnsi" w:hAnsiTheme="majorHAnsi"/>
          <w:sz w:val="22"/>
          <w:szCs w:val="22"/>
        </w:rPr>
        <w:t>&lt;POLICY&gt; { \</w:t>
      </w:r>
    </w:p>
    <w:p w14:paraId="7044EAC3"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public: \</w:t>
      </w:r>
    </w:p>
    <w:p w14:paraId="1EEF23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static </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std</w:t>
      </w:r>
      <w:proofErr w:type="spellEnd"/>
      <w:r w:rsidRPr="00D01078">
        <w:rPr>
          <w:rFonts w:asciiTheme="majorHAnsi" w:hAnsiTheme="majorHAnsi"/>
          <w:sz w:val="22"/>
          <w:szCs w:val="22"/>
        </w:rPr>
        <w:t>::string&amp; name(); \</w:t>
      </w:r>
    </w:p>
    <w:p w14:paraId="572F6F68"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
    <w:p w14:paraId="51D1BBF3" w14:textId="77777777" w:rsidR="008C74C7" w:rsidRPr="00D01078" w:rsidRDefault="008C74C7" w:rsidP="008C74C7">
      <w:pPr>
        <w:rPr>
          <w:rFonts w:asciiTheme="majorHAnsi" w:hAnsiTheme="majorHAnsi"/>
          <w:sz w:val="22"/>
          <w:szCs w:val="22"/>
        </w:rPr>
      </w:pPr>
    </w:p>
    <w:p w14:paraId="76244AF1" w14:textId="77777777" w:rsidR="008C74C7" w:rsidRPr="00D01078" w:rsidRDefault="008C74C7" w:rsidP="008C74C7">
      <w:pPr>
        <w:rPr>
          <w:rFonts w:asciiTheme="majorHAnsi" w:hAnsiTheme="majorHAnsi"/>
          <w:sz w:val="22"/>
          <w:szCs w:val="22"/>
        </w:rPr>
      </w:pPr>
    </w:p>
    <w:p w14:paraId="695BEE71"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5- </w:t>
      </w:r>
      <w:proofErr w:type="spellStart"/>
      <w:r w:rsidRPr="00D01078">
        <w:rPr>
          <w:rFonts w:asciiTheme="majorHAnsi" w:hAnsiTheme="majorHAnsi"/>
          <w:sz w:val="22"/>
          <w:szCs w:val="22"/>
        </w:rPr>
        <w:t>hpp</w:t>
      </w:r>
      <w:proofErr w:type="spellEnd"/>
      <w:r w:rsidRPr="00D01078">
        <w:rPr>
          <w:rFonts w:asciiTheme="majorHAnsi" w:hAnsiTheme="majorHAnsi"/>
          <w:sz w:val="22"/>
          <w:szCs w:val="22"/>
        </w:rPr>
        <w:t>\</w:t>
      </w:r>
      <w:proofErr w:type="spellStart"/>
      <w:r w:rsidRPr="00D01078">
        <w:rPr>
          <w:rFonts w:asciiTheme="majorHAnsi" w:hAnsiTheme="majorHAnsi"/>
          <w:sz w:val="22"/>
          <w:szCs w:val="22"/>
        </w:rPr>
        <w:t>dds</w:t>
      </w:r>
      <w:proofErr w:type="spellEnd"/>
      <w:r w:rsidRPr="00D01078">
        <w:rPr>
          <w:rFonts w:asciiTheme="majorHAnsi" w:hAnsiTheme="majorHAnsi"/>
          <w:sz w:val="22"/>
          <w:szCs w:val="22"/>
        </w:rPr>
        <w:t xml:space="preserve">\core\Exception.hpp, line 202 wrong parameter type in the </w:t>
      </w:r>
      <w:proofErr w:type="spellStart"/>
      <w:r w:rsidRPr="00D01078">
        <w:rPr>
          <w:rFonts w:asciiTheme="majorHAnsi" w:hAnsiTheme="majorHAnsi"/>
          <w:sz w:val="22"/>
          <w:szCs w:val="22"/>
        </w:rPr>
        <w:t>ctor</w:t>
      </w:r>
      <w:proofErr w:type="spellEnd"/>
    </w:p>
    <w:p w14:paraId="06D75EAA" w14:textId="77777777" w:rsidR="008C74C7" w:rsidRPr="00D01078" w:rsidRDefault="008C74C7" w:rsidP="008C74C7">
      <w:pPr>
        <w:rPr>
          <w:rFonts w:asciiTheme="majorHAnsi" w:hAnsiTheme="majorHAnsi"/>
          <w:sz w:val="22"/>
          <w:szCs w:val="22"/>
        </w:rPr>
      </w:pPr>
      <w:r w:rsidRPr="00D01078">
        <w:rPr>
          <w:rFonts w:asciiTheme="majorHAnsi" w:hAnsiTheme="majorHAnsi"/>
          <w:sz w:val="22"/>
          <w:szCs w:val="22"/>
        </w:rPr>
        <w:t xml:space="preserve">        </w:t>
      </w:r>
      <w:proofErr w:type="spellStart"/>
      <w:r w:rsidRPr="00D01078">
        <w:rPr>
          <w:rFonts w:asciiTheme="majorHAnsi" w:hAnsiTheme="majorHAnsi"/>
          <w:sz w:val="22"/>
          <w:szCs w:val="22"/>
        </w:rPr>
        <w:t>InvalidDataError</w:t>
      </w:r>
      <w:proofErr w:type="spellEnd"/>
      <w:r w:rsidRPr="00D01078">
        <w:rPr>
          <w:rFonts w:asciiTheme="majorHAnsi" w:hAnsiTheme="majorHAnsi"/>
          <w:sz w:val="22"/>
          <w:szCs w:val="22"/>
        </w:rPr>
        <w:t>(</w:t>
      </w:r>
      <w:proofErr w:type="spellStart"/>
      <w:r w:rsidRPr="00D01078">
        <w:rPr>
          <w:rFonts w:asciiTheme="majorHAnsi" w:hAnsiTheme="majorHAnsi"/>
          <w:sz w:val="22"/>
          <w:szCs w:val="22"/>
        </w:rPr>
        <w:t>const</w:t>
      </w:r>
      <w:proofErr w:type="spellEnd"/>
      <w:r w:rsidRPr="00D01078">
        <w:rPr>
          <w:rFonts w:asciiTheme="majorHAnsi" w:hAnsiTheme="majorHAnsi"/>
          <w:sz w:val="22"/>
          <w:szCs w:val="22"/>
        </w:rPr>
        <w:t xml:space="preserve"> </w:t>
      </w:r>
      <w:proofErr w:type="spellStart"/>
      <w:r w:rsidRPr="00D01078">
        <w:rPr>
          <w:rFonts w:asciiTheme="majorHAnsi" w:hAnsiTheme="majorHAnsi"/>
          <w:sz w:val="22"/>
          <w:szCs w:val="22"/>
        </w:rPr>
        <w:t>InvalidDataError</w:t>
      </w:r>
      <w:proofErr w:type="spellEnd"/>
      <w:r w:rsidRPr="00D01078">
        <w:rPr>
          <w:rFonts w:asciiTheme="majorHAnsi" w:hAnsiTheme="majorHAnsi"/>
          <w:sz w:val="22"/>
          <w:szCs w:val="22"/>
        </w:rPr>
        <w:t xml:space="preserve">&amp; </w:t>
      </w:r>
      <w:proofErr w:type="spellStart"/>
      <w:r w:rsidRPr="00D01078">
        <w:rPr>
          <w:rFonts w:asciiTheme="majorHAnsi" w:hAnsiTheme="majorHAnsi"/>
          <w:sz w:val="22"/>
          <w:szCs w:val="22"/>
        </w:rPr>
        <w:t>src</w:t>
      </w:r>
      <w:proofErr w:type="spellEnd"/>
      <w:r w:rsidRPr="00D01078">
        <w:rPr>
          <w:rFonts w:asciiTheme="majorHAnsi" w:hAnsiTheme="majorHAnsi"/>
          <w:sz w:val="22"/>
          <w:szCs w:val="22"/>
        </w:rPr>
        <w:t>);</w:t>
      </w:r>
    </w:p>
    <w:p w14:paraId="0D7ECEFA" w14:textId="77777777" w:rsidR="0016701C" w:rsidRPr="00D01078" w:rsidRDefault="0016701C" w:rsidP="0016701C">
      <w:pPr>
        <w:rPr>
          <w:rFonts w:asciiTheme="majorHAnsi" w:hAnsiTheme="majorHAnsi" w:cs="Courier"/>
          <w:b/>
          <w:color w:val="000000"/>
          <w:sz w:val="22"/>
          <w:szCs w:val="22"/>
        </w:rPr>
      </w:pPr>
    </w:p>
    <w:p w14:paraId="32E16459" w14:textId="03D48FCD" w:rsidR="0016701C" w:rsidRPr="00D01078" w:rsidRDefault="0016701C" w:rsidP="006A25A0">
      <w:pPr>
        <w:rPr>
          <w:rFonts w:asciiTheme="majorHAnsi" w:hAnsiTheme="majorHAnsi"/>
          <w:sz w:val="22"/>
          <w:szCs w:val="22"/>
        </w:rPr>
      </w:pPr>
      <w:r w:rsidRPr="00D01078">
        <w:rPr>
          <w:rFonts w:asciiTheme="majorHAnsi" w:hAnsiTheme="majorHAnsi" w:cs="Courier"/>
          <w:b/>
          <w:color w:val="000000"/>
          <w:sz w:val="22"/>
          <w:szCs w:val="22"/>
        </w:rPr>
        <w:t>Proposed Solution</w:t>
      </w:r>
      <w:r w:rsidRPr="00D01078">
        <w:rPr>
          <w:rFonts w:asciiTheme="majorHAnsi" w:hAnsiTheme="majorHAnsi" w:cs="Courier"/>
          <w:color w:val="000000"/>
          <w:sz w:val="22"/>
          <w:szCs w:val="22"/>
        </w:rPr>
        <w:t xml:space="preserve">: </w:t>
      </w:r>
      <w:r w:rsidR="008C74C7" w:rsidRPr="00D01078">
        <w:rPr>
          <w:rFonts w:asciiTheme="majorHAnsi" w:hAnsiTheme="majorHAnsi" w:cs="Courier"/>
          <w:color w:val="000000"/>
          <w:sz w:val="22"/>
          <w:szCs w:val="22"/>
        </w:rPr>
        <w:t>Add missing designators, etc.</w:t>
      </w:r>
    </w:p>
    <w:p w14:paraId="0BD37DBB" w14:textId="77777777" w:rsidR="0016701C" w:rsidRPr="00D01078" w:rsidRDefault="0016701C" w:rsidP="0016701C">
      <w:pPr>
        <w:rPr>
          <w:rFonts w:asciiTheme="majorHAnsi" w:eastAsia="Times New Roman" w:hAnsiTheme="majorHAnsi" w:cs="Times New Roman"/>
          <w:b/>
          <w:bCs/>
          <w:color w:val="000000"/>
          <w:sz w:val="22"/>
          <w:szCs w:val="22"/>
        </w:rPr>
      </w:pPr>
    </w:p>
    <w:p w14:paraId="4B8B28C7" w14:textId="6B65F7C2"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r w:rsidR="008C74C7" w:rsidRPr="00D01078">
        <w:rPr>
          <w:rFonts w:asciiTheme="majorHAnsi" w:eastAsia="Times New Roman" w:hAnsiTheme="majorHAnsi" w:cs="Times New Roman"/>
          <w:color w:val="000000"/>
          <w:sz w:val="22"/>
          <w:szCs w:val="22"/>
        </w:rPr>
        <w:t>The missing “</w:t>
      </w:r>
      <w:proofErr w:type="spellStart"/>
      <w:r w:rsidR="008C74C7" w:rsidRPr="00D01078">
        <w:rPr>
          <w:rFonts w:asciiTheme="majorHAnsi" w:eastAsia="Times New Roman" w:hAnsiTheme="majorHAnsi" w:cs="Times New Roman"/>
          <w:color w:val="000000"/>
          <w:sz w:val="22"/>
          <w:szCs w:val="22"/>
        </w:rPr>
        <w:t>const</w:t>
      </w:r>
      <w:proofErr w:type="spellEnd"/>
      <w:r w:rsidR="008C74C7" w:rsidRPr="00D01078">
        <w:rPr>
          <w:rFonts w:asciiTheme="majorHAnsi" w:eastAsia="Times New Roman" w:hAnsiTheme="majorHAnsi" w:cs="Times New Roman"/>
          <w:color w:val="000000"/>
          <w:sz w:val="22"/>
          <w:szCs w:val="22"/>
        </w:rPr>
        <w:t xml:space="preserve">” and “&amp;” pointed out by the issue have been added as visible in the latest version of the </w:t>
      </w:r>
      <w:proofErr w:type="spellStart"/>
      <w:r w:rsidR="008C74C7" w:rsidRPr="00D01078">
        <w:rPr>
          <w:rFonts w:asciiTheme="majorHAnsi" w:eastAsia="Times New Roman" w:hAnsiTheme="majorHAnsi" w:cs="Times New Roman"/>
          <w:color w:val="000000"/>
          <w:sz w:val="22"/>
          <w:szCs w:val="22"/>
        </w:rPr>
        <w:t>dds</w:t>
      </w:r>
      <w:proofErr w:type="spellEnd"/>
      <w:r w:rsidR="008C74C7" w:rsidRPr="00D01078">
        <w:rPr>
          <w:rFonts w:asciiTheme="majorHAnsi" w:eastAsia="Times New Roman" w:hAnsiTheme="majorHAnsi" w:cs="Times New Roman"/>
          <w:color w:val="000000"/>
          <w:sz w:val="22"/>
          <w:szCs w:val="22"/>
        </w:rPr>
        <w:t>-</w:t>
      </w:r>
      <w:proofErr w:type="spellStart"/>
      <w:r w:rsidR="008C74C7" w:rsidRPr="00D01078">
        <w:rPr>
          <w:rFonts w:asciiTheme="majorHAnsi" w:eastAsia="Times New Roman" w:hAnsiTheme="majorHAnsi" w:cs="Times New Roman"/>
          <w:color w:val="000000"/>
          <w:sz w:val="22"/>
          <w:szCs w:val="22"/>
        </w:rPr>
        <w:t>psm</w:t>
      </w:r>
      <w:proofErr w:type="spellEnd"/>
      <w:r w:rsidR="008C74C7" w:rsidRPr="00D01078">
        <w:rPr>
          <w:rFonts w:asciiTheme="majorHAnsi" w:eastAsia="Times New Roman" w:hAnsiTheme="majorHAnsi" w:cs="Times New Roman"/>
          <w:color w:val="000000"/>
          <w:sz w:val="22"/>
          <w:szCs w:val="22"/>
        </w:rPr>
        <w:t xml:space="preserve">-cxx API available at </w:t>
      </w:r>
      <w:r w:rsidR="00E44E14" w:rsidRPr="00D01078">
        <w:rPr>
          <w:rFonts w:asciiTheme="majorHAnsi" w:eastAsia="Times New Roman" w:hAnsiTheme="majorHAnsi" w:cs="Times New Roman"/>
          <w:color w:val="000000"/>
          <w:sz w:val="22"/>
          <w:szCs w:val="22"/>
        </w:rPr>
        <w:t>https://github.com/kydos/dds-psm-cxx/commit/3fa67beb5c7555933b4b8c2d100609eb720a3377</w:t>
      </w:r>
    </w:p>
    <w:p w14:paraId="34A83CD3" w14:textId="77777777" w:rsidR="0016701C" w:rsidRPr="00D01078" w:rsidRDefault="0016701C" w:rsidP="0016701C">
      <w:pPr>
        <w:rPr>
          <w:rFonts w:asciiTheme="majorHAnsi" w:eastAsia="Times New Roman" w:hAnsiTheme="majorHAnsi" w:cs="Times New Roman"/>
          <w:color w:val="000000"/>
          <w:sz w:val="22"/>
          <w:szCs w:val="22"/>
        </w:rPr>
      </w:pPr>
    </w:p>
    <w:p w14:paraId="35323F06" w14:textId="04029C65" w:rsidR="0016701C" w:rsidRPr="00D01078" w:rsidRDefault="0016701C" w:rsidP="0016701C">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r w:rsidRPr="00D01078">
        <w:rPr>
          <w:rFonts w:asciiTheme="majorHAnsi" w:eastAsia="Times New Roman" w:hAnsiTheme="majorHAnsi" w:cs="Times New Roman"/>
          <w:color w:val="000000"/>
          <w:sz w:val="22"/>
          <w:szCs w:val="22"/>
        </w:rPr>
        <w:t> </w:t>
      </w:r>
      <w:r w:rsidR="00CE76DB" w:rsidRPr="00D01078">
        <w:rPr>
          <w:rFonts w:asciiTheme="majorHAnsi" w:eastAsia="Times New Roman" w:hAnsiTheme="majorHAnsi" w:cs="Times New Roman"/>
          <w:color w:val="000000"/>
          <w:sz w:val="22"/>
          <w:szCs w:val="22"/>
        </w:rPr>
        <w:t xml:space="preserve"> </w:t>
      </w:r>
      <w:r w:rsidR="00CE76DB" w:rsidRPr="00D01078">
        <w:rPr>
          <w:rFonts w:asciiTheme="majorHAnsi" w:eastAsia="Times New Roman" w:hAnsiTheme="majorHAnsi" w:cs="Times New Roman"/>
          <w:b/>
          <w:color w:val="000000"/>
          <w:sz w:val="22"/>
          <w:szCs w:val="22"/>
        </w:rPr>
        <w:t>Resolved</w:t>
      </w:r>
    </w:p>
    <w:p w14:paraId="64D51524" w14:textId="5D98FA37" w:rsidR="00E057DA" w:rsidRPr="00D01078" w:rsidRDefault="0016701C">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Actions taken:</w:t>
      </w:r>
      <w:r w:rsidR="00CE76DB" w:rsidRPr="00D01078">
        <w:rPr>
          <w:rFonts w:asciiTheme="majorHAnsi" w:eastAsia="Times New Roman" w:hAnsiTheme="majorHAnsi" w:cs="Times New Roman"/>
          <w:b/>
          <w:bCs/>
          <w:color w:val="000000"/>
          <w:sz w:val="22"/>
          <w:szCs w:val="22"/>
        </w:rPr>
        <w:t xml:space="preserve"> Resolved</w:t>
      </w:r>
      <w:r w:rsidR="00E057DA" w:rsidRPr="00D01078">
        <w:rPr>
          <w:rFonts w:asciiTheme="majorHAnsi" w:eastAsia="Times New Roman" w:hAnsiTheme="majorHAnsi" w:cs="Times New Roman"/>
          <w:b/>
          <w:bCs/>
          <w:color w:val="000000"/>
          <w:sz w:val="22"/>
          <w:szCs w:val="22"/>
        </w:rPr>
        <w:br w:type="page"/>
      </w:r>
    </w:p>
    <w:p w14:paraId="06013CAD" w14:textId="316C2A5D" w:rsidR="00D27257" w:rsidRPr="00D01078" w:rsidRDefault="00D27257" w:rsidP="00D27257">
      <w:pPr>
        <w:pStyle w:val="Titre1"/>
      </w:pPr>
      <w:r w:rsidRPr="00D01078">
        <w:t xml:space="preserve">Issue 16563: </w:t>
      </w:r>
      <w:proofErr w:type="spellStart"/>
      <w:r w:rsidR="00E057DA" w:rsidRPr="00D01078">
        <w:t>RadarTrack</w:t>
      </w:r>
      <w:proofErr w:type="spellEnd"/>
      <w:r w:rsidR="00E057DA" w:rsidRPr="00D01078">
        <w:t xml:space="preserve"> uses anonymous types</w:t>
      </w:r>
    </w:p>
    <w:p w14:paraId="78816C18" w14:textId="77777777" w:rsidR="00D27257" w:rsidRPr="00D01078" w:rsidRDefault="00D27257" w:rsidP="00D27257">
      <w:pPr>
        <w:rPr>
          <w:rFonts w:asciiTheme="majorHAnsi" w:eastAsia="Times New Roman" w:hAnsiTheme="majorHAnsi" w:cs="Times New Roman"/>
          <w:i/>
          <w:iCs/>
          <w:color w:val="000000"/>
          <w:sz w:val="27"/>
          <w:szCs w:val="27"/>
        </w:rPr>
      </w:pPr>
    </w:p>
    <w:p w14:paraId="534F3861"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2"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2132CB90" w14:textId="32095F44"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Style</w:t>
      </w:r>
    </w:p>
    <w:p w14:paraId="34B8237D" w14:textId="77777777" w:rsidR="00D27257" w:rsidRPr="00D01078" w:rsidRDefault="00D27257" w:rsidP="00D27257">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17363387" w14:textId="77777777" w:rsidR="00D27257" w:rsidRPr="00D01078" w:rsidRDefault="00D27257" w:rsidP="00D27257">
      <w:pPr>
        <w:rPr>
          <w:rFonts w:asciiTheme="majorHAnsi" w:eastAsia="Times New Roman" w:hAnsiTheme="majorHAnsi" w:cs="Times New Roman"/>
          <w:b/>
          <w:bCs/>
          <w:color w:val="000000"/>
          <w:sz w:val="22"/>
          <w:szCs w:val="22"/>
        </w:rPr>
      </w:pPr>
    </w:p>
    <w:p w14:paraId="5F7E37CA" w14:textId="77777777" w:rsidR="002C0A3F" w:rsidRPr="00D01078" w:rsidRDefault="00D27257" w:rsidP="002C0A3F">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2C0A3F" w:rsidRPr="00D01078">
        <w:rPr>
          <w:rFonts w:asciiTheme="majorHAnsi" w:hAnsiTheme="majorHAnsi" w:cs="Courier"/>
          <w:color w:val="000000"/>
          <w:sz w:val="22"/>
          <w:szCs w:val="22"/>
        </w:rPr>
        <w:t xml:space="preserve">The </w:t>
      </w:r>
      <w:proofErr w:type="spellStart"/>
      <w:r w:rsidR="002C0A3F" w:rsidRPr="00D01078">
        <w:rPr>
          <w:rFonts w:asciiTheme="majorHAnsi" w:hAnsiTheme="majorHAnsi" w:cs="Courier"/>
          <w:color w:val="000000"/>
          <w:sz w:val="22"/>
          <w:szCs w:val="22"/>
        </w:rPr>
        <w:t>RaderTrack</w:t>
      </w:r>
      <w:proofErr w:type="spellEnd"/>
      <w:r w:rsidR="002C0A3F" w:rsidRPr="00D01078">
        <w:rPr>
          <w:rFonts w:asciiTheme="majorHAnsi" w:hAnsiTheme="majorHAnsi" w:cs="Courier"/>
          <w:color w:val="000000"/>
          <w:sz w:val="22"/>
          <w:szCs w:val="22"/>
        </w:rPr>
        <w:t xml:space="preserve"> uses an anonymous type in the example for plot on page 22</w:t>
      </w:r>
    </w:p>
    <w:p w14:paraId="082F3C18"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of the beta 1 spec.</w:t>
      </w:r>
    </w:p>
    <w:p w14:paraId="172113ED" w14:textId="77777777" w:rsidR="002C0A3F" w:rsidRPr="00D01078" w:rsidRDefault="002C0A3F" w:rsidP="002C0A3F">
      <w:pPr>
        <w:rPr>
          <w:rFonts w:asciiTheme="majorHAnsi" w:hAnsiTheme="majorHAnsi" w:cs="Courier"/>
          <w:color w:val="000000"/>
          <w:sz w:val="22"/>
          <w:szCs w:val="22"/>
        </w:rPr>
      </w:pPr>
    </w:p>
    <w:p w14:paraId="6B062F35" w14:textId="77777777" w:rsidR="002C0A3F" w:rsidRPr="00D01078" w:rsidRDefault="002C0A3F" w:rsidP="002C0A3F">
      <w:pPr>
        <w:rPr>
          <w:rFonts w:asciiTheme="majorHAnsi" w:hAnsiTheme="majorHAnsi" w:cs="Courier"/>
          <w:color w:val="000000"/>
          <w:sz w:val="22"/>
          <w:szCs w:val="22"/>
        </w:rPr>
      </w:pPr>
    </w:p>
    <w:p w14:paraId="674DE25D"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So change</w:t>
      </w:r>
    </w:p>
    <w:p w14:paraId="31F1E905" w14:textId="77777777" w:rsidR="002C0A3F" w:rsidRPr="00D01078" w:rsidRDefault="002C0A3F" w:rsidP="002C0A3F">
      <w:pPr>
        <w:rPr>
          <w:rFonts w:asciiTheme="majorHAnsi" w:hAnsiTheme="majorHAnsi" w:cs="Courier"/>
          <w:color w:val="000000"/>
          <w:sz w:val="22"/>
          <w:szCs w:val="22"/>
        </w:rPr>
      </w:pPr>
    </w:p>
    <w:p w14:paraId="2885397D" w14:textId="77777777" w:rsidR="002C0A3F" w:rsidRPr="00D01078" w:rsidRDefault="002C0A3F" w:rsidP="002C0A3F">
      <w:pPr>
        <w:rPr>
          <w:rFonts w:asciiTheme="majorHAnsi" w:hAnsiTheme="majorHAnsi" w:cs="Courier"/>
          <w:color w:val="000000"/>
          <w:sz w:val="22"/>
          <w:szCs w:val="22"/>
        </w:rPr>
      </w:pPr>
    </w:p>
    <w:p w14:paraId="19FB2DA1" w14:textId="77777777" w:rsidR="002C0A3F" w:rsidRPr="00D01078" w:rsidRDefault="002C0A3F" w:rsidP="006A25A0">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4123C53"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5AA116E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70F80164"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755A4DFD"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246EDC12"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sequence&lt;octet&gt; plot; //@shared</w:t>
      </w:r>
    </w:p>
    <w:p w14:paraId="4BFD6D70"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545C45CA" w14:textId="77777777" w:rsidR="002C0A3F" w:rsidRPr="00D01078" w:rsidRDefault="002C0A3F" w:rsidP="002C0A3F">
      <w:pPr>
        <w:rPr>
          <w:rFonts w:asciiTheme="majorHAnsi" w:hAnsiTheme="majorHAnsi" w:cs="Courier"/>
          <w:color w:val="000000"/>
          <w:sz w:val="22"/>
          <w:szCs w:val="22"/>
        </w:rPr>
      </w:pPr>
    </w:p>
    <w:p w14:paraId="72EE49FF" w14:textId="77777777" w:rsidR="002C0A3F" w:rsidRPr="00D01078" w:rsidRDefault="002C0A3F" w:rsidP="002C0A3F">
      <w:pPr>
        <w:rPr>
          <w:rFonts w:asciiTheme="majorHAnsi" w:hAnsiTheme="majorHAnsi" w:cs="Courier"/>
          <w:color w:val="000000"/>
          <w:sz w:val="22"/>
          <w:szCs w:val="22"/>
        </w:rPr>
      </w:pPr>
    </w:p>
    <w:p w14:paraId="3A999FE4" w14:textId="77777777" w:rsidR="002C0A3F" w:rsidRPr="00D01078" w:rsidRDefault="002C0A3F" w:rsidP="002C0A3F">
      <w:pPr>
        <w:rPr>
          <w:rFonts w:asciiTheme="majorHAnsi" w:hAnsiTheme="majorHAnsi" w:cs="Courier"/>
          <w:color w:val="000000"/>
          <w:sz w:val="22"/>
          <w:szCs w:val="22"/>
        </w:rPr>
      </w:pPr>
      <w:r w:rsidRPr="00D01078">
        <w:rPr>
          <w:rFonts w:asciiTheme="majorHAnsi" w:hAnsiTheme="majorHAnsi" w:cs="Courier"/>
          <w:color w:val="000000"/>
          <w:sz w:val="22"/>
          <w:szCs w:val="22"/>
        </w:rPr>
        <w:t>To</w:t>
      </w:r>
    </w:p>
    <w:p w14:paraId="3297C92B" w14:textId="77777777" w:rsidR="002C0A3F" w:rsidRPr="00D01078" w:rsidRDefault="002C0A3F" w:rsidP="002C0A3F">
      <w:pPr>
        <w:rPr>
          <w:rFonts w:asciiTheme="majorHAnsi" w:hAnsiTheme="majorHAnsi" w:cs="Courier"/>
          <w:color w:val="000000"/>
          <w:sz w:val="22"/>
          <w:szCs w:val="22"/>
        </w:rPr>
      </w:pPr>
    </w:p>
    <w:p w14:paraId="040D3A36" w14:textId="77777777" w:rsidR="002C0A3F" w:rsidRPr="00D01078" w:rsidRDefault="002C0A3F" w:rsidP="002C0A3F">
      <w:pPr>
        <w:rPr>
          <w:rFonts w:asciiTheme="majorHAnsi" w:hAnsiTheme="majorHAnsi" w:cs="Courier"/>
          <w:color w:val="000000"/>
          <w:sz w:val="22"/>
          <w:szCs w:val="22"/>
        </w:rPr>
      </w:pPr>
    </w:p>
    <w:p w14:paraId="0A7ED6F4" w14:textId="77777777" w:rsidR="002C0A3F" w:rsidRPr="00D01078" w:rsidRDefault="002C0A3F" w:rsidP="006A25A0">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typdef</w:t>
      </w:r>
      <w:proofErr w:type="spellEnd"/>
      <w:r w:rsidRPr="00D01078">
        <w:rPr>
          <w:rFonts w:asciiTheme="majorHAnsi" w:hAnsiTheme="majorHAnsi" w:cs="Courier"/>
          <w:color w:val="000000"/>
          <w:sz w:val="22"/>
          <w:szCs w:val="22"/>
        </w:rPr>
        <w:t xml:space="preserve"> sequence&lt;octet&gt; </w:t>
      </w:r>
      <w:proofErr w:type="spellStart"/>
      <w:r w:rsidRPr="00D01078">
        <w:rPr>
          <w:rFonts w:asciiTheme="majorHAnsi" w:hAnsiTheme="majorHAnsi" w:cs="Courier"/>
          <w:color w:val="000000"/>
          <w:sz w:val="22"/>
          <w:szCs w:val="22"/>
        </w:rPr>
        <w:t>plot_type</w:t>
      </w:r>
      <w:proofErr w:type="spellEnd"/>
      <w:r w:rsidRPr="00D01078">
        <w:rPr>
          <w:rFonts w:asciiTheme="majorHAnsi" w:hAnsiTheme="majorHAnsi" w:cs="Courier"/>
          <w:color w:val="000000"/>
          <w:sz w:val="22"/>
          <w:szCs w:val="22"/>
        </w:rPr>
        <w:t>;</w:t>
      </w:r>
    </w:p>
    <w:p w14:paraId="3F08FDFF" w14:textId="77777777" w:rsidR="002C0A3F" w:rsidRPr="00D01078" w:rsidRDefault="002C0A3F" w:rsidP="006A25A0">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5704F1AF"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string id;</w:t>
      </w:r>
    </w:p>
    <w:p w14:paraId="73B89C70"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x;</w:t>
      </w:r>
    </w:p>
    <w:p w14:paraId="0C567B0A"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y;</w:t>
      </w:r>
    </w:p>
    <w:p w14:paraId="6CBAD5F8" w14:textId="77777777" w:rsidR="002C0A3F" w:rsidRPr="00D01078" w:rsidRDefault="002C0A3F" w:rsidP="006A25A0">
      <w:pPr>
        <w:ind w:left="708" w:firstLine="708"/>
        <w:rPr>
          <w:rFonts w:asciiTheme="majorHAnsi" w:hAnsiTheme="majorHAnsi" w:cs="Courier"/>
          <w:color w:val="000000"/>
          <w:sz w:val="22"/>
          <w:szCs w:val="22"/>
        </w:rPr>
      </w:pPr>
      <w:r w:rsidRPr="00D01078">
        <w:rPr>
          <w:rFonts w:asciiTheme="majorHAnsi" w:hAnsiTheme="majorHAnsi" w:cs="Courier"/>
          <w:color w:val="000000"/>
          <w:sz w:val="22"/>
          <w:szCs w:val="22"/>
        </w:rPr>
        <w:t>long z; //@optional</w:t>
      </w:r>
    </w:p>
    <w:p w14:paraId="56AF72CB" w14:textId="77777777" w:rsidR="002C0A3F" w:rsidRPr="00D01078" w:rsidRDefault="002C0A3F" w:rsidP="006A25A0">
      <w:pPr>
        <w:ind w:left="708" w:firstLine="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plot_type</w:t>
      </w:r>
      <w:proofErr w:type="spellEnd"/>
      <w:r w:rsidRPr="00D01078">
        <w:rPr>
          <w:rFonts w:asciiTheme="majorHAnsi" w:hAnsiTheme="majorHAnsi" w:cs="Courier"/>
          <w:color w:val="000000"/>
          <w:sz w:val="22"/>
          <w:szCs w:val="22"/>
        </w:rPr>
        <w:t xml:space="preserve"> plot; //@shared</w:t>
      </w:r>
    </w:p>
    <w:p w14:paraId="23D3BE93" w14:textId="77777777" w:rsidR="002C0A3F" w:rsidRPr="00D01078" w:rsidRDefault="002C0A3F"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15636F9A" w14:textId="4915AC42" w:rsidR="00D27257" w:rsidRPr="00D01078" w:rsidRDefault="00D27257" w:rsidP="00D27257">
      <w:pPr>
        <w:rPr>
          <w:rFonts w:asciiTheme="majorHAnsi" w:hAnsiTheme="majorHAnsi"/>
          <w:sz w:val="22"/>
          <w:szCs w:val="22"/>
        </w:rPr>
      </w:pPr>
    </w:p>
    <w:p w14:paraId="22BD2B35"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0"/>
          <w:szCs w:val="20"/>
        </w:rPr>
      </w:pPr>
    </w:p>
    <w:p w14:paraId="4E2F55F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Resolution:</w:t>
      </w:r>
      <w:r w:rsidRPr="00D01078">
        <w:rPr>
          <w:rFonts w:asciiTheme="majorHAnsi" w:eastAsia="Times New Roman" w:hAnsiTheme="majorHAnsi" w:cs="Times New Roman"/>
          <w:color w:val="000000"/>
          <w:sz w:val="22"/>
          <w:szCs w:val="22"/>
        </w:rPr>
        <w:t> </w:t>
      </w:r>
    </w:p>
    <w:p w14:paraId="0900AF2F"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Revised Text:</w:t>
      </w:r>
    </w:p>
    <w:p w14:paraId="7A4D4D20"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Actions taken:</w:t>
      </w:r>
    </w:p>
    <w:p w14:paraId="0294C787" w14:textId="77777777" w:rsidR="00D27257" w:rsidRPr="00D01078" w:rsidRDefault="00D27257" w:rsidP="00D2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sz w:val="22"/>
          <w:szCs w:val="22"/>
        </w:rPr>
      </w:pPr>
      <w:r w:rsidRPr="00D01078">
        <w:rPr>
          <w:rFonts w:asciiTheme="majorHAnsi" w:eastAsia="Times New Roman" w:hAnsiTheme="majorHAnsi" w:cs="Times New Roman"/>
          <w:b/>
          <w:bCs/>
          <w:color w:val="000000"/>
          <w:sz w:val="22"/>
          <w:szCs w:val="22"/>
        </w:rPr>
        <w:t>Discussion:</w:t>
      </w:r>
    </w:p>
    <w:p w14:paraId="0C98BF3F" w14:textId="77777777" w:rsidR="00BD0734" w:rsidRPr="00D01078" w:rsidRDefault="00BD0734"/>
    <w:p w14:paraId="5AED96A6" w14:textId="77777777" w:rsidR="00BD0734" w:rsidRPr="00D01078" w:rsidRDefault="00BD0734"/>
    <w:p w14:paraId="0E30E2F1" w14:textId="26CF9642"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3B1B" w:rsidRPr="00D01078">
        <w:rPr>
          <w:rFonts w:asciiTheme="majorHAnsi" w:eastAsia="Times New Roman" w:hAnsiTheme="majorHAnsi" w:cs="Times New Roman"/>
          <w:color w:val="000000"/>
          <w:sz w:val="22"/>
          <w:szCs w:val="22"/>
        </w:rPr>
        <w:t>Resolved</w:t>
      </w:r>
    </w:p>
    <w:p w14:paraId="047EE33D" w14:textId="74BF2F0C"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033B1B" w:rsidRPr="00D01078">
        <w:rPr>
          <w:rFonts w:asciiTheme="majorHAnsi" w:eastAsia="Times New Roman" w:hAnsiTheme="majorHAnsi" w:cs="Times New Roman"/>
          <w:color w:val="000000"/>
          <w:sz w:val="22"/>
          <w:szCs w:val="22"/>
        </w:rPr>
        <w:t>Resolved</w:t>
      </w:r>
    </w:p>
    <w:p w14:paraId="67B93213" w14:textId="77777777" w:rsidR="00BD0734" w:rsidRPr="00D01078" w:rsidRDefault="00BD0734"/>
    <w:p w14:paraId="46C2DF97" w14:textId="379228B1" w:rsidR="00E057DA" w:rsidRPr="00D01078" w:rsidRDefault="00E057DA">
      <w:r w:rsidRPr="00D01078">
        <w:br w:type="page"/>
      </w:r>
    </w:p>
    <w:p w14:paraId="3D0871C8" w14:textId="603A4C68" w:rsidR="00BD0734" w:rsidRPr="00D01078" w:rsidRDefault="00E057DA" w:rsidP="00BD0734">
      <w:pPr>
        <w:pStyle w:val="Titre1"/>
      </w:pPr>
      <w:r w:rsidRPr="00D01078">
        <w:t>Issue 16564: optional support</w:t>
      </w:r>
    </w:p>
    <w:p w14:paraId="0801DBE7" w14:textId="77777777" w:rsidR="00BD0734" w:rsidRPr="00D01078" w:rsidRDefault="00BD0734" w:rsidP="00BD0734">
      <w:pPr>
        <w:rPr>
          <w:rFonts w:asciiTheme="majorHAnsi" w:eastAsia="Times New Roman" w:hAnsiTheme="majorHAnsi" w:cs="Times New Roman"/>
          <w:i/>
          <w:iCs/>
          <w:color w:val="000000"/>
          <w:sz w:val="27"/>
          <w:szCs w:val="27"/>
        </w:rPr>
      </w:pPr>
    </w:p>
    <w:p w14:paraId="4A5DE304"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3"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0EDAEFD7" w14:textId="7E11CAC6"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002FC75A" w14:textId="77777777" w:rsidR="00BD0734" w:rsidRPr="00D01078" w:rsidRDefault="00BD0734" w:rsidP="00BD0734">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43FF7CAB" w14:textId="77777777" w:rsidR="00BD0734" w:rsidRPr="00D01078" w:rsidRDefault="00BD0734" w:rsidP="00BD0734">
      <w:pPr>
        <w:rPr>
          <w:rFonts w:asciiTheme="majorHAnsi" w:eastAsia="Times New Roman" w:hAnsiTheme="majorHAnsi" w:cs="Times New Roman"/>
          <w:b/>
          <w:bCs/>
          <w:color w:val="000000"/>
          <w:sz w:val="22"/>
          <w:szCs w:val="22"/>
        </w:rPr>
      </w:pPr>
    </w:p>
    <w:p w14:paraId="022FEB11" w14:textId="77777777" w:rsidR="003246C0" w:rsidRPr="00D01078" w:rsidRDefault="00BD0734" w:rsidP="003246C0">
      <w:pPr>
        <w:rPr>
          <w:rFonts w:asciiTheme="majorHAnsi" w:hAnsiTheme="majorHAnsi" w:cs="Courier"/>
          <w:color w:val="000000"/>
          <w:sz w:val="22"/>
          <w:szCs w:val="22"/>
        </w:rPr>
      </w:pPr>
      <w:r w:rsidRPr="00D01078">
        <w:rPr>
          <w:rFonts w:asciiTheme="majorHAnsi" w:eastAsia="Times New Roman" w:hAnsiTheme="majorHAnsi" w:cs="Times New Roman"/>
          <w:b/>
          <w:bCs/>
          <w:color w:val="000000"/>
          <w:sz w:val="22"/>
          <w:szCs w:val="22"/>
        </w:rPr>
        <w:t xml:space="preserve">Summary. </w:t>
      </w:r>
      <w:r w:rsidR="003246C0" w:rsidRPr="00D01078">
        <w:rPr>
          <w:rFonts w:asciiTheme="majorHAnsi" w:hAnsiTheme="majorHAnsi" w:cs="Courier"/>
          <w:color w:val="000000"/>
          <w:sz w:val="22"/>
          <w:szCs w:val="22"/>
        </w:rPr>
        <w:t xml:space="preserve">DDS PSM does expose </w:t>
      </w:r>
      <w:proofErr w:type="spellStart"/>
      <w:r w:rsidR="003246C0" w:rsidRPr="00D01078">
        <w:rPr>
          <w:rFonts w:asciiTheme="majorHAnsi" w:hAnsiTheme="majorHAnsi" w:cs="Courier"/>
          <w:color w:val="000000"/>
          <w:sz w:val="22"/>
          <w:szCs w:val="22"/>
        </w:rPr>
        <w:t>dds</w:t>
      </w:r>
      <w:proofErr w:type="spellEnd"/>
      <w:r w:rsidR="003246C0" w:rsidRPr="00D01078">
        <w:rPr>
          <w:rFonts w:asciiTheme="majorHAnsi" w:hAnsiTheme="majorHAnsi" w:cs="Courier"/>
          <w:color w:val="000000"/>
          <w:sz w:val="22"/>
          <w:szCs w:val="22"/>
        </w:rPr>
        <w:t>::core::optional to the end user when he uses</w:t>
      </w:r>
    </w:p>
    <w:p w14:paraId="0359ABFE"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@optional. At some moment we also have this available at the CCM level,</w:t>
      </w:r>
    </w:p>
    <w:p w14:paraId="2227E753" w14:textId="77777777" w:rsidR="003246C0"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what about using something that is not tied to DDS in the user defined</w:t>
      </w:r>
    </w:p>
    <w:p w14:paraId="36B0129F" w14:textId="6FE22086" w:rsidR="00BD0734" w:rsidRPr="00D01078" w:rsidRDefault="003246C0" w:rsidP="003246C0">
      <w:pPr>
        <w:rPr>
          <w:rFonts w:asciiTheme="majorHAnsi" w:hAnsiTheme="majorHAnsi" w:cs="Courier"/>
          <w:color w:val="000000"/>
          <w:sz w:val="22"/>
          <w:szCs w:val="22"/>
        </w:rPr>
      </w:pPr>
      <w:r w:rsidRPr="00D01078">
        <w:rPr>
          <w:rFonts w:asciiTheme="majorHAnsi" w:hAnsiTheme="majorHAnsi" w:cs="Courier"/>
          <w:color w:val="000000"/>
          <w:sz w:val="22"/>
          <w:szCs w:val="22"/>
        </w:rPr>
        <w:t>type? Is there nothing in STL that can be used for this?</w:t>
      </w:r>
    </w:p>
    <w:p w14:paraId="1BC72EB0" w14:textId="77777777" w:rsidR="00BD0734" w:rsidRDefault="00BD0734" w:rsidP="00BD0734">
      <w:pPr>
        <w:rPr>
          <w:rFonts w:asciiTheme="majorHAnsi" w:hAnsiTheme="majorHAnsi" w:cs="Courier"/>
          <w:color w:val="000000"/>
          <w:sz w:val="22"/>
          <w:szCs w:val="22"/>
        </w:rPr>
      </w:pPr>
    </w:p>
    <w:p w14:paraId="02101C87" w14:textId="03E2561C" w:rsidR="00C333EB" w:rsidRPr="00C333EB" w:rsidRDefault="00C333EB" w:rsidP="00BD0734">
      <w:pPr>
        <w:rPr>
          <w:rFonts w:asciiTheme="majorHAnsi" w:hAnsiTheme="majorHAnsi" w:cs="Courier"/>
          <w:b/>
          <w:color w:val="000000"/>
          <w:sz w:val="22"/>
          <w:szCs w:val="22"/>
        </w:rPr>
      </w:pPr>
      <w:r w:rsidRPr="00C333EB">
        <w:rPr>
          <w:rFonts w:asciiTheme="majorHAnsi" w:hAnsiTheme="majorHAnsi" w:cs="Courier"/>
          <w:b/>
          <w:color w:val="000000"/>
          <w:sz w:val="22"/>
          <w:szCs w:val="22"/>
        </w:rPr>
        <w:t>Resolution:</w:t>
      </w:r>
      <w:r>
        <w:rPr>
          <w:rFonts w:asciiTheme="majorHAnsi" w:hAnsiTheme="majorHAnsi" w:cs="Courier"/>
          <w:b/>
          <w:color w:val="000000"/>
          <w:sz w:val="22"/>
          <w:szCs w:val="22"/>
        </w:rPr>
        <w:t xml:space="preserve"> </w:t>
      </w:r>
      <w:r w:rsidRPr="00C333EB">
        <w:rPr>
          <w:rFonts w:asciiTheme="majorHAnsi" w:hAnsiTheme="majorHAnsi" w:cs="Courier"/>
          <w:color w:val="000000"/>
          <w:sz w:val="22"/>
          <w:szCs w:val="22"/>
        </w:rPr>
        <w:t>This i</w:t>
      </w:r>
      <w:r>
        <w:rPr>
          <w:rFonts w:asciiTheme="majorHAnsi" w:hAnsiTheme="majorHAnsi" w:cs="Courier"/>
          <w:color w:val="000000"/>
          <w:sz w:val="22"/>
          <w:szCs w:val="22"/>
        </w:rPr>
        <w:t>ssue is rejected since there is nothing in STL that can be readily used to represent @Optional attributes.</w:t>
      </w:r>
    </w:p>
    <w:p w14:paraId="2DEA365B" w14:textId="77777777" w:rsidR="00577F45" w:rsidRPr="00D01078" w:rsidRDefault="00577F45"/>
    <w:p w14:paraId="12E04AAB" w14:textId="34DE9D0D"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035267" w:rsidRPr="00D01078">
        <w:rPr>
          <w:rFonts w:asciiTheme="majorHAnsi" w:eastAsia="Times New Roman" w:hAnsiTheme="majorHAnsi" w:cs="Times New Roman"/>
          <w:color w:val="000000"/>
          <w:sz w:val="22"/>
          <w:szCs w:val="22"/>
        </w:rPr>
        <w:t>Reject</w:t>
      </w:r>
    </w:p>
    <w:p w14:paraId="419D3BBE"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0D3419A1" w14:textId="77777777" w:rsidR="00577F45" w:rsidRPr="00D01078" w:rsidRDefault="00577F45"/>
    <w:p w14:paraId="78660F8B"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22C7DD6D" w14:textId="0CD23C75" w:rsidR="00577F45" w:rsidRPr="00D01078" w:rsidRDefault="00577F45" w:rsidP="003D21F5">
      <w:pPr>
        <w:pStyle w:val="Titre1"/>
      </w:pPr>
      <w:r w:rsidRPr="00D01078">
        <w:t xml:space="preserve">Issue 16565: IDL mapping for non-trivial </w:t>
      </w:r>
      <w:proofErr w:type="spellStart"/>
      <w:r w:rsidRPr="00D01078">
        <w:t>struct</w:t>
      </w:r>
      <w:proofErr w:type="spellEnd"/>
      <w:r w:rsidRPr="00D01078">
        <w:t xml:space="preserve"> fields </w:t>
      </w:r>
    </w:p>
    <w:p w14:paraId="68867151" w14:textId="77777777" w:rsidR="00577F45" w:rsidRPr="00D01078" w:rsidRDefault="00577F45" w:rsidP="00577F45">
      <w:pPr>
        <w:rPr>
          <w:rFonts w:asciiTheme="majorHAnsi" w:eastAsia="Times New Roman" w:hAnsiTheme="majorHAnsi" w:cs="Times New Roman"/>
          <w:i/>
          <w:iCs/>
          <w:color w:val="000000"/>
          <w:sz w:val="27"/>
          <w:szCs w:val="27"/>
        </w:rPr>
      </w:pPr>
    </w:p>
    <w:p w14:paraId="08B61EA6"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Source: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 xml:space="preserve">Remedy IT (Mr. Johnny </w:t>
      </w:r>
      <w:proofErr w:type="spellStart"/>
      <w:r w:rsidRPr="00D01078">
        <w:rPr>
          <w:rFonts w:asciiTheme="majorHAnsi" w:eastAsia="Times New Roman" w:hAnsiTheme="majorHAnsi" w:cs="Times New Roman"/>
          <w:color w:val="000000"/>
          <w:sz w:val="22"/>
          <w:szCs w:val="22"/>
        </w:rPr>
        <w:t>Willemsen</w:t>
      </w:r>
      <w:proofErr w:type="spellEnd"/>
      <w:r w:rsidRPr="00D01078">
        <w:rPr>
          <w:rFonts w:asciiTheme="majorHAnsi" w:eastAsia="Times New Roman" w:hAnsiTheme="majorHAnsi" w:cs="Times New Roman"/>
          <w:color w:val="000000"/>
          <w:sz w:val="22"/>
          <w:szCs w:val="22"/>
        </w:rPr>
        <w:t>, </w:t>
      </w:r>
      <w:hyperlink r:id="rId34" w:history="1">
        <w:proofErr w:type="spellStart"/>
        <w:r w:rsidRPr="00D01078">
          <w:rPr>
            <w:rFonts w:asciiTheme="majorHAnsi" w:eastAsia="Times New Roman" w:hAnsiTheme="majorHAnsi" w:cs="Times New Roman"/>
            <w:color w:val="0000FF"/>
            <w:sz w:val="22"/>
            <w:szCs w:val="22"/>
            <w:u w:val="single"/>
          </w:rPr>
          <w:t>jwillemsen</w:t>
        </w:r>
        <w:proofErr w:type="spellEnd"/>
        <w:r w:rsidRPr="00D01078">
          <w:rPr>
            <w:rFonts w:asciiTheme="majorHAnsi" w:eastAsia="Times New Roman" w:hAnsiTheme="majorHAnsi" w:cs="Times New Roman"/>
            <w:color w:val="0000FF"/>
            <w:sz w:val="22"/>
            <w:szCs w:val="22"/>
            <w:u w:val="single"/>
          </w:rPr>
          <w:t>(at)remedy.nl</w:t>
        </w:r>
      </w:hyperlink>
      <w:r w:rsidRPr="00D01078">
        <w:rPr>
          <w:rFonts w:asciiTheme="majorHAnsi" w:eastAsia="Times New Roman" w:hAnsiTheme="majorHAnsi" w:cs="Times New Roman"/>
          <w:color w:val="000000"/>
          <w:sz w:val="22"/>
          <w:szCs w:val="22"/>
        </w:rPr>
        <w:t>)</w:t>
      </w:r>
    </w:p>
    <w:p w14:paraId="4DC28133"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Nature:</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Uncategorized</w:t>
      </w:r>
    </w:p>
    <w:p w14:paraId="39E35287" w14:textId="77777777" w:rsidR="00577F45" w:rsidRPr="00D01078" w:rsidRDefault="00577F45" w:rsidP="00577F45">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bCs/>
          <w:color w:val="000000"/>
          <w:sz w:val="22"/>
          <w:szCs w:val="22"/>
        </w:rPr>
        <w:t>Severity:</w:t>
      </w:r>
      <w:r w:rsidRPr="00D01078">
        <w:rPr>
          <w:rFonts w:asciiTheme="majorHAnsi" w:eastAsia="Times New Roman" w:hAnsiTheme="majorHAnsi" w:cs="Times New Roman"/>
          <w:color w:val="000000"/>
          <w:sz w:val="22"/>
          <w:szCs w:val="22"/>
        </w:rPr>
        <w:t> </w:t>
      </w:r>
      <w:r w:rsidRPr="00D01078">
        <w:rPr>
          <w:rFonts w:asciiTheme="majorHAnsi" w:eastAsia="Times New Roman" w:hAnsiTheme="majorHAnsi" w:cs="Times New Roman"/>
          <w:color w:val="000000"/>
          <w:sz w:val="22"/>
          <w:szCs w:val="22"/>
        </w:rPr>
        <w:tab/>
        <w:t>Minor</w:t>
      </w:r>
    </w:p>
    <w:p w14:paraId="60E1C614" w14:textId="77777777" w:rsidR="00577F45" w:rsidRPr="00D01078" w:rsidRDefault="00577F45" w:rsidP="00577F45">
      <w:pPr>
        <w:rPr>
          <w:rFonts w:asciiTheme="majorHAnsi" w:eastAsia="Times New Roman" w:hAnsiTheme="majorHAnsi" w:cs="Times New Roman"/>
          <w:b/>
          <w:bCs/>
          <w:color w:val="000000"/>
          <w:sz w:val="22"/>
          <w:szCs w:val="22"/>
        </w:rPr>
      </w:pPr>
    </w:p>
    <w:p w14:paraId="66CD9108" w14:textId="3AD611B0" w:rsidR="00577F45" w:rsidRPr="00D01078" w:rsidRDefault="00577F45" w:rsidP="00577F45">
      <w:pPr>
        <w:rPr>
          <w:rFonts w:asciiTheme="majorHAnsi" w:eastAsia="Times New Roman" w:hAnsiTheme="majorHAnsi" w:cs="Times New Roman"/>
          <w:b/>
          <w:bCs/>
          <w:color w:val="000000"/>
          <w:sz w:val="22"/>
          <w:szCs w:val="22"/>
        </w:rPr>
      </w:pPr>
      <w:r w:rsidRPr="00D01078">
        <w:rPr>
          <w:rFonts w:asciiTheme="majorHAnsi" w:eastAsia="Times New Roman" w:hAnsiTheme="majorHAnsi" w:cs="Times New Roman"/>
          <w:b/>
          <w:bCs/>
          <w:color w:val="000000"/>
          <w:sz w:val="22"/>
          <w:szCs w:val="22"/>
        </w:rPr>
        <w:t xml:space="preserve">Summary. </w:t>
      </w:r>
      <w:r w:rsidRPr="00D01078">
        <w:rPr>
          <w:rFonts w:asciiTheme="majorHAnsi" w:hAnsiTheme="majorHAnsi" w:cs="Courier"/>
          <w:color w:val="000000"/>
          <w:sz w:val="22"/>
          <w:szCs w:val="22"/>
        </w:rPr>
        <w:t xml:space="preserve">The “representative” example in Section 8.2 is not very “representative”. For example, everything in the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can be trivially returned by value (either a basic type or a pointer) with no impact on performance.</w:t>
      </w:r>
    </w:p>
    <w:p w14:paraId="7741D205" w14:textId="77777777" w:rsidR="00577F45" w:rsidRPr="00D01078" w:rsidRDefault="00577F45" w:rsidP="00577F45">
      <w:pPr>
        <w:rPr>
          <w:rFonts w:asciiTheme="majorHAnsi" w:hAnsiTheme="majorHAnsi" w:cs="Courier"/>
          <w:color w:val="000000"/>
          <w:sz w:val="22"/>
          <w:szCs w:val="22"/>
        </w:rPr>
      </w:pPr>
    </w:p>
    <w:p w14:paraId="3322FC28"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60306B90" w14:textId="77777777" w:rsidR="00577F45" w:rsidRPr="00D01078" w:rsidRDefault="00577F45" w:rsidP="00577F45">
      <w:pPr>
        <w:rPr>
          <w:rFonts w:asciiTheme="majorHAnsi" w:hAnsiTheme="majorHAnsi" w:cs="Courier"/>
          <w:color w:val="000000"/>
          <w:sz w:val="22"/>
          <w:szCs w:val="22"/>
        </w:rPr>
      </w:pPr>
    </w:p>
    <w:p w14:paraId="3C9B55C5"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If, instead, there were a substructure that was large and/or deeply nested, this example seems to break down. For example:</w:t>
      </w:r>
    </w:p>
    <w:p w14:paraId="2E3633F8" w14:textId="77777777" w:rsidR="00577F45" w:rsidRPr="00D01078" w:rsidRDefault="00577F45" w:rsidP="00577F45">
      <w:pPr>
        <w:rPr>
          <w:rFonts w:asciiTheme="majorHAnsi" w:hAnsiTheme="majorHAnsi" w:cs="Courier"/>
          <w:color w:val="000000"/>
          <w:sz w:val="22"/>
          <w:szCs w:val="22"/>
        </w:rPr>
      </w:pPr>
    </w:p>
    <w:p w14:paraId="70747CEB"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3FE93CAE" w14:textId="77777777" w:rsidR="00577F45" w:rsidRPr="00D01078" w:rsidRDefault="00577F45" w:rsidP="00577F45">
      <w:pPr>
        <w:rPr>
          <w:rFonts w:asciiTheme="majorHAnsi" w:hAnsiTheme="majorHAnsi" w:cs="Courier"/>
          <w:color w:val="000000"/>
          <w:sz w:val="22"/>
          <w:szCs w:val="22"/>
        </w:rPr>
      </w:pPr>
    </w:p>
    <w:p w14:paraId="71C9BC0B" w14:textId="77777777" w:rsidR="00577F45" w:rsidRPr="00D01078" w:rsidRDefault="00577F45" w:rsidP="006A25A0">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typedef</w:t>
      </w:r>
      <w:proofErr w:type="spellEnd"/>
      <w:r w:rsidRPr="00D01078">
        <w:rPr>
          <w:rFonts w:asciiTheme="majorHAnsi" w:hAnsiTheme="majorHAnsi" w:cs="Courier"/>
          <w:color w:val="000000"/>
          <w:sz w:val="22"/>
          <w:szCs w:val="22"/>
        </w:rPr>
        <w:t xml:space="preserve"> sequence&lt;long, 1000000&gt;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 4 MB</w:t>
      </w:r>
    </w:p>
    <w:p w14:paraId="633FF438" w14:textId="77777777" w:rsidR="00577F45" w:rsidRPr="00D01078" w:rsidRDefault="00577F45" w:rsidP="00577F45">
      <w:pPr>
        <w:rPr>
          <w:rFonts w:asciiTheme="majorHAnsi" w:hAnsiTheme="majorHAnsi" w:cs="Courier"/>
          <w:color w:val="000000"/>
          <w:sz w:val="22"/>
          <w:szCs w:val="22"/>
        </w:rPr>
      </w:pPr>
    </w:p>
    <w:p w14:paraId="436AE6B4" w14:textId="369522C8" w:rsidR="00577F45" w:rsidRPr="00D01078" w:rsidRDefault="00577F45" w:rsidP="006A25A0">
      <w:pPr>
        <w:ind w:left="708"/>
        <w:rPr>
          <w:rFonts w:asciiTheme="majorHAnsi" w:hAnsiTheme="majorHAnsi" w:cs="Courier"/>
          <w:color w:val="000000"/>
          <w:sz w:val="22"/>
          <w:szCs w:val="22"/>
        </w:rPr>
      </w:pP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
    <w:p w14:paraId="5656E935" w14:textId="57488AC0"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id;</w:t>
      </w:r>
    </w:p>
    <w:p w14:paraId="564974A0" w14:textId="14FFDB84"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HugeLongSeq</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w:t>
      </w:r>
    </w:p>
    <w:p w14:paraId="5B0C0FCA"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78C6A746" w14:textId="77777777" w:rsidR="00577F45" w:rsidRPr="00D01078" w:rsidRDefault="00577F45" w:rsidP="00577F45">
      <w:pPr>
        <w:rPr>
          <w:rFonts w:asciiTheme="majorHAnsi" w:hAnsiTheme="majorHAnsi" w:cs="Courier"/>
          <w:color w:val="000000"/>
          <w:sz w:val="22"/>
          <w:szCs w:val="22"/>
        </w:rPr>
      </w:pPr>
    </w:p>
    <w:p w14:paraId="5556B2C9" w14:textId="66257F6D"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RadarTrack</w:t>
      </w:r>
      <w:proofErr w:type="spellEnd"/>
      <w:r w:rsidRPr="00D01078">
        <w:rPr>
          <w:rFonts w:asciiTheme="majorHAnsi" w:hAnsiTheme="majorHAnsi" w:cs="Courier"/>
          <w:color w:val="000000"/>
          <w:sz w:val="22"/>
          <w:szCs w:val="22"/>
        </w:rPr>
        <w:t xml:space="preserve">  {</w:t>
      </w:r>
    </w:p>
    <w:p w14:paraId="2C911286" w14:textId="4796556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string id;</w:t>
      </w:r>
    </w:p>
    <w:p w14:paraId="5E886467" w14:textId="6D585F2F"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x;</w:t>
      </w:r>
    </w:p>
    <w:p w14:paraId="3180A8CC"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y;</w:t>
      </w:r>
    </w:p>
    <w:p w14:paraId="2FD86ABC" w14:textId="77777777" w:rsidR="00577F45" w:rsidRPr="00D01078" w:rsidRDefault="00577F45" w:rsidP="006A25A0">
      <w:pPr>
        <w:ind w:left="708"/>
        <w:rPr>
          <w:rFonts w:asciiTheme="majorHAnsi" w:hAnsiTheme="majorHAnsi" w:cs="Courier"/>
          <w:color w:val="000000"/>
          <w:sz w:val="22"/>
          <w:szCs w:val="22"/>
        </w:rPr>
      </w:pPr>
    </w:p>
    <w:p w14:paraId="79DA1D1D" w14:textId="1C5D32D8"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long z; //@optional</w:t>
      </w:r>
    </w:p>
    <w:p w14:paraId="574A42C6" w14:textId="62C0DFF9"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sequence&lt;octet&gt; plot; //@shared</w:t>
      </w:r>
    </w:p>
    <w:p w14:paraId="56F07B59"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 new field</w:t>
      </w:r>
    </w:p>
    <w:p w14:paraId="62B8E1DE" w14:textId="77777777" w:rsidR="00577F45" w:rsidRPr="00D01078" w:rsidRDefault="00577F45" w:rsidP="006A25A0">
      <w:pPr>
        <w:ind w:left="708"/>
        <w:rPr>
          <w:rFonts w:asciiTheme="majorHAnsi" w:hAnsiTheme="majorHAnsi" w:cs="Courier"/>
          <w:color w:val="000000"/>
          <w:sz w:val="22"/>
          <w:szCs w:val="22"/>
        </w:rPr>
      </w:pPr>
    </w:p>
    <w:p w14:paraId="69BDE800" w14:textId="77777777" w:rsidR="00577F45" w:rsidRPr="00D01078" w:rsidRDefault="00577F45" w:rsidP="006A25A0">
      <w:pPr>
        <w:ind w:left="708"/>
        <w:rPr>
          <w:rFonts w:asciiTheme="majorHAnsi" w:hAnsiTheme="majorHAnsi" w:cs="Courier"/>
          <w:color w:val="000000"/>
          <w:sz w:val="22"/>
          <w:szCs w:val="22"/>
        </w:rPr>
      </w:pPr>
      <w:r w:rsidRPr="00D01078">
        <w:rPr>
          <w:rFonts w:asciiTheme="majorHAnsi" w:hAnsiTheme="majorHAnsi" w:cs="Courier"/>
          <w:color w:val="000000"/>
          <w:sz w:val="22"/>
          <w:szCs w:val="22"/>
        </w:rPr>
        <w:t>};</w:t>
      </w:r>
    </w:p>
    <w:p w14:paraId="357A267C" w14:textId="77777777" w:rsidR="00577F45" w:rsidRPr="00D01078" w:rsidRDefault="00577F45" w:rsidP="00577F45">
      <w:pPr>
        <w:rPr>
          <w:rFonts w:asciiTheme="majorHAnsi" w:hAnsiTheme="majorHAnsi" w:cs="Courier"/>
          <w:color w:val="000000"/>
          <w:sz w:val="22"/>
          <w:szCs w:val="22"/>
        </w:rPr>
      </w:pPr>
    </w:p>
    <w:p w14:paraId="2A233EC3"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252B7EE8" w14:textId="77777777" w:rsidR="00577F45" w:rsidRPr="00D01078" w:rsidRDefault="00577F45" w:rsidP="00577F45">
      <w:pPr>
        <w:rPr>
          <w:rFonts w:asciiTheme="majorHAnsi" w:hAnsiTheme="majorHAnsi" w:cs="Courier"/>
          <w:color w:val="000000"/>
          <w:sz w:val="22"/>
          <w:szCs w:val="22"/>
        </w:rPr>
      </w:pPr>
    </w:p>
    <w:p w14:paraId="10B0496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According to Section 7.4, the return value of the </w:t>
      </w:r>
      <w:proofErr w:type="spellStart"/>
      <w:r w:rsidRPr="00D01078">
        <w:rPr>
          <w:rFonts w:asciiTheme="majorHAnsi" w:hAnsiTheme="majorHAnsi" w:cs="Courier"/>
          <w:color w:val="000000"/>
          <w:sz w:val="22"/>
          <w:szCs w:val="22"/>
        </w:rPr>
        <w:t>accessor</w:t>
      </w:r>
      <w:proofErr w:type="spellEnd"/>
      <w:r w:rsidRPr="00D01078">
        <w:rPr>
          <w:rFonts w:asciiTheme="majorHAnsi" w:hAnsiTheme="majorHAnsi" w:cs="Courier"/>
          <w:color w:val="000000"/>
          <w:sz w:val="22"/>
          <w:szCs w:val="22"/>
        </w:rPr>
        <w:t xml:space="preserve"> for </w:t>
      </w:r>
      <w:proofErr w:type="spellStart"/>
      <w:r w:rsidRPr="00D01078">
        <w:rPr>
          <w:rFonts w:asciiTheme="majorHAnsi" w:hAnsiTheme="majorHAnsi" w:cs="Courier"/>
          <w:color w:val="000000"/>
          <w:sz w:val="22"/>
          <w:szCs w:val="22"/>
        </w:rPr>
        <w:t>myLargeMember</w:t>
      </w:r>
      <w:proofErr w:type="spellEnd"/>
      <w:r w:rsidRPr="00D01078">
        <w:rPr>
          <w:rFonts w:asciiTheme="majorHAnsi" w:hAnsiTheme="majorHAnsi" w:cs="Courier"/>
          <w:color w:val="000000"/>
          <w:sz w:val="22"/>
          <w:szCs w:val="22"/>
        </w:rPr>
        <w:t xml:space="preserve"> would either return by value or </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This would cause two copies (one for return value of getter and another for setter) of 4 MB of data in order to change one element of </w:t>
      </w:r>
      <w:proofErr w:type="spellStart"/>
      <w:r w:rsidRPr="00D01078">
        <w:rPr>
          <w:rFonts w:asciiTheme="majorHAnsi" w:hAnsiTheme="majorHAnsi" w:cs="Courier"/>
          <w:color w:val="000000"/>
          <w:sz w:val="22"/>
          <w:szCs w:val="22"/>
        </w:rPr>
        <w:t>LargeStruct</w:t>
      </w:r>
      <w:proofErr w:type="spellEnd"/>
      <w:r w:rsidRPr="00D01078">
        <w:rPr>
          <w:rFonts w:asciiTheme="majorHAnsi" w:hAnsiTheme="majorHAnsi" w:cs="Courier"/>
          <w:color w:val="000000"/>
          <w:sz w:val="22"/>
          <w:szCs w:val="22"/>
        </w:rPr>
        <w:t>::</w:t>
      </w:r>
      <w:proofErr w:type="spellStart"/>
      <w:r w:rsidRPr="00D01078">
        <w:rPr>
          <w:rFonts w:asciiTheme="majorHAnsi" w:hAnsiTheme="majorHAnsi" w:cs="Courier"/>
          <w:color w:val="000000"/>
          <w:sz w:val="22"/>
          <w:szCs w:val="22"/>
        </w:rPr>
        <w:t>mySeq</w:t>
      </w:r>
      <w:proofErr w:type="spellEnd"/>
      <w:r w:rsidRPr="00D01078">
        <w:rPr>
          <w:rFonts w:asciiTheme="majorHAnsi" w:hAnsiTheme="majorHAnsi" w:cs="Courier"/>
          <w:color w:val="000000"/>
          <w:sz w:val="22"/>
          <w:szCs w:val="22"/>
        </w:rPr>
        <w:t xml:space="preserve"> in the instance.</w:t>
      </w:r>
    </w:p>
    <w:p w14:paraId="55FB991A" w14:textId="77777777" w:rsidR="00577F45" w:rsidRPr="00D01078" w:rsidRDefault="00577F45" w:rsidP="00577F45">
      <w:pPr>
        <w:rPr>
          <w:rFonts w:asciiTheme="majorHAnsi" w:hAnsiTheme="majorHAnsi" w:cs="Courier"/>
          <w:color w:val="000000"/>
          <w:sz w:val="22"/>
          <w:szCs w:val="22"/>
        </w:rPr>
      </w:pPr>
    </w:p>
    <w:p w14:paraId="302D6140"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 </w:t>
      </w:r>
    </w:p>
    <w:p w14:paraId="57F88FD1" w14:textId="77777777" w:rsidR="00577F45" w:rsidRPr="00D01078" w:rsidRDefault="00577F45" w:rsidP="00577F45">
      <w:pPr>
        <w:rPr>
          <w:rFonts w:asciiTheme="majorHAnsi" w:hAnsiTheme="majorHAnsi" w:cs="Courier"/>
          <w:color w:val="000000"/>
          <w:sz w:val="22"/>
          <w:szCs w:val="22"/>
        </w:rPr>
      </w:pPr>
    </w:p>
    <w:p w14:paraId="75B22E46" w14:textId="77777777"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color w:val="000000"/>
          <w:sz w:val="22"/>
          <w:szCs w:val="22"/>
        </w:rPr>
        <w:t xml:space="preserve">I believe that use cases like this require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that return by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reference if the generated code is to be at all efficient. On page 17 of the Beta 1 spec, there is already use of this pattern for the non-</w:t>
      </w:r>
      <w:proofErr w:type="spellStart"/>
      <w:r w:rsidRPr="00D01078">
        <w:rPr>
          <w:rFonts w:asciiTheme="majorHAnsi" w:hAnsiTheme="majorHAnsi" w:cs="Courier"/>
          <w:color w:val="000000"/>
          <w:sz w:val="22"/>
          <w:szCs w:val="22"/>
        </w:rPr>
        <w:t>const</w:t>
      </w:r>
      <w:proofErr w:type="spellEnd"/>
      <w:r w:rsidRPr="00D01078">
        <w:rPr>
          <w:rFonts w:asciiTheme="majorHAnsi" w:hAnsiTheme="majorHAnsi" w:cs="Courier"/>
          <w:color w:val="000000"/>
          <w:sz w:val="22"/>
          <w:szCs w:val="22"/>
        </w:rPr>
        <w:t xml:space="preserve"> </w:t>
      </w:r>
      <w:proofErr w:type="spellStart"/>
      <w:r w:rsidRPr="00D01078">
        <w:rPr>
          <w:rFonts w:asciiTheme="majorHAnsi" w:hAnsiTheme="majorHAnsi" w:cs="Courier"/>
          <w:color w:val="000000"/>
          <w:sz w:val="22"/>
          <w:szCs w:val="22"/>
        </w:rPr>
        <w:t>accessors</w:t>
      </w:r>
      <w:proofErr w:type="spellEnd"/>
      <w:r w:rsidRPr="00D01078">
        <w:rPr>
          <w:rFonts w:asciiTheme="majorHAnsi" w:hAnsiTheme="majorHAnsi" w:cs="Courier"/>
          <w:color w:val="000000"/>
          <w:sz w:val="22"/>
          <w:szCs w:val="22"/>
        </w:rPr>
        <w:t xml:space="preserve"> on the History class (where it probably makes less sense since the types are small). I believe that this pattern should also be used for generated code where many large types can be arbitrarily nested.</w:t>
      </w:r>
    </w:p>
    <w:p w14:paraId="4FA61C1B" w14:textId="77777777" w:rsidR="00577F45" w:rsidRPr="00D01078" w:rsidRDefault="00577F45" w:rsidP="00577F45">
      <w:pPr>
        <w:rPr>
          <w:rFonts w:asciiTheme="majorHAnsi" w:hAnsiTheme="majorHAnsi" w:cs="Courier"/>
          <w:color w:val="000000"/>
          <w:sz w:val="22"/>
          <w:szCs w:val="22"/>
        </w:rPr>
      </w:pPr>
    </w:p>
    <w:p w14:paraId="32910835" w14:textId="77777777" w:rsidR="00577F45" w:rsidRPr="00D01078" w:rsidRDefault="00577F45" w:rsidP="00577F45">
      <w:pPr>
        <w:rPr>
          <w:rFonts w:asciiTheme="majorHAnsi" w:hAnsiTheme="majorHAnsi" w:cs="Courier"/>
          <w:color w:val="000000"/>
          <w:sz w:val="22"/>
          <w:szCs w:val="22"/>
        </w:rPr>
      </w:pPr>
    </w:p>
    <w:p w14:paraId="00F4AF47" w14:textId="3FCEC405" w:rsidR="00577F45" w:rsidRPr="00D01078" w:rsidRDefault="00577F45" w:rsidP="00577F45">
      <w:pPr>
        <w:rPr>
          <w:rFonts w:asciiTheme="majorHAnsi" w:hAnsiTheme="majorHAnsi" w:cs="Courier"/>
          <w:color w:val="000000"/>
          <w:sz w:val="22"/>
          <w:szCs w:val="22"/>
        </w:rPr>
      </w:pPr>
      <w:r w:rsidRPr="00D01078">
        <w:rPr>
          <w:rFonts w:asciiTheme="majorHAnsi" w:hAnsiTheme="majorHAnsi" w:cs="Courier"/>
          <w:b/>
          <w:color w:val="000000"/>
          <w:sz w:val="22"/>
          <w:szCs w:val="22"/>
        </w:rPr>
        <w:t>Resolution:</w:t>
      </w:r>
      <w:r w:rsidRPr="00D01078">
        <w:rPr>
          <w:rFonts w:asciiTheme="majorHAnsi" w:hAnsiTheme="majorHAnsi" w:cs="Courier"/>
          <w:color w:val="000000"/>
          <w:sz w:val="22"/>
          <w:szCs w:val="22"/>
        </w:rPr>
        <w:t xml:space="preserve"> </w:t>
      </w:r>
      <w:r w:rsidR="009A15A5" w:rsidRPr="00D01078">
        <w:rPr>
          <w:rFonts w:asciiTheme="majorHAnsi" w:hAnsiTheme="majorHAnsi" w:cs="Courier"/>
          <w:color w:val="000000"/>
          <w:sz w:val="22"/>
          <w:szCs w:val="22"/>
        </w:rPr>
        <w:t xml:space="preserve">This issue can be easily fixed by ensuring that constructed types have a reference return type as opposed to a </w:t>
      </w:r>
      <w:proofErr w:type="spellStart"/>
      <w:r w:rsidR="009A15A5" w:rsidRPr="00D01078">
        <w:rPr>
          <w:rFonts w:asciiTheme="majorHAnsi" w:hAnsiTheme="majorHAnsi" w:cs="Courier"/>
          <w:color w:val="000000"/>
          <w:sz w:val="22"/>
          <w:szCs w:val="22"/>
        </w:rPr>
        <w:t>const</w:t>
      </w:r>
      <w:proofErr w:type="spellEnd"/>
      <w:r w:rsidR="009A15A5" w:rsidRPr="00D01078">
        <w:rPr>
          <w:rFonts w:asciiTheme="majorHAnsi" w:hAnsiTheme="majorHAnsi" w:cs="Courier"/>
          <w:color w:val="000000"/>
          <w:sz w:val="22"/>
          <w:szCs w:val="22"/>
        </w:rPr>
        <w:t xml:space="preserve"> reference. The specification has been changed accordingly (see section </w:t>
      </w:r>
      <w:r w:rsidR="00A32434" w:rsidRPr="00D01078">
        <w:rPr>
          <w:rFonts w:asciiTheme="majorHAnsi" w:hAnsiTheme="majorHAnsi" w:cs="Courier"/>
          <w:color w:val="000000"/>
          <w:sz w:val="22"/>
          <w:szCs w:val="22"/>
        </w:rPr>
        <w:t>7.4.4) and the following table has been added:</w:t>
      </w:r>
    </w:p>
    <w:p w14:paraId="43F32DE7" w14:textId="77777777" w:rsidR="00A32434" w:rsidRPr="00D01078" w:rsidRDefault="00A32434" w:rsidP="00577F45">
      <w:pPr>
        <w:rPr>
          <w:rFonts w:asciiTheme="majorHAnsi" w:hAnsiTheme="majorHAnsi" w:cs="Courier"/>
          <w:color w:val="000000"/>
          <w:sz w:val="22"/>
          <w:szCs w:val="22"/>
        </w:rPr>
      </w:pPr>
    </w:p>
    <w:tbl>
      <w:tblPr>
        <w:tblW w:w="0" w:type="auto"/>
        <w:tblInd w:w="720" w:type="dxa"/>
        <w:tblLook w:val="0000" w:firstRow="0" w:lastRow="0" w:firstColumn="0" w:lastColumn="0" w:noHBand="0" w:noVBand="0"/>
      </w:tblPr>
      <w:tblGrid>
        <w:gridCol w:w="2850"/>
        <w:gridCol w:w="3745"/>
      </w:tblGrid>
      <w:tr w:rsidR="00A32434" w:rsidRPr="00D01078" w14:paraId="10124246" w14:textId="77777777" w:rsidTr="00C353DA">
        <w:tc>
          <w:tcPr>
            <w:tcW w:w="2850"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7A42BE4B" w14:textId="77777777" w:rsidR="00A32434" w:rsidRPr="00D01078" w:rsidRDefault="00A32434" w:rsidP="00C353DA">
            <w:pPr>
              <w:jc w:val="center"/>
              <w:rPr>
                <w:b/>
              </w:rPr>
            </w:pPr>
            <w:r w:rsidRPr="00D01078">
              <w:rPr>
                <w:b/>
                <w:color w:val="FFFFFF"/>
              </w:rPr>
              <w:t>Attribute Type</w:t>
            </w:r>
          </w:p>
        </w:tc>
        <w:tc>
          <w:tcPr>
            <w:tcW w:w="3745" w:type="dxa"/>
            <w:tcBorders>
              <w:top w:val="single" w:sz="8" w:space="0" w:color="000000"/>
              <w:left w:val="single" w:sz="8" w:space="0" w:color="000000"/>
              <w:bottom w:val="single" w:sz="8" w:space="0" w:color="000000"/>
              <w:right w:val="single" w:sz="8" w:space="0" w:color="000000"/>
            </w:tcBorders>
            <w:shd w:val="solid" w:color="333333" w:fill="333333"/>
            <w:tcMar>
              <w:top w:w="55" w:type="dxa"/>
              <w:left w:w="55" w:type="dxa"/>
              <w:bottom w:w="55" w:type="dxa"/>
              <w:right w:w="55" w:type="dxa"/>
            </w:tcMar>
          </w:tcPr>
          <w:p w14:paraId="6D8B3236" w14:textId="77777777" w:rsidR="00A32434" w:rsidRPr="00D01078" w:rsidRDefault="00A32434" w:rsidP="00C353DA">
            <w:pPr>
              <w:jc w:val="center"/>
              <w:rPr>
                <w:b/>
              </w:rPr>
            </w:pPr>
            <w:r w:rsidRPr="00D01078">
              <w:rPr>
                <w:b/>
                <w:color w:val="FFFFFF"/>
              </w:rPr>
              <w:t>Getter/Setter Signature</w:t>
            </w:r>
          </w:p>
        </w:tc>
      </w:tr>
      <w:tr w:rsidR="00A32434" w:rsidRPr="00D01078" w14:paraId="4812D996"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27852643" w14:textId="77777777" w:rsidR="00A32434" w:rsidRPr="00D01078" w:rsidRDefault="00A32434" w:rsidP="00C353DA">
            <w:pPr>
              <w:jc w:val="center"/>
              <w:rPr>
                <w:b/>
              </w:rPr>
            </w:pPr>
            <w:r w:rsidRPr="00D01078">
              <w:rPr>
                <w:b/>
              </w:rPr>
              <w:t xml:space="preserve">NT attribute;  </w:t>
            </w:r>
          </w:p>
          <w:p w14:paraId="3A199FF9" w14:textId="77777777" w:rsidR="00A32434" w:rsidRPr="00D01078" w:rsidRDefault="00A32434" w:rsidP="00C353DA">
            <w:pPr>
              <w:jc w:val="center"/>
            </w:pPr>
            <w:r w:rsidRPr="00D01078">
              <w:t xml:space="preserve">Where </w:t>
            </w:r>
            <w:r w:rsidRPr="00D01078">
              <w:rPr>
                <w:b/>
              </w:rPr>
              <w:t xml:space="preserve">NT </w:t>
            </w:r>
            <w:r w:rsidRPr="00D01078">
              <w:t>is a native Type.</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041ADFD0" w14:textId="77777777" w:rsidR="00A32434" w:rsidRPr="00D01078" w:rsidRDefault="00A32434" w:rsidP="00C353DA">
            <w:pPr>
              <w:jc w:val="center"/>
            </w:pPr>
            <w:r w:rsidRPr="00D01078">
              <w:rPr>
                <w:b/>
              </w:rPr>
              <w:t>NT</w:t>
            </w:r>
            <w:r w:rsidRPr="00D01078">
              <w:t xml:space="preserve"> attribute();</w:t>
            </w:r>
          </w:p>
          <w:p w14:paraId="1608E590" w14:textId="77777777" w:rsidR="00A32434" w:rsidRPr="00D01078" w:rsidRDefault="00A32434" w:rsidP="00C353DA">
            <w:pPr>
              <w:jc w:val="center"/>
            </w:pPr>
            <w:r w:rsidRPr="00D01078">
              <w:t>void attribute(</w:t>
            </w:r>
            <w:r w:rsidRPr="00D01078">
              <w:rPr>
                <w:b/>
              </w:rPr>
              <w:t>NT</w:t>
            </w:r>
            <w:r w:rsidRPr="00D01078">
              <w:t xml:space="preserve"> </w:t>
            </w:r>
            <w:proofErr w:type="spellStart"/>
            <w:r w:rsidRPr="00D01078">
              <w:t>attrib</w:t>
            </w:r>
            <w:proofErr w:type="spellEnd"/>
            <w:r w:rsidRPr="00D01078">
              <w:t>);</w:t>
            </w:r>
          </w:p>
          <w:p w14:paraId="6E5B8539" w14:textId="77777777" w:rsidR="00A32434" w:rsidRPr="00D01078" w:rsidRDefault="00A32434" w:rsidP="00C353DA"/>
        </w:tc>
      </w:tr>
      <w:tr w:rsidR="00A32434" w:rsidRPr="00D01078" w14:paraId="0CE18D37" w14:textId="77777777" w:rsidTr="00C353DA">
        <w:tc>
          <w:tcPr>
            <w:tcW w:w="2850"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16322F54" w14:textId="77777777" w:rsidR="00A32434" w:rsidRPr="00D01078" w:rsidRDefault="00A32434" w:rsidP="00C353DA">
            <w:pPr>
              <w:jc w:val="center"/>
              <w:rPr>
                <w:b/>
              </w:rPr>
            </w:pPr>
            <w:r w:rsidRPr="00D01078">
              <w:rPr>
                <w:b/>
              </w:rPr>
              <w:t>CT attribute;</w:t>
            </w:r>
          </w:p>
          <w:p w14:paraId="1E4E6935" w14:textId="77777777" w:rsidR="00A32434" w:rsidRPr="00D01078" w:rsidRDefault="00A32434" w:rsidP="00C353DA">
            <w:r w:rsidRPr="00D01078">
              <w:t xml:space="preserve">Where CT is a constructed type  (e.g. a </w:t>
            </w:r>
            <w:proofErr w:type="spellStart"/>
            <w:r w:rsidRPr="00D01078">
              <w:t>struct</w:t>
            </w:r>
            <w:proofErr w:type="spellEnd"/>
            <w:r w:rsidRPr="00D01078">
              <w:t>)</w:t>
            </w:r>
          </w:p>
        </w:tc>
        <w:tc>
          <w:tcPr>
            <w:tcW w:w="3745"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tcPr>
          <w:p w14:paraId="4126D8DE" w14:textId="77777777" w:rsidR="00A32434" w:rsidRPr="00D01078" w:rsidRDefault="00A32434" w:rsidP="00C353DA">
            <w:pPr>
              <w:jc w:val="center"/>
            </w:pPr>
            <w:r w:rsidRPr="00D01078">
              <w:rPr>
                <w:b/>
              </w:rPr>
              <w:t>CT&amp;</w:t>
            </w:r>
            <w:r w:rsidRPr="00D01078">
              <w:t xml:space="preserve"> attribute();</w:t>
            </w:r>
          </w:p>
          <w:p w14:paraId="0A5A827C" w14:textId="77777777" w:rsidR="00A32434" w:rsidRPr="00D01078" w:rsidRDefault="00A32434" w:rsidP="00C353DA">
            <w:pPr>
              <w:jc w:val="center"/>
            </w:pPr>
            <w:r w:rsidRPr="00D01078">
              <w:t>void attribute(</w:t>
            </w:r>
            <w:proofErr w:type="spellStart"/>
            <w:r w:rsidRPr="00D01078">
              <w:t>const</w:t>
            </w:r>
            <w:proofErr w:type="spellEnd"/>
            <w:r w:rsidRPr="00D01078">
              <w:t xml:space="preserve"> </w:t>
            </w:r>
            <w:r w:rsidRPr="00D01078">
              <w:rPr>
                <w:b/>
              </w:rPr>
              <w:t>CT&amp;</w:t>
            </w:r>
            <w:r w:rsidRPr="00D01078">
              <w:t xml:space="preserve"> </w:t>
            </w:r>
            <w:proofErr w:type="spellStart"/>
            <w:r w:rsidRPr="00D01078">
              <w:t>attrib</w:t>
            </w:r>
            <w:proofErr w:type="spellEnd"/>
            <w:r w:rsidRPr="00D01078">
              <w:t>);</w:t>
            </w:r>
          </w:p>
          <w:p w14:paraId="4D4C8D9D" w14:textId="77777777" w:rsidR="00A32434" w:rsidRPr="00D01078" w:rsidRDefault="00A32434" w:rsidP="00C353DA">
            <w:pPr>
              <w:jc w:val="center"/>
            </w:pPr>
          </w:p>
        </w:tc>
      </w:tr>
    </w:tbl>
    <w:p w14:paraId="21727A69" w14:textId="77777777" w:rsidR="00A32434" w:rsidRPr="00D01078" w:rsidRDefault="00A32434" w:rsidP="00577F45">
      <w:pPr>
        <w:rPr>
          <w:rFonts w:asciiTheme="majorHAnsi" w:hAnsiTheme="majorHAnsi" w:cs="Courier"/>
          <w:color w:val="000000"/>
          <w:sz w:val="22"/>
          <w:szCs w:val="22"/>
        </w:rPr>
      </w:pPr>
    </w:p>
    <w:p w14:paraId="4809B5A6" w14:textId="77777777" w:rsidR="004E6DB8" w:rsidRPr="00D01078" w:rsidRDefault="004E6DB8" w:rsidP="00577F45">
      <w:pPr>
        <w:rPr>
          <w:rFonts w:asciiTheme="majorHAnsi" w:hAnsiTheme="majorHAnsi" w:cs="Courier"/>
          <w:color w:val="000000"/>
          <w:sz w:val="22"/>
          <w:szCs w:val="22"/>
        </w:rPr>
      </w:pPr>
    </w:p>
    <w:p w14:paraId="57AB8037" w14:textId="5B5C8624"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1E12C0" w:rsidRPr="00D01078">
        <w:rPr>
          <w:rFonts w:asciiTheme="majorHAnsi" w:eastAsia="Times New Roman" w:hAnsiTheme="majorHAnsi" w:cs="Times New Roman"/>
          <w:b/>
          <w:color w:val="000000"/>
          <w:sz w:val="22"/>
          <w:szCs w:val="22"/>
        </w:rPr>
        <w:t>Resolved</w:t>
      </w:r>
    </w:p>
    <w:p w14:paraId="69629BDD" w14:textId="77777777" w:rsidR="004E6DB8" w:rsidRPr="00D01078" w:rsidRDefault="004E6DB8" w:rsidP="004E6DB8">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378A820A" w14:textId="77777777" w:rsidR="004E6DB8" w:rsidRPr="00D01078" w:rsidRDefault="004E6DB8" w:rsidP="00577F45">
      <w:pPr>
        <w:rPr>
          <w:rFonts w:asciiTheme="majorHAnsi" w:hAnsiTheme="majorHAnsi" w:cs="Courier"/>
          <w:color w:val="000000"/>
          <w:sz w:val="22"/>
          <w:szCs w:val="22"/>
        </w:rPr>
      </w:pPr>
    </w:p>
    <w:p w14:paraId="269720F8" w14:textId="77777777" w:rsidR="00BD2832" w:rsidRPr="00D01078" w:rsidRDefault="00BD2832"/>
    <w:p w14:paraId="0EE1E6FC" w14:textId="77777777" w:rsidR="00E057DA" w:rsidRPr="00D01078" w:rsidRDefault="00E057DA">
      <w:pPr>
        <w:rPr>
          <w:rFonts w:asciiTheme="majorHAnsi" w:eastAsiaTheme="majorEastAsia" w:hAnsiTheme="majorHAnsi" w:cstheme="majorBidi"/>
          <w:b/>
          <w:bCs/>
          <w:color w:val="345A8A" w:themeColor="accent1" w:themeShade="B5"/>
          <w:sz w:val="32"/>
          <w:szCs w:val="32"/>
        </w:rPr>
      </w:pPr>
      <w:r w:rsidRPr="00D01078">
        <w:br w:type="page"/>
      </w:r>
    </w:p>
    <w:p w14:paraId="1B09A313" w14:textId="6B32CC04" w:rsidR="003D21F5" w:rsidRPr="00D01078" w:rsidRDefault="003D21F5" w:rsidP="006A25A0">
      <w:pPr>
        <w:pStyle w:val="Titre1"/>
      </w:pPr>
      <w:r w:rsidRPr="00D01078">
        <w:t xml:space="preserve">Issue 16655: The </w:t>
      </w:r>
      <w:proofErr w:type="spellStart"/>
      <w:r w:rsidRPr="00D01078">
        <w:t>tdds</w:t>
      </w:r>
      <w:proofErr w:type="spellEnd"/>
      <w:r w:rsidRPr="00D01078">
        <w:t xml:space="preserve"> namespace should b</w:t>
      </w:r>
      <w:r w:rsidR="00E057DA" w:rsidRPr="00D01078">
        <w:t xml:space="preserve">e merged into the </w:t>
      </w:r>
      <w:proofErr w:type="spellStart"/>
      <w:r w:rsidR="00E057DA" w:rsidRPr="00D01078">
        <w:t>dds</w:t>
      </w:r>
      <w:proofErr w:type="spellEnd"/>
      <w:r w:rsidR="00E057DA" w:rsidRPr="00D01078">
        <w:t xml:space="preserve"> namespace</w:t>
      </w:r>
    </w:p>
    <w:p w14:paraId="200C61D5" w14:textId="77777777" w:rsidR="003D21F5" w:rsidRPr="00D01078" w:rsidRDefault="003D21F5" w:rsidP="003D21F5">
      <w:pPr>
        <w:widowControl w:val="0"/>
        <w:autoSpaceDE w:val="0"/>
        <w:autoSpaceDN w:val="0"/>
        <w:adjustRightInd w:val="0"/>
        <w:rPr>
          <w:rFonts w:ascii="Times" w:hAnsi="Times" w:cs="Times"/>
          <w:i/>
          <w:iCs/>
          <w:sz w:val="32"/>
          <w:szCs w:val="32"/>
        </w:rPr>
      </w:pPr>
    </w:p>
    <w:p w14:paraId="338B10BF" w14:textId="1611FC27" w:rsidR="003D21F5" w:rsidRPr="00D01078" w:rsidRDefault="003D21F5" w:rsidP="006A25A0">
      <w:pPr>
        <w:rPr>
          <w:rFonts w:asciiTheme="majorHAnsi" w:hAnsiTheme="majorHAnsi"/>
        </w:rPr>
      </w:pPr>
      <w:r w:rsidRPr="00D01078">
        <w:rPr>
          <w:rFonts w:asciiTheme="majorHAnsi" w:hAnsiTheme="majorHAnsi"/>
          <w:b/>
          <w:bCs/>
        </w:rPr>
        <w:t>Source:</w:t>
      </w:r>
      <w:r w:rsidRPr="00D01078">
        <w:rPr>
          <w:rFonts w:asciiTheme="majorHAnsi" w:hAnsiTheme="majorHAnsi"/>
        </w:rPr>
        <w:t xml:space="preserve"> </w:t>
      </w:r>
      <w:r w:rsidRPr="00D01078">
        <w:rPr>
          <w:rFonts w:asciiTheme="majorHAnsi" w:hAnsiTheme="majorHAnsi"/>
        </w:rPr>
        <w:tab/>
      </w:r>
      <w:proofErr w:type="spellStart"/>
      <w:r w:rsidRPr="00D01078">
        <w:rPr>
          <w:rFonts w:asciiTheme="majorHAnsi" w:hAnsiTheme="majorHAnsi"/>
        </w:rPr>
        <w:t>PrismTech</w:t>
      </w:r>
      <w:proofErr w:type="spellEnd"/>
      <w:r w:rsidRPr="00D01078">
        <w:rPr>
          <w:rFonts w:asciiTheme="majorHAnsi" w:hAnsiTheme="majorHAnsi"/>
        </w:rPr>
        <w:t xml:space="preserve"> (Dr. Angelo Corsaro, PhD., </w:t>
      </w:r>
      <w:hyperlink r:id="rId35" w:history="1">
        <w:proofErr w:type="spellStart"/>
        <w:r w:rsidRPr="00D01078">
          <w:rPr>
            <w:rFonts w:asciiTheme="majorHAnsi" w:hAnsiTheme="majorHAnsi"/>
            <w:color w:val="0000E9"/>
            <w:u w:val="single" w:color="0000E9"/>
          </w:rPr>
          <w:t>angelo.corsaro</w:t>
        </w:r>
        <w:proofErr w:type="spellEnd"/>
        <w:r w:rsidRPr="00D01078">
          <w:rPr>
            <w:rFonts w:asciiTheme="majorHAnsi" w:hAnsiTheme="majorHAnsi"/>
            <w:color w:val="0000E9"/>
            <w:u w:val="single" w:color="0000E9"/>
          </w:rPr>
          <w:t>(at)prismtech.com</w:t>
        </w:r>
      </w:hyperlink>
      <w:r w:rsidRPr="00D01078">
        <w:rPr>
          <w:rFonts w:asciiTheme="majorHAnsi" w:hAnsiTheme="majorHAnsi"/>
        </w:rPr>
        <w:t>)</w:t>
      </w:r>
    </w:p>
    <w:p w14:paraId="790E4A0C" w14:textId="4B031A7E" w:rsidR="003D21F5" w:rsidRPr="00D01078" w:rsidRDefault="003D21F5" w:rsidP="006A25A0">
      <w:pPr>
        <w:rPr>
          <w:rFonts w:asciiTheme="majorHAnsi" w:hAnsiTheme="majorHAnsi"/>
        </w:rPr>
      </w:pPr>
      <w:r w:rsidRPr="00D01078">
        <w:rPr>
          <w:rFonts w:asciiTheme="majorHAnsi" w:hAnsiTheme="majorHAnsi"/>
          <w:b/>
          <w:bCs/>
        </w:rPr>
        <w:t>Nature:</w:t>
      </w:r>
      <w:r w:rsidRPr="00D01078">
        <w:rPr>
          <w:rFonts w:asciiTheme="majorHAnsi" w:hAnsiTheme="majorHAnsi"/>
        </w:rPr>
        <w:t xml:space="preserve"> </w:t>
      </w:r>
      <w:r w:rsidRPr="00D01078">
        <w:rPr>
          <w:rFonts w:asciiTheme="majorHAnsi" w:hAnsiTheme="majorHAnsi"/>
        </w:rPr>
        <w:tab/>
        <w:t>Uncategorized Issue</w:t>
      </w:r>
    </w:p>
    <w:p w14:paraId="343BA652" w14:textId="3F45A645" w:rsidR="003D21F5" w:rsidRPr="00D01078" w:rsidRDefault="003D21F5" w:rsidP="006A25A0">
      <w:pPr>
        <w:rPr>
          <w:rFonts w:asciiTheme="majorHAnsi" w:hAnsiTheme="majorHAnsi"/>
        </w:rPr>
      </w:pPr>
      <w:r w:rsidRPr="00D01078">
        <w:rPr>
          <w:rFonts w:asciiTheme="majorHAnsi" w:hAnsiTheme="majorHAnsi"/>
          <w:b/>
          <w:bCs/>
        </w:rPr>
        <w:t>Severity:</w:t>
      </w:r>
      <w:r w:rsidRPr="00D01078">
        <w:rPr>
          <w:rFonts w:asciiTheme="majorHAnsi" w:hAnsiTheme="majorHAnsi"/>
        </w:rPr>
        <w:t xml:space="preserve"> </w:t>
      </w:r>
      <w:r w:rsidRPr="00D01078">
        <w:rPr>
          <w:rFonts w:asciiTheme="majorHAnsi" w:hAnsiTheme="majorHAnsi"/>
        </w:rPr>
        <w:tab/>
        <w:t>Minor</w:t>
      </w:r>
    </w:p>
    <w:p w14:paraId="6F686A48" w14:textId="77777777" w:rsidR="003D21F5" w:rsidRPr="00D01078" w:rsidRDefault="003D21F5" w:rsidP="006A25A0">
      <w:pPr>
        <w:rPr>
          <w:rFonts w:asciiTheme="majorHAnsi" w:hAnsiTheme="majorHAnsi" w:cs="Courier"/>
          <w:sz w:val="26"/>
          <w:szCs w:val="26"/>
        </w:rPr>
      </w:pPr>
      <w:r w:rsidRPr="00D01078">
        <w:rPr>
          <w:rFonts w:asciiTheme="majorHAnsi" w:hAnsiTheme="majorHAnsi"/>
          <w:b/>
          <w:bCs/>
        </w:rPr>
        <w:t>Summary:</w:t>
      </w:r>
    </w:p>
    <w:p w14:paraId="10411C99" w14:textId="13C24BD6" w:rsidR="00350FAD" w:rsidRPr="00D01078" w:rsidRDefault="003D21F5" w:rsidP="003D21F5">
      <w:pPr>
        <w:rPr>
          <w:rFonts w:asciiTheme="majorHAnsi" w:hAnsiTheme="majorHAnsi" w:cs="Courier"/>
          <w:sz w:val="26"/>
          <w:szCs w:val="26"/>
        </w:rPr>
      </w:pPr>
      <w:r w:rsidRPr="00D01078">
        <w:rPr>
          <w:rFonts w:asciiTheme="majorHAnsi" w:hAnsiTheme="majorHAnsi" w:cs="Courier"/>
          <w:sz w:val="26"/>
          <w:szCs w:val="26"/>
        </w:rPr>
        <w:t>The DDS-PSM-</w:t>
      </w:r>
      <w:proofErr w:type="spellStart"/>
      <w:r w:rsidRPr="00D01078">
        <w:rPr>
          <w:rFonts w:asciiTheme="majorHAnsi" w:hAnsiTheme="majorHAnsi" w:cs="Courier"/>
          <w:sz w:val="26"/>
          <w:szCs w:val="26"/>
        </w:rPr>
        <w:t>Cxx</w:t>
      </w:r>
      <w:proofErr w:type="spellEnd"/>
      <w:r w:rsidRPr="00D01078">
        <w:rPr>
          <w:rFonts w:asciiTheme="majorHAnsi" w:hAnsiTheme="majorHAnsi" w:cs="Courier"/>
          <w:sz w:val="26"/>
          <w:szCs w:val="26"/>
        </w:rPr>
        <w:t xml:space="preserve"> specification groups types constructors into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However this separation makes it harder than it should be to navigate the code. The suggested approach is to remove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 namespace and migrate those classes into the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 namespace by prefixing them with a "T". For instance the "</w:t>
      </w:r>
      <w:proofErr w:type="spellStart"/>
      <w:r w:rsidRPr="00D01078">
        <w:rPr>
          <w:rFonts w:asciiTheme="majorHAnsi" w:hAnsiTheme="majorHAnsi" w:cs="Courier"/>
          <w:sz w:val="26"/>
          <w:szCs w:val="26"/>
        </w:rPr>
        <w:t>tdds</w:t>
      </w:r>
      <w:proofErr w:type="spellEnd"/>
      <w:r w:rsidRPr="00D01078">
        <w:rPr>
          <w:rFonts w:asciiTheme="majorHAnsi" w:hAnsiTheme="majorHAnsi" w:cs="Courier"/>
          <w:sz w:val="26"/>
          <w:szCs w:val="26"/>
        </w:rPr>
        <w:t>::sub::Subscriber" would become "</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::sub::</w:t>
      </w:r>
      <w:proofErr w:type="spellStart"/>
      <w:r w:rsidRPr="00D01078">
        <w:rPr>
          <w:rFonts w:asciiTheme="majorHAnsi" w:hAnsiTheme="majorHAnsi" w:cs="Courier"/>
          <w:sz w:val="26"/>
          <w:szCs w:val="26"/>
        </w:rPr>
        <w:t>TSubscriber</w:t>
      </w:r>
      <w:proofErr w:type="spellEnd"/>
      <w:r w:rsidRPr="00D01078">
        <w:rPr>
          <w:rFonts w:asciiTheme="majorHAnsi" w:hAnsiTheme="majorHAnsi" w:cs="Courier"/>
          <w:sz w:val="26"/>
          <w:szCs w:val="26"/>
        </w:rPr>
        <w:t>".</w:t>
      </w:r>
    </w:p>
    <w:p w14:paraId="7AC309AC" w14:textId="77777777" w:rsidR="00E90C26" w:rsidRPr="00D01078" w:rsidRDefault="00E90C26" w:rsidP="003D21F5">
      <w:pPr>
        <w:rPr>
          <w:rFonts w:asciiTheme="majorHAnsi" w:hAnsiTheme="majorHAnsi" w:cs="Courier"/>
          <w:sz w:val="26"/>
          <w:szCs w:val="26"/>
        </w:rPr>
      </w:pPr>
    </w:p>
    <w:p w14:paraId="275715A7" w14:textId="0D36BE2F" w:rsidR="00E90C26" w:rsidRDefault="00E90C26" w:rsidP="003D21F5">
      <w:pPr>
        <w:rPr>
          <w:rFonts w:asciiTheme="majorHAnsi" w:hAnsiTheme="majorHAnsi" w:cs="Courier"/>
          <w:color w:val="000000"/>
          <w:sz w:val="22"/>
          <w:szCs w:val="22"/>
        </w:rPr>
      </w:pPr>
      <w:r w:rsidRPr="00D01078">
        <w:rPr>
          <w:rFonts w:asciiTheme="majorHAnsi" w:hAnsiTheme="majorHAnsi" w:cs="Courier"/>
          <w:b/>
          <w:color w:val="000000"/>
          <w:sz w:val="22"/>
          <w:szCs w:val="22"/>
        </w:rPr>
        <w:t xml:space="preserve">Resolution: </w:t>
      </w:r>
      <w:r w:rsidRPr="00D01078">
        <w:rPr>
          <w:rFonts w:asciiTheme="majorHAnsi" w:hAnsiTheme="majorHAnsi" w:cs="Courier"/>
          <w:color w:val="000000"/>
          <w:sz w:val="22"/>
          <w:szCs w:val="22"/>
        </w:rPr>
        <w:t xml:space="preserve">The </w:t>
      </w:r>
      <w:r w:rsidR="00E14338" w:rsidRPr="00D01078">
        <w:rPr>
          <w:rFonts w:asciiTheme="majorHAnsi" w:hAnsiTheme="majorHAnsi" w:cs="Courier"/>
          <w:color w:val="000000"/>
          <w:sz w:val="22"/>
          <w:szCs w:val="22"/>
        </w:rPr>
        <w:t xml:space="preserve">API </w:t>
      </w:r>
      <w:r w:rsidRPr="00D01078">
        <w:rPr>
          <w:rFonts w:asciiTheme="majorHAnsi" w:hAnsiTheme="majorHAnsi" w:cs="Courier"/>
          <w:color w:val="000000"/>
          <w:sz w:val="22"/>
          <w:szCs w:val="22"/>
        </w:rPr>
        <w:t>code</w:t>
      </w:r>
      <w:r w:rsidR="00FD64FD" w:rsidRPr="00D01078">
        <w:rPr>
          <w:rFonts w:asciiTheme="majorHAnsi" w:hAnsiTheme="majorHAnsi" w:cs="Courier"/>
          <w:color w:val="000000"/>
          <w:sz w:val="22"/>
          <w:szCs w:val="22"/>
        </w:rPr>
        <w:t xml:space="preserve"> has been refactored to remove</w:t>
      </w:r>
      <w:r w:rsidRPr="00D01078">
        <w:rPr>
          <w:rFonts w:asciiTheme="majorHAnsi" w:hAnsiTheme="majorHAnsi" w:cs="Courier"/>
          <w:color w:val="000000"/>
          <w:sz w:val="22"/>
          <w:szCs w:val="22"/>
        </w:rPr>
        <w:t xml:space="preserve"> the </w:t>
      </w:r>
      <w:proofErr w:type="spellStart"/>
      <w:r w:rsidRPr="00D01078">
        <w:rPr>
          <w:rFonts w:asciiTheme="majorHAnsi" w:hAnsiTheme="majorHAnsi" w:cs="Courier"/>
          <w:color w:val="000000"/>
          <w:sz w:val="22"/>
          <w:szCs w:val="22"/>
        </w:rPr>
        <w:t>tdds</w:t>
      </w:r>
      <w:proofErr w:type="spellEnd"/>
      <w:r w:rsidRPr="00D01078">
        <w:rPr>
          <w:rFonts w:asciiTheme="majorHAnsi" w:hAnsiTheme="majorHAnsi" w:cs="Courier"/>
          <w:color w:val="000000"/>
          <w:sz w:val="22"/>
          <w:szCs w:val="22"/>
        </w:rPr>
        <w:t xml:space="preserve"> namespace as suggested by the issue description. </w:t>
      </w:r>
      <w:r w:rsidR="00E82FDE">
        <w:rPr>
          <w:rFonts w:asciiTheme="majorHAnsi" w:hAnsiTheme="majorHAnsi" w:cs="Courier"/>
          <w:color w:val="000000"/>
          <w:sz w:val="22"/>
          <w:szCs w:val="22"/>
        </w:rPr>
        <w:t xml:space="preserve">In addition </w:t>
      </w:r>
      <w:r w:rsidR="002F28A0">
        <w:rPr>
          <w:rFonts w:asciiTheme="majorHAnsi" w:hAnsiTheme="majorHAnsi" w:cs="Courier"/>
          <w:color w:val="000000"/>
          <w:sz w:val="22"/>
          <w:szCs w:val="22"/>
        </w:rPr>
        <w:t>figure</w:t>
      </w:r>
      <w:r w:rsidR="00E82FDE">
        <w:rPr>
          <w:rFonts w:asciiTheme="majorHAnsi" w:hAnsiTheme="majorHAnsi" w:cs="Courier"/>
          <w:color w:val="000000"/>
          <w:sz w:val="22"/>
          <w:szCs w:val="22"/>
        </w:rPr>
        <w:t xml:space="preserve"> 7.1 in section 7.2 and page </w:t>
      </w:r>
      <w:r w:rsidR="002F28A0">
        <w:rPr>
          <w:rFonts w:asciiTheme="majorHAnsi" w:hAnsiTheme="majorHAnsi" w:cs="Courier"/>
          <w:color w:val="000000"/>
          <w:sz w:val="22"/>
          <w:szCs w:val="22"/>
        </w:rPr>
        <w:t>5 has</w:t>
      </w:r>
      <w:r w:rsidR="00E82FDE">
        <w:rPr>
          <w:rFonts w:asciiTheme="majorHAnsi" w:hAnsiTheme="majorHAnsi" w:cs="Courier"/>
          <w:color w:val="000000"/>
          <w:sz w:val="22"/>
          <w:szCs w:val="22"/>
        </w:rPr>
        <w:t xml:space="preserve"> been updated to reflect the new organization</w:t>
      </w:r>
      <w:r w:rsidR="002F28A0">
        <w:rPr>
          <w:rFonts w:asciiTheme="majorHAnsi" w:hAnsiTheme="majorHAnsi" w:cs="Courier"/>
          <w:color w:val="000000"/>
          <w:sz w:val="22"/>
          <w:szCs w:val="22"/>
        </w:rPr>
        <w:t xml:space="preserve"> and figure </w:t>
      </w:r>
      <w:r w:rsidR="004D329D">
        <w:rPr>
          <w:rFonts w:asciiTheme="majorHAnsi" w:hAnsiTheme="majorHAnsi" w:cs="Courier"/>
          <w:color w:val="000000"/>
          <w:sz w:val="22"/>
          <w:szCs w:val="22"/>
        </w:rPr>
        <w:t>7.2 has been removed</w:t>
      </w:r>
      <w:r w:rsidR="00E82FDE">
        <w:rPr>
          <w:rFonts w:asciiTheme="majorHAnsi" w:hAnsiTheme="majorHAnsi" w:cs="Courier"/>
          <w:color w:val="000000"/>
          <w:sz w:val="22"/>
          <w:szCs w:val="22"/>
        </w:rPr>
        <w:t>.</w:t>
      </w:r>
    </w:p>
    <w:p w14:paraId="168A6CEF" w14:textId="77777777" w:rsidR="008C579E" w:rsidRDefault="008C579E" w:rsidP="003D21F5">
      <w:pPr>
        <w:rPr>
          <w:rFonts w:asciiTheme="majorHAnsi" w:hAnsiTheme="majorHAnsi" w:cs="Courier"/>
          <w:color w:val="000000"/>
          <w:sz w:val="22"/>
          <w:szCs w:val="22"/>
        </w:rPr>
      </w:pPr>
    </w:p>
    <w:p w14:paraId="5781CCF6" w14:textId="1C9C49DB" w:rsidR="008C579E" w:rsidRDefault="008C579E" w:rsidP="003D21F5">
      <w:pPr>
        <w:rPr>
          <w:rFonts w:asciiTheme="majorHAnsi" w:hAnsiTheme="majorHAnsi" w:cs="Courier"/>
          <w:color w:val="000000"/>
          <w:sz w:val="22"/>
          <w:szCs w:val="22"/>
        </w:rPr>
      </w:pPr>
      <w:r>
        <w:rPr>
          <w:rFonts w:asciiTheme="majorHAnsi" w:hAnsiTheme="majorHAnsi" w:cs="Courier"/>
          <w:color w:val="000000"/>
          <w:sz w:val="22"/>
          <w:szCs w:val="22"/>
        </w:rPr>
        <w:t>See:</w:t>
      </w:r>
    </w:p>
    <w:p w14:paraId="29A0E5CA" w14:textId="744A0101" w:rsidR="008C579E" w:rsidRDefault="00595CC9" w:rsidP="008C579E">
      <w:pPr>
        <w:ind w:firstLine="708"/>
        <w:rPr>
          <w:rFonts w:asciiTheme="majorHAnsi" w:hAnsiTheme="majorHAnsi" w:cs="Courier"/>
          <w:color w:val="000000"/>
          <w:sz w:val="22"/>
          <w:szCs w:val="22"/>
        </w:rPr>
      </w:pPr>
      <w:hyperlink r:id="rId36" w:history="1">
        <w:r w:rsidR="008C579E" w:rsidRPr="001F33A3">
          <w:rPr>
            <w:rStyle w:val="Lienhypertexte"/>
            <w:rFonts w:asciiTheme="majorHAnsi" w:hAnsiTheme="majorHAnsi" w:cs="Courier"/>
            <w:sz w:val="22"/>
            <w:szCs w:val="22"/>
          </w:rPr>
          <w:t>https://github.com/kydos/dds-psm-cxx/tree/master/src/hpp</w:t>
        </w:r>
      </w:hyperlink>
    </w:p>
    <w:p w14:paraId="287139DF" w14:textId="77777777" w:rsidR="008C579E" w:rsidRPr="00D01078" w:rsidRDefault="008C579E" w:rsidP="008C579E">
      <w:pPr>
        <w:ind w:firstLine="708"/>
        <w:rPr>
          <w:rFonts w:asciiTheme="majorHAnsi" w:hAnsiTheme="majorHAnsi" w:cs="Courier"/>
          <w:color w:val="000000"/>
          <w:sz w:val="22"/>
          <w:szCs w:val="22"/>
        </w:rPr>
      </w:pPr>
    </w:p>
    <w:p w14:paraId="3EBB7C7D" w14:textId="77777777" w:rsidR="0027313D" w:rsidRPr="00D01078" w:rsidRDefault="0027313D" w:rsidP="003D21F5">
      <w:pPr>
        <w:rPr>
          <w:rFonts w:asciiTheme="majorHAnsi" w:hAnsiTheme="majorHAnsi" w:cs="Courier"/>
          <w:b/>
          <w:color w:val="000000"/>
          <w:sz w:val="22"/>
          <w:szCs w:val="22"/>
        </w:rPr>
      </w:pPr>
    </w:p>
    <w:p w14:paraId="6F506ADD"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Proposed Disposition: Resolved</w:t>
      </w:r>
    </w:p>
    <w:p w14:paraId="39A399E8" w14:textId="77777777" w:rsidR="0027313D" w:rsidRPr="00D01078" w:rsidRDefault="0027313D" w:rsidP="00E90C26">
      <w:pPr>
        <w:rPr>
          <w:rFonts w:asciiTheme="majorHAnsi" w:eastAsia="Times New Roman" w:hAnsiTheme="majorHAnsi" w:cs="Times New Roman"/>
          <w:b/>
          <w:color w:val="000000"/>
          <w:sz w:val="22"/>
          <w:szCs w:val="22"/>
        </w:rPr>
      </w:pPr>
    </w:p>
    <w:p w14:paraId="7B2099E4" w14:textId="77777777" w:rsidR="00E90C26" w:rsidRPr="00D01078" w:rsidRDefault="00E90C26" w:rsidP="00E90C26">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Pr="00D01078">
        <w:rPr>
          <w:rFonts w:asciiTheme="majorHAnsi" w:eastAsia="Times New Roman" w:hAnsiTheme="majorHAnsi" w:cs="Times New Roman"/>
          <w:color w:val="000000"/>
          <w:sz w:val="22"/>
          <w:szCs w:val="22"/>
        </w:rPr>
        <w:t>Under Discussion</w:t>
      </w:r>
    </w:p>
    <w:p w14:paraId="744AA95E" w14:textId="1CC68221" w:rsidR="00552F91" w:rsidRPr="00D01078" w:rsidRDefault="00552F91">
      <w:pPr>
        <w:rPr>
          <w:rFonts w:asciiTheme="majorHAnsi" w:hAnsiTheme="majorHAnsi"/>
        </w:rPr>
      </w:pPr>
      <w:r w:rsidRPr="00D01078">
        <w:rPr>
          <w:rFonts w:asciiTheme="majorHAnsi" w:hAnsiTheme="majorHAnsi"/>
        </w:rPr>
        <w:br w:type="page"/>
      </w:r>
    </w:p>
    <w:p w14:paraId="0689D5CB" w14:textId="21CE75D8" w:rsidR="00552F91" w:rsidRPr="00D01078" w:rsidRDefault="00595CC9" w:rsidP="00D8060F">
      <w:pPr>
        <w:pStyle w:val="Titre1"/>
      </w:pPr>
      <w:proofErr w:type="spellStart"/>
      <w:r>
        <w:t>Let’</w:t>
      </w:r>
      <w:r w:rsidR="00552F91" w:rsidRPr="00D01078">
        <w:t>Issue</w:t>
      </w:r>
      <w:proofErr w:type="spellEnd"/>
      <w:r w:rsidR="00552F91" w:rsidRPr="00D01078">
        <w:t xml:space="preserve"> 16885: Expected use of </w:t>
      </w:r>
      <w:proofErr w:type="spellStart"/>
      <w:r w:rsidR="00552F91" w:rsidRPr="00D01078">
        <w:t>AnyDataReader</w:t>
      </w:r>
      <w:proofErr w:type="spellEnd"/>
      <w:r w:rsidR="00552F91" w:rsidRPr="00D01078">
        <w:t xml:space="preserve">::get and its implication on </w:t>
      </w:r>
      <w:proofErr w:type="spellStart"/>
      <w:r w:rsidR="00552F91" w:rsidRPr="00D01078">
        <w:t>AnyDataReader's</w:t>
      </w:r>
      <w:proofErr w:type="spellEnd"/>
      <w:r w:rsidR="00552F91" w:rsidRPr="00D01078">
        <w:t xml:space="preserve"> template constructor </w:t>
      </w:r>
    </w:p>
    <w:p w14:paraId="265A399C" w14:textId="77777777" w:rsidR="00D8060F" w:rsidRPr="00D01078" w:rsidRDefault="00D8060F" w:rsidP="00552F91">
      <w:pPr>
        <w:widowControl w:val="0"/>
        <w:autoSpaceDE w:val="0"/>
        <w:autoSpaceDN w:val="0"/>
        <w:adjustRightInd w:val="0"/>
        <w:rPr>
          <w:rFonts w:ascii="Times" w:hAnsi="Times" w:cs="Times"/>
          <w:i/>
          <w:iCs/>
          <w:sz w:val="32"/>
          <w:szCs w:val="32"/>
        </w:rPr>
      </w:pPr>
    </w:p>
    <w:p w14:paraId="30CA1142" w14:textId="77777777" w:rsidR="00552F91" w:rsidRPr="00D01078" w:rsidRDefault="00552F91" w:rsidP="00D8060F">
      <w:pPr>
        <w:rPr>
          <w:rFonts w:asciiTheme="majorHAnsi" w:hAnsiTheme="majorHAnsi"/>
          <w:bCs/>
        </w:rPr>
      </w:pPr>
      <w:r w:rsidRPr="00D01078">
        <w:rPr>
          <w:rFonts w:asciiTheme="majorHAnsi" w:hAnsiTheme="majorHAnsi"/>
          <w:b/>
          <w:bCs/>
        </w:rPr>
        <w:t xml:space="preserve">Source: </w:t>
      </w:r>
      <w:r w:rsidRPr="00D01078">
        <w:rPr>
          <w:rFonts w:asciiTheme="majorHAnsi" w:hAnsiTheme="majorHAnsi"/>
          <w:bCs/>
        </w:rPr>
        <w:t xml:space="preserve">Real-Time Innovations (Mr. </w:t>
      </w:r>
      <w:proofErr w:type="spellStart"/>
      <w:r w:rsidRPr="00D01078">
        <w:rPr>
          <w:rFonts w:asciiTheme="majorHAnsi" w:hAnsiTheme="majorHAnsi"/>
          <w:bCs/>
        </w:rPr>
        <w:t>Sumant</w:t>
      </w:r>
      <w:proofErr w:type="spellEnd"/>
      <w:r w:rsidRPr="00D01078">
        <w:rPr>
          <w:rFonts w:asciiTheme="majorHAnsi" w:hAnsiTheme="majorHAnsi"/>
          <w:bCs/>
        </w:rPr>
        <w:t xml:space="preserve"> </w:t>
      </w:r>
      <w:proofErr w:type="spellStart"/>
      <w:r w:rsidRPr="00D01078">
        <w:rPr>
          <w:rFonts w:asciiTheme="majorHAnsi" w:hAnsiTheme="majorHAnsi"/>
          <w:bCs/>
        </w:rPr>
        <w:t>Tambe</w:t>
      </w:r>
      <w:proofErr w:type="spellEnd"/>
      <w:r w:rsidRPr="00D01078">
        <w:rPr>
          <w:rFonts w:asciiTheme="majorHAnsi" w:hAnsiTheme="majorHAnsi"/>
          <w:bCs/>
        </w:rPr>
        <w:t xml:space="preserve">, </w:t>
      </w:r>
      <w:hyperlink r:id="rId37" w:history="1">
        <w:proofErr w:type="spellStart"/>
        <w:r w:rsidRPr="00D01078">
          <w:rPr>
            <w:rFonts w:asciiTheme="majorHAnsi" w:hAnsiTheme="majorHAnsi"/>
            <w:bCs/>
          </w:rPr>
          <w:t>sumant</w:t>
        </w:r>
        <w:proofErr w:type="spellEnd"/>
        <w:r w:rsidRPr="00D01078">
          <w:rPr>
            <w:rFonts w:asciiTheme="majorHAnsi" w:hAnsiTheme="majorHAnsi"/>
            <w:bCs/>
          </w:rPr>
          <w:t>(at)rti.com</w:t>
        </w:r>
      </w:hyperlink>
      <w:r w:rsidRPr="00D01078">
        <w:rPr>
          <w:rFonts w:asciiTheme="majorHAnsi" w:hAnsiTheme="majorHAnsi"/>
          <w:bCs/>
        </w:rPr>
        <w:t>)</w:t>
      </w:r>
    </w:p>
    <w:p w14:paraId="5304E139" w14:textId="77777777" w:rsidR="00552F91" w:rsidRPr="00D01078" w:rsidRDefault="00552F91" w:rsidP="00D8060F">
      <w:pPr>
        <w:rPr>
          <w:rFonts w:asciiTheme="majorHAnsi" w:hAnsiTheme="majorHAnsi"/>
          <w:b/>
          <w:bCs/>
        </w:rPr>
      </w:pPr>
      <w:r w:rsidRPr="00D01078">
        <w:rPr>
          <w:rFonts w:asciiTheme="majorHAnsi" w:hAnsiTheme="majorHAnsi"/>
          <w:b/>
          <w:bCs/>
        </w:rPr>
        <w:t xml:space="preserve">Nature: </w:t>
      </w:r>
      <w:r w:rsidRPr="00D01078">
        <w:rPr>
          <w:rFonts w:asciiTheme="majorHAnsi" w:hAnsiTheme="majorHAnsi"/>
          <w:bCs/>
        </w:rPr>
        <w:t>Enhancement</w:t>
      </w:r>
    </w:p>
    <w:p w14:paraId="7D413626" w14:textId="77777777" w:rsidR="00552F91" w:rsidRPr="00D01078" w:rsidRDefault="00552F91" w:rsidP="00D8060F">
      <w:pPr>
        <w:rPr>
          <w:rFonts w:asciiTheme="majorHAnsi" w:hAnsiTheme="majorHAnsi"/>
          <w:b/>
          <w:bCs/>
        </w:rPr>
      </w:pPr>
      <w:r w:rsidRPr="00D01078">
        <w:rPr>
          <w:rFonts w:asciiTheme="majorHAnsi" w:hAnsiTheme="majorHAnsi"/>
          <w:b/>
          <w:bCs/>
        </w:rPr>
        <w:t xml:space="preserve">Severity: </w:t>
      </w:r>
      <w:r w:rsidRPr="00D01078">
        <w:rPr>
          <w:rFonts w:asciiTheme="majorHAnsi" w:hAnsiTheme="majorHAnsi"/>
          <w:bCs/>
        </w:rPr>
        <w:t>Significant</w:t>
      </w:r>
    </w:p>
    <w:p w14:paraId="6846EA41" w14:textId="77777777" w:rsidR="00D8060F" w:rsidRPr="00D01078" w:rsidRDefault="00D8060F" w:rsidP="00D8060F">
      <w:pPr>
        <w:rPr>
          <w:rFonts w:asciiTheme="majorHAnsi" w:hAnsiTheme="majorHAnsi"/>
          <w:b/>
          <w:bCs/>
        </w:rPr>
      </w:pPr>
    </w:p>
    <w:p w14:paraId="49C745F7" w14:textId="77777777" w:rsidR="00552F91" w:rsidRPr="00D01078" w:rsidRDefault="00552F91" w:rsidP="00D8060F">
      <w:pPr>
        <w:rPr>
          <w:rFonts w:asciiTheme="majorHAnsi" w:hAnsiTheme="majorHAnsi"/>
          <w:b/>
          <w:bCs/>
        </w:rPr>
      </w:pPr>
      <w:r w:rsidRPr="00D01078">
        <w:rPr>
          <w:rFonts w:asciiTheme="majorHAnsi" w:hAnsiTheme="majorHAnsi"/>
          <w:b/>
          <w:bCs/>
        </w:rPr>
        <w:t>Summary:</w:t>
      </w:r>
    </w:p>
    <w:p w14:paraId="7CD3FFC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::get is a member template function, which requires passing a type to retrieve a typed data-reader. For example,</w:t>
      </w:r>
    </w:p>
    <w:p w14:paraId="6C094AF7" w14:textId="77777777" w:rsidR="00552F91" w:rsidRPr="00D01078" w:rsidRDefault="00552F91" w:rsidP="00D8060F">
      <w:pPr>
        <w:rPr>
          <w:rFonts w:asciiTheme="majorHAnsi" w:hAnsiTheme="majorHAnsi" w:cs="Courier"/>
          <w:sz w:val="26"/>
          <w:szCs w:val="26"/>
        </w:rPr>
      </w:pPr>
    </w:p>
    <w:p w14:paraId="3B8DCA5C" w14:textId="77777777" w:rsidR="00552F91" w:rsidRPr="00D01078" w:rsidRDefault="00552F91" w:rsidP="00D8060F">
      <w:pPr>
        <w:rPr>
          <w:rFonts w:asciiTheme="majorHAnsi" w:hAnsiTheme="majorHAnsi" w:cs="Courier"/>
          <w:sz w:val="26"/>
          <w:szCs w:val="26"/>
        </w:rPr>
      </w:pPr>
    </w:p>
    <w:p w14:paraId="4999032A"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4425908A" w14:textId="1BC985C4"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w:t>
      </w:r>
    </w:p>
    <w:p w14:paraId="7026E83B" w14:textId="77777777" w:rsidR="00552F91" w:rsidRPr="00D01078" w:rsidRDefault="00552F91" w:rsidP="00D8060F">
      <w:pPr>
        <w:rPr>
          <w:rFonts w:asciiTheme="majorHAnsi" w:hAnsiTheme="majorHAnsi" w:cs="Courier"/>
          <w:sz w:val="26"/>
          <w:szCs w:val="26"/>
        </w:rPr>
      </w:pPr>
    </w:p>
    <w:p w14:paraId="0B3DB6BB" w14:textId="7DE3809A"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It is better to pass the topic type instead of the data-reader type. For example, </w:t>
      </w:r>
    </w:p>
    <w:p w14:paraId="5997D755" w14:textId="77777777" w:rsidR="00552F91" w:rsidRPr="00D01078" w:rsidRDefault="00552F91" w:rsidP="00D8060F">
      <w:pPr>
        <w:rPr>
          <w:rFonts w:asciiTheme="majorHAnsi" w:hAnsiTheme="majorHAnsi" w:cs="Courier"/>
          <w:sz w:val="26"/>
          <w:szCs w:val="26"/>
        </w:rPr>
      </w:pPr>
    </w:p>
    <w:p w14:paraId="312CC8F2"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adr</w:t>
      </w:r>
      <w:proofErr w:type="spellEnd"/>
      <w:r w:rsidRPr="00D01078">
        <w:rPr>
          <w:rFonts w:asciiTheme="majorHAnsi" w:hAnsiTheme="majorHAnsi" w:cs="Courier"/>
          <w:sz w:val="26"/>
          <w:szCs w:val="26"/>
        </w:rPr>
        <w:t>;</w:t>
      </w:r>
    </w:p>
    <w:p w14:paraId="1E25C96D" w14:textId="77777777" w:rsidR="00552F91" w:rsidRPr="00D01078" w:rsidRDefault="00552F91" w:rsidP="00D8060F">
      <w:pPr>
        <w:rPr>
          <w:rFonts w:asciiTheme="majorHAnsi" w:hAnsiTheme="majorHAnsi" w:cs="Courier"/>
          <w:sz w:val="26"/>
          <w:szCs w:val="26"/>
        </w:rPr>
      </w:pP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 xml:space="preserve">&gt; </w:t>
      </w:r>
      <w:proofErr w:type="spellStart"/>
      <w:r w:rsidRPr="00D01078">
        <w:rPr>
          <w:rFonts w:asciiTheme="majorHAnsi" w:hAnsiTheme="majorHAnsi" w:cs="Courier"/>
          <w:sz w:val="26"/>
          <w:szCs w:val="26"/>
        </w:rPr>
        <w:t>dr</w:t>
      </w:r>
      <w:proofErr w:type="spellEnd"/>
      <w:r w:rsidRPr="00D01078">
        <w:rPr>
          <w:rFonts w:asciiTheme="majorHAnsi" w:hAnsiTheme="majorHAnsi" w:cs="Courier"/>
          <w:sz w:val="26"/>
          <w:szCs w:val="26"/>
        </w:rPr>
        <w:t xml:space="preserve"> = </w:t>
      </w:r>
      <w:proofErr w:type="spellStart"/>
      <w:r w:rsidRPr="00D01078">
        <w:rPr>
          <w:rFonts w:asciiTheme="majorHAnsi" w:hAnsiTheme="majorHAnsi" w:cs="Courier"/>
          <w:sz w:val="26"/>
          <w:szCs w:val="26"/>
        </w:rPr>
        <w:t>adr.get</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dds</w:t>
      </w:r>
      <w:proofErr w:type="spellEnd"/>
      <w:r w:rsidRPr="00D01078">
        <w:rPr>
          <w:rFonts w:asciiTheme="majorHAnsi" w:hAnsiTheme="majorHAnsi" w:cs="Courier"/>
          <w:sz w:val="26"/>
          <w:szCs w:val="26"/>
        </w:rPr>
        <w:t>::sub::</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&lt;</w:t>
      </w:r>
      <w:proofErr w:type="spellStart"/>
      <w:r w:rsidRPr="00D01078">
        <w:rPr>
          <w:rFonts w:asciiTheme="majorHAnsi" w:hAnsiTheme="majorHAnsi" w:cs="Courier"/>
          <w:sz w:val="26"/>
          <w:szCs w:val="26"/>
        </w:rPr>
        <w:t>RadarTrack</w:t>
      </w:r>
      <w:proofErr w:type="spellEnd"/>
      <w:r w:rsidRPr="00D01078">
        <w:rPr>
          <w:rFonts w:asciiTheme="majorHAnsi" w:hAnsiTheme="majorHAnsi" w:cs="Courier"/>
          <w:sz w:val="26"/>
          <w:szCs w:val="26"/>
        </w:rPr>
        <w:t>&gt; &gt;();</w:t>
      </w:r>
    </w:p>
    <w:p w14:paraId="4FF5930D" w14:textId="77777777" w:rsidR="00552F91" w:rsidRPr="00D01078" w:rsidRDefault="00552F91" w:rsidP="00D8060F">
      <w:pPr>
        <w:rPr>
          <w:rFonts w:asciiTheme="majorHAnsi" w:hAnsiTheme="majorHAnsi" w:cs="Courier"/>
          <w:sz w:val="26"/>
          <w:szCs w:val="26"/>
        </w:rPr>
      </w:pPr>
    </w:p>
    <w:p w14:paraId="1B173A4F"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The first version is less error prone.</w:t>
      </w:r>
    </w:p>
    <w:p w14:paraId="494E9319" w14:textId="77777777" w:rsidR="00552F91" w:rsidRPr="00D01078" w:rsidRDefault="00552F91" w:rsidP="00552F91">
      <w:pPr>
        <w:widowControl w:val="0"/>
        <w:autoSpaceDE w:val="0"/>
        <w:autoSpaceDN w:val="0"/>
        <w:adjustRightInd w:val="0"/>
        <w:rPr>
          <w:rFonts w:ascii="Courier" w:hAnsi="Courier" w:cs="Courier"/>
          <w:sz w:val="26"/>
          <w:szCs w:val="26"/>
        </w:rPr>
      </w:pPr>
    </w:p>
    <w:p w14:paraId="666DEFA9"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Construction of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however, does not look consistent with this use. Currently, the template constructor of the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accepts a data-reader as a type parameter (not just the topic type). </w:t>
      </w:r>
    </w:p>
    <w:p w14:paraId="0B87F6E6" w14:textId="77777777" w:rsidR="00552F91" w:rsidRPr="00D01078" w:rsidRDefault="00552F91" w:rsidP="00D8060F">
      <w:pPr>
        <w:rPr>
          <w:rFonts w:asciiTheme="majorHAnsi" w:hAnsiTheme="majorHAnsi" w:cs="Courier"/>
          <w:sz w:val="26"/>
          <w:szCs w:val="26"/>
        </w:rPr>
      </w:pPr>
    </w:p>
    <w:p w14:paraId="7A179F35" w14:textId="77777777" w:rsidR="00552F91" w:rsidRPr="00D01078" w:rsidRDefault="00552F91" w:rsidP="00D8060F">
      <w:pPr>
        <w:rPr>
          <w:rFonts w:asciiTheme="majorHAnsi" w:hAnsiTheme="majorHAnsi" w:cs="Courier"/>
          <w:sz w:val="26"/>
          <w:szCs w:val="26"/>
        </w:rPr>
      </w:pPr>
      <w:r w:rsidRPr="00D01078">
        <w:rPr>
          <w:rFonts w:asciiTheme="majorHAnsi" w:hAnsiTheme="majorHAnsi" w:cs="Courier"/>
          <w:sz w:val="26"/>
          <w:szCs w:val="26"/>
        </w:rPr>
        <w:t xml:space="preserve">Also, it is not consistent with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constructor, which takes topic type as a type parameter.</w:t>
      </w:r>
    </w:p>
    <w:p w14:paraId="7743A34B" w14:textId="77777777" w:rsidR="00552F91" w:rsidRPr="00D01078" w:rsidRDefault="00552F91" w:rsidP="00D8060F">
      <w:pPr>
        <w:rPr>
          <w:rFonts w:asciiTheme="majorHAnsi" w:hAnsiTheme="majorHAnsi" w:cs="Courier"/>
          <w:sz w:val="26"/>
          <w:szCs w:val="26"/>
        </w:rPr>
      </w:pPr>
    </w:p>
    <w:p w14:paraId="78DC7BF0" w14:textId="1E17145F" w:rsidR="00552F91" w:rsidRDefault="00552F91" w:rsidP="00D8060F">
      <w:pPr>
        <w:rPr>
          <w:ins w:id="32" w:author="Angelo Corsaro" w:date="2012-10-16T13:59:00Z"/>
          <w:rFonts w:asciiTheme="majorHAnsi" w:hAnsiTheme="majorHAnsi" w:cs="Courier"/>
          <w:sz w:val="26"/>
          <w:szCs w:val="26"/>
        </w:rPr>
      </w:pPr>
      <w:r w:rsidRPr="009A2C56">
        <w:rPr>
          <w:rFonts w:asciiTheme="majorHAnsi" w:hAnsiTheme="majorHAnsi" w:cs="Courier"/>
          <w:b/>
          <w:sz w:val="26"/>
          <w:szCs w:val="26"/>
        </w:rPr>
        <w:t>Resolution:</w:t>
      </w:r>
      <w:r w:rsidRPr="00D01078">
        <w:rPr>
          <w:rFonts w:asciiTheme="majorHAnsi" w:hAnsiTheme="majorHAnsi" w:cs="Courier"/>
          <w:sz w:val="26"/>
          <w:szCs w:val="26"/>
        </w:rPr>
        <w:t xml:space="preserve"> </w:t>
      </w:r>
      <w:r w:rsidR="00A15209">
        <w:rPr>
          <w:rFonts w:asciiTheme="majorHAnsi" w:hAnsiTheme="majorHAnsi" w:cs="Courier"/>
          <w:sz w:val="26"/>
          <w:szCs w:val="26"/>
        </w:rPr>
        <w:t xml:space="preserve">The </w:t>
      </w:r>
      <w:proofErr w:type="spellStart"/>
      <w:r w:rsidRPr="00D01078">
        <w:rPr>
          <w:rFonts w:asciiTheme="majorHAnsi" w:hAnsiTheme="majorHAnsi" w:cs="Courier"/>
          <w:sz w:val="26"/>
          <w:szCs w:val="26"/>
        </w:rPr>
        <w:t>AnyDataWriter</w:t>
      </w:r>
      <w:proofErr w:type="spellEnd"/>
      <w:r w:rsidRPr="00D01078">
        <w:rPr>
          <w:rFonts w:asciiTheme="majorHAnsi" w:hAnsiTheme="majorHAnsi" w:cs="Courier"/>
          <w:sz w:val="26"/>
          <w:szCs w:val="26"/>
        </w:rPr>
        <w:t xml:space="preserve"> in </w:t>
      </w:r>
      <w:proofErr w:type="spellStart"/>
      <w:r w:rsidRPr="00D01078">
        <w:rPr>
          <w:rFonts w:asciiTheme="majorHAnsi" w:hAnsiTheme="majorHAnsi" w:cs="Courier"/>
          <w:sz w:val="26"/>
          <w:szCs w:val="26"/>
        </w:rPr>
        <w:t>AnyDataReader</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AnyT</w:t>
      </w:r>
      <w:r w:rsidR="00A15209">
        <w:rPr>
          <w:rFonts w:asciiTheme="majorHAnsi" w:hAnsiTheme="majorHAnsi" w:cs="Courier"/>
          <w:sz w:val="26"/>
          <w:szCs w:val="26"/>
        </w:rPr>
        <w:t>opic</w:t>
      </w:r>
      <w:proofErr w:type="spellEnd"/>
      <w:r w:rsidR="00A15209">
        <w:rPr>
          <w:rFonts w:asciiTheme="majorHAnsi" w:hAnsiTheme="majorHAnsi" w:cs="Courier"/>
          <w:sz w:val="26"/>
          <w:szCs w:val="26"/>
        </w:rPr>
        <w:t xml:space="preserve">, and </w:t>
      </w:r>
      <w:proofErr w:type="spellStart"/>
      <w:r w:rsidR="00A15209">
        <w:rPr>
          <w:rFonts w:asciiTheme="majorHAnsi" w:hAnsiTheme="majorHAnsi" w:cs="Courier"/>
          <w:sz w:val="26"/>
          <w:szCs w:val="26"/>
        </w:rPr>
        <w:t>AnyTopicDescription</w:t>
      </w:r>
      <w:proofErr w:type="spellEnd"/>
      <w:r w:rsidR="00A15209">
        <w:rPr>
          <w:rFonts w:asciiTheme="majorHAnsi" w:hAnsiTheme="majorHAnsi" w:cs="Courier"/>
          <w:sz w:val="26"/>
          <w:szCs w:val="26"/>
        </w:rPr>
        <w:t xml:space="preserve"> now use consistently the </w:t>
      </w:r>
      <w:r w:rsidRPr="00D01078">
        <w:rPr>
          <w:rFonts w:asciiTheme="majorHAnsi" w:hAnsiTheme="majorHAnsi" w:cs="Courier"/>
          <w:sz w:val="26"/>
          <w:szCs w:val="26"/>
        </w:rPr>
        <w:t>topic type as a type parameter for constructor and get() member function.</w:t>
      </w:r>
      <w:r w:rsidR="00BA6A74">
        <w:rPr>
          <w:rFonts w:asciiTheme="majorHAnsi" w:hAnsiTheme="majorHAnsi" w:cs="Courier"/>
          <w:sz w:val="26"/>
          <w:szCs w:val="26"/>
        </w:rPr>
        <w:t xml:space="preserve"> </w:t>
      </w:r>
      <w:ins w:id="33" w:author="Angelo Corsaro" w:date="2012-10-16T13:58:00Z">
        <w:r w:rsidR="004B4467">
          <w:rPr>
            <w:rFonts w:asciiTheme="majorHAnsi" w:hAnsiTheme="majorHAnsi" w:cs="Courier"/>
            <w:sz w:val="26"/>
            <w:szCs w:val="26"/>
          </w:rPr>
          <w:t xml:space="preserve"> </w:t>
        </w:r>
      </w:ins>
      <w:ins w:id="34" w:author="Angelo Corsaro" w:date="2012-10-16T13:59:00Z">
        <w:r w:rsidR="004B4467">
          <w:rPr>
            <w:rFonts w:asciiTheme="majorHAnsi" w:hAnsiTheme="majorHAnsi" w:cs="Courier"/>
            <w:sz w:val="26"/>
            <w:szCs w:val="26"/>
          </w:rPr>
          <w:t>The following free functions have also been added to the Any types:</w:t>
        </w:r>
      </w:ins>
    </w:p>
    <w:p w14:paraId="5F14052A" w14:textId="77777777" w:rsidR="004B4467" w:rsidRDefault="004B4467" w:rsidP="00D8060F">
      <w:pPr>
        <w:rPr>
          <w:ins w:id="35" w:author="Angelo Corsaro" w:date="2012-10-16T13:59:00Z"/>
          <w:rFonts w:asciiTheme="majorHAnsi" w:hAnsiTheme="majorHAnsi" w:cs="Courier"/>
          <w:sz w:val="26"/>
          <w:szCs w:val="26"/>
        </w:rPr>
      </w:pPr>
    </w:p>
    <w:p w14:paraId="7D68B8BA" w14:textId="77777777" w:rsidR="004B4467" w:rsidRPr="004B4467" w:rsidRDefault="004B4467" w:rsidP="004B4467">
      <w:pPr>
        <w:ind w:left="708"/>
        <w:rPr>
          <w:ins w:id="36" w:author="Angelo Corsaro" w:date="2012-10-16T14:00:00Z"/>
          <w:rFonts w:ascii="Consolas" w:hAnsi="Consolas" w:cs="Courier"/>
          <w:sz w:val="20"/>
          <w:szCs w:val="20"/>
          <w:rPrChange w:id="37" w:author="Angelo Corsaro" w:date="2012-10-16T14:01:00Z">
            <w:rPr>
              <w:ins w:id="38" w:author="Angelo Corsaro" w:date="2012-10-16T14:00:00Z"/>
              <w:rFonts w:asciiTheme="majorHAnsi" w:hAnsiTheme="majorHAnsi" w:cs="Courier"/>
              <w:sz w:val="26"/>
              <w:szCs w:val="26"/>
            </w:rPr>
          </w:rPrChange>
        </w:rPr>
        <w:pPrChange w:id="39" w:author="Angelo Corsaro" w:date="2012-10-16T14:01:00Z">
          <w:pPr/>
        </w:pPrChange>
      </w:pPr>
      <w:ins w:id="40" w:author="Angelo Corsaro" w:date="2012-10-16T14:00:00Z">
        <w:r w:rsidRPr="004B4467">
          <w:rPr>
            <w:rFonts w:ascii="Consolas" w:hAnsi="Consolas" w:cs="Courier"/>
            <w:sz w:val="20"/>
            <w:szCs w:val="20"/>
            <w:rPrChange w:id="41" w:author="Angelo Corsaro" w:date="2012-10-16T14:01:00Z">
              <w:rPr>
                <w:rFonts w:asciiTheme="majorHAnsi" w:hAnsiTheme="majorHAnsi" w:cs="Courier"/>
                <w:sz w:val="26"/>
                <w:szCs w:val="26"/>
              </w:rPr>
            </w:rPrChange>
          </w:rPr>
          <w:t xml:space="preserve">namespace </w:t>
        </w:r>
        <w:proofErr w:type="spellStart"/>
        <w:r w:rsidRPr="004B4467">
          <w:rPr>
            <w:rFonts w:ascii="Consolas" w:hAnsi="Consolas" w:cs="Courier"/>
            <w:sz w:val="20"/>
            <w:szCs w:val="20"/>
            <w:rPrChange w:id="42" w:author="Angelo Corsaro" w:date="2012-10-16T14:01:00Z">
              <w:rPr>
                <w:rFonts w:asciiTheme="majorHAnsi" w:hAnsiTheme="majorHAnsi" w:cs="Courier"/>
                <w:sz w:val="26"/>
                <w:szCs w:val="26"/>
              </w:rPr>
            </w:rPrChange>
          </w:rPr>
          <w:t>dds</w:t>
        </w:r>
        <w:proofErr w:type="spellEnd"/>
        <w:r w:rsidRPr="004B4467">
          <w:rPr>
            <w:rFonts w:ascii="Consolas" w:hAnsi="Consolas" w:cs="Courier"/>
            <w:sz w:val="20"/>
            <w:szCs w:val="20"/>
            <w:rPrChange w:id="43" w:author="Angelo Corsaro" w:date="2012-10-16T14:01:00Z">
              <w:rPr>
                <w:rFonts w:asciiTheme="majorHAnsi" w:hAnsiTheme="majorHAnsi" w:cs="Courier"/>
                <w:sz w:val="26"/>
                <w:szCs w:val="26"/>
              </w:rPr>
            </w:rPrChange>
          </w:rPr>
          <w:t xml:space="preserve"> {</w:t>
        </w:r>
      </w:ins>
    </w:p>
    <w:p w14:paraId="3583ABC9" w14:textId="77777777" w:rsidR="004B4467" w:rsidRPr="004B4467" w:rsidRDefault="004B4467" w:rsidP="004B4467">
      <w:pPr>
        <w:ind w:left="708"/>
        <w:rPr>
          <w:ins w:id="44" w:author="Angelo Corsaro" w:date="2012-10-16T14:00:00Z"/>
          <w:rFonts w:ascii="Consolas" w:hAnsi="Consolas" w:cs="Courier"/>
          <w:sz w:val="20"/>
          <w:szCs w:val="20"/>
          <w:rPrChange w:id="45" w:author="Angelo Corsaro" w:date="2012-10-16T14:01:00Z">
            <w:rPr>
              <w:ins w:id="46" w:author="Angelo Corsaro" w:date="2012-10-16T14:00:00Z"/>
              <w:rFonts w:asciiTheme="majorHAnsi" w:hAnsiTheme="majorHAnsi" w:cs="Courier"/>
              <w:sz w:val="26"/>
              <w:szCs w:val="26"/>
            </w:rPr>
          </w:rPrChange>
        </w:rPr>
        <w:pPrChange w:id="47" w:author="Angelo Corsaro" w:date="2012-10-16T14:01:00Z">
          <w:pPr/>
        </w:pPrChange>
      </w:pPr>
      <w:ins w:id="48" w:author="Angelo Corsaro" w:date="2012-10-16T14:00:00Z">
        <w:r w:rsidRPr="004B4467">
          <w:rPr>
            <w:rFonts w:ascii="Consolas" w:hAnsi="Consolas" w:cs="Courier"/>
            <w:sz w:val="20"/>
            <w:szCs w:val="20"/>
            <w:rPrChange w:id="49" w:author="Angelo Corsaro" w:date="2012-10-16T14:01:00Z">
              <w:rPr>
                <w:rFonts w:asciiTheme="majorHAnsi" w:hAnsiTheme="majorHAnsi" w:cs="Courier"/>
                <w:sz w:val="26"/>
                <w:szCs w:val="26"/>
              </w:rPr>
            </w:rPrChange>
          </w:rPr>
          <w:t xml:space="preserve">  namespace pub {</w:t>
        </w:r>
      </w:ins>
    </w:p>
    <w:p w14:paraId="17620D5F" w14:textId="77777777" w:rsidR="004B4467" w:rsidRPr="004B4467" w:rsidRDefault="004B4467" w:rsidP="004B4467">
      <w:pPr>
        <w:ind w:left="708"/>
        <w:rPr>
          <w:ins w:id="50" w:author="Angelo Corsaro" w:date="2012-10-16T14:00:00Z"/>
          <w:rFonts w:ascii="Consolas" w:hAnsi="Consolas" w:cs="Courier"/>
          <w:sz w:val="20"/>
          <w:szCs w:val="20"/>
          <w:rPrChange w:id="51" w:author="Angelo Corsaro" w:date="2012-10-16T14:01:00Z">
            <w:rPr>
              <w:ins w:id="52" w:author="Angelo Corsaro" w:date="2012-10-16T14:00:00Z"/>
              <w:rFonts w:asciiTheme="majorHAnsi" w:hAnsiTheme="majorHAnsi" w:cs="Courier"/>
              <w:sz w:val="26"/>
              <w:szCs w:val="26"/>
            </w:rPr>
          </w:rPrChange>
        </w:rPr>
        <w:pPrChange w:id="53" w:author="Angelo Corsaro" w:date="2012-10-16T14:01:00Z">
          <w:pPr/>
        </w:pPrChange>
      </w:pPr>
      <w:ins w:id="54" w:author="Angelo Corsaro" w:date="2012-10-16T14:00:00Z">
        <w:r w:rsidRPr="004B4467">
          <w:rPr>
            <w:rFonts w:ascii="Consolas" w:hAnsi="Consolas" w:cs="Courier"/>
            <w:sz w:val="20"/>
            <w:szCs w:val="20"/>
            <w:rPrChange w:id="55" w:author="Angelo Corsaro" w:date="2012-10-16T14:01:00Z">
              <w:rPr>
                <w:rFonts w:asciiTheme="majorHAnsi" w:hAnsiTheme="majorHAnsi" w:cs="Courier"/>
                <w:sz w:val="26"/>
                <w:szCs w:val="26"/>
              </w:rPr>
            </w:rPrChange>
          </w:rPr>
          <w:t xml:space="preserve">    class </w:t>
        </w:r>
        <w:proofErr w:type="spellStart"/>
        <w:r w:rsidRPr="004B4467">
          <w:rPr>
            <w:rFonts w:ascii="Consolas" w:hAnsi="Consolas" w:cs="Courier"/>
            <w:sz w:val="20"/>
            <w:szCs w:val="20"/>
            <w:rPrChange w:id="56"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57" w:author="Angelo Corsaro" w:date="2012-10-16T14:01:00Z">
              <w:rPr>
                <w:rFonts w:asciiTheme="majorHAnsi" w:hAnsiTheme="majorHAnsi" w:cs="Courier"/>
                <w:sz w:val="26"/>
                <w:szCs w:val="26"/>
              </w:rPr>
            </w:rPrChange>
          </w:rPr>
          <w:t>;</w:t>
        </w:r>
      </w:ins>
    </w:p>
    <w:p w14:paraId="27A7B6B3" w14:textId="77777777" w:rsidR="004B4467" w:rsidRPr="004B4467" w:rsidRDefault="004B4467" w:rsidP="004B4467">
      <w:pPr>
        <w:ind w:left="708"/>
        <w:rPr>
          <w:ins w:id="58" w:author="Angelo Corsaro" w:date="2012-10-16T14:00:00Z"/>
          <w:rFonts w:ascii="Consolas" w:hAnsi="Consolas" w:cs="Courier"/>
          <w:sz w:val="20"/>
          <w:szCs w:val="20"/>
          <w:rPrChange w:id="59" w:author="Angelo Corsaro" w:date="2012-10-16T14:01:00Z">
            <w:rPr>
              <w:ins w:id="60" w:author="Angelo Corsaro" w:date="2012-10-16T14:00:00Z"/>
              <w:rFonts w:asciiTheme="majorHAnsi" w:hAnsiTheme="majorHAnsi" w:cs="Courier"/>
              <w:sz w:val="26"/>
              <w:szCs w:val="26"/>
            </w:rPr>
          </w:rPrChange>
        </w:rPr>
        <w:pPrChange w:id="61" w:author="Angelo Corsaro" w:date="2012-10-16T14:01:00Z">
          <w:pPr/>
        </w:pPrChange>
      </w:pPr>
    </w:p>
    <w:p w14:paraId="6818CBEA" w14:textId="77777777" w:rsidR="004B4467" w:rsidRPr="004B4467" w:rsidRDefault="004B4467" w:rsidP="004B4467">
      <w:pPr>
        <w:ind w:left="708"/>
        <w:rPr>
          <w:ins w:id="62" w:author="Angelo Corsaro" w:date="2012-10-16T14:00:00Z"/>
          <w:rFonts w:ascii="Consolas" w:hAnsi="Consolas" w:cs="Courier"/>
          <w:sz w:val="20"/>
          <w:szCs w:val="20"/>
          <w:rPrChange w:id="63" w:author="Angelo Corsaro" w:date="2012-10-16T14:01:00Z">
            <w:rPr>
              <w:ins w:id="64" w:author="Angelo Corsaro" w:date="2012-10-16T14:00:00Z"/>
              <w:rFonts w:asciiTheme="majorHAnsi" w:hAnsiTheme="majorHAnsi" w:cs="Courier"/>
              <w:sz w:val="26"/>
              <w:szCs w:val="26"/>
            </w:rPr>
          </w:rPrChange>
        </w:rPr>
        <w:pPrChange w:id="65" w:author="Angelo Corsaro" w:date="2012-10-16T14:01:00Z">
          <w:pPr/>
        </w:pPrChange>
      </w:pPr>
      <w:ins w:id="66" w:author="Angelo Corsaro" w:date="2012-10-16T14:00:00Z">
        <w:r w:rsidRPr="004B4467">
          <w:rPr>
            <w:rFonts w:ascii="Consolas" w:hAnsi="Consolas" w:cs="Courier"/>
            <w:sz w:val="20"/>
            <w:szCs w:val="20"/>
            <w:rPrChange w:id="67" w:author="Angelo Corsaro" w:date="2012-10-16T14:01:00Z">
              <w:rPr>
                <w:rFonts w:asciiTheme="majorHAnsi" w:hAnsiTheme="majorHAnsi" w:cs="Courier"/>
                <w:sz w:val="26"/>
                <w:szCs w:val="26"/>
              </w:rPr>
            </w:rPrChange>
          </w:rPr>
          <w:t xml:space="preserve">  /**</w:t>
        </w:r>
      </w:ins>
    </w:p>
    <w:p w14:paraId="1A53B683" w14:textId="77777777" w:rsidR="004B4467" w:rsidRPr="004B4467" w:rsidRDefault="004B4467" w:rsidP="004B4467">
      <w:pPr>
        <w:ind w:left="708"/>
        <w:rPr>
          <w:ins w:id="68" w:author="Angelo Corsaro" w:date="2012-10-16T14:00:00Z"/>
          <w:rFonts w:ascii="Consolas" w:hAnsi="Consolas" w:cs="Courier"/>
          <w:sz w:val="20"/>
          <w:szCs w:val="20"/>
          <w:rPrChange w:id="69" w:author="Angelo Corsaro" w:date="2012-10-16T14:01:00Z">
            <w:rPr>
              <w:ins w:id="70" w:author="Angelo Corsaro" w:date="2012-10-16T14:00:00Z"/>
              <w:rFonts w:asciiTheme="majorHAnsi" w:hAnsiTheme="majorHAnsi" w:cs="Courier"/>
              <w:sz w:val="26"/>
              <w:szCs w:val="26"/>
            </w:rPr>
          </w:rPrChange>
        </w:rPr>
        <w:pPrChange w:id="71" w:author="Angelo Corsaro" w:date="2012-10-16T14:01:00Z">
          <w:pPr/>
        </w:pPrChange>
      </w:pPr>
      <w:ins w:id="72" w:author="Angelo Corsaro" w:date="2012-10-16T14:00:00Z">
        <w:r w:rsidRPr="004B4467">
          <w:rPr>
            <w:rFonts w:ascii="Consolas" w:hAnsi="Consolas" w:cs="Courier"/>
            <w:sz w:val="20"/>
            <w:szCs w:val="20"/>
            <w:rPrChange w:id="73" w:author="Angelo Corsaro" w:date="2012-10-16T14:01:00Z">
              <w:rPr>
                <w:rFonts w:asciiTheme="majorHAnsi" w:hAnsiTheme="majorHAnsi" w:cs="Courier"/>
                <w:sz w:val="26"/>
                <w:szCs w:val="26"/>
              </w:rPr>
            </w:rPrChange>
          </w:rPr>
          <w:t xml:space="preserve">   * Extracts a typed &lt;code&gt;</w:t>
        </w:r>
        <w:proofErr w:type="spellStart"/>
        <w:r w:rsidRPr="004B4467">
          <w:rPr>
            <w:rFonts w:ascii="Consolas" w:hAnsi="Consolas" w:cs="Courier"/>
            <w:sz w:val="20"/>
            <w:szCs w:val="20"/>
            <w:rPrChange w:id="74" w:author="Angelo Corsaro" w:date="2012-10-16T14:01:00Z">
              <w:rPr>
                <w:rFonts w:asciiTheme="majorHAnsi" w:hAnsiTheme="majorHAnsi" w:cs="Courier"/>
                <w:sz w:val="26"/>
                <w:szCs w:val="26"/>
              </w:rPr>
            </w:rPrChange>
          </w:rPr>
          <w:t>DataWriter</w:t>
        </w:r>
        <w:proofErr w:type="spellEnd"/>
        <w:r w:rsidRPr="004B4467">
          <w:rPr>
            <w:rFonts w:ascii="Consolas" w:hAnsi="Consolas" w:cs="Courier"/>
            <w:sz w:val="20"/>
            <w:szCs w:val="20"/>
            <w:rPrChange w:id="75" w:author="Angelo Corsaro" w:date="2012-10-16T14:01:00Z">
              <w:rPr>
                <w:rFonts w:asciiTheme="majorHAnsi" w:hAnsiTheme="majorHAnsi" w:cs="Courier"/>
                <w:sz w:val="26"/>
                <w:szCs w:val="26"/>
              </w:rPr>
            </w:rPrChange>
          </w:rPr>
          <w:t xml:space="preserve">&lt;/code&gt; from an </w:t>
        </w:r>
      </w:ins>
    </w:p>
    <w:p w14:paraId="188D85A7" w14:textId="77777777" w:rsidR="004B4467" w:rsidRPr="004B4467" w:rsidRDefault="004B4467" w:rsidP="004B4467">
      <w:pPr>
        <w:ind w:left="708"/>
        <w:rPr>
          <w:ins w:id="76" w:author="Angelo Corsaro" w:date="2012-10-16T14:00:00Z"/>
          <w:rFonts w:ascii="Consolas" w:hAnsi="Consolas" w:cs="Courier"/>
          <w:sz w:val="20"/>
          <w:szCs w:val="20"/>
          <w:rPrChange w:id="77" w:author="Angelo Corsaro" w:date="2012-10-16T14:01:00Z">
            <w:rPr>
              <w:ins w:id="78" w:author="Angelo Corsaro" w:date="2012-10-16T14:00:00Z"/>
              <w:rFonts w:asciiTheme="majorHAnsi" w:hAnsiTheme="majorHAnsi" w:cs="Courier"/>
              <w:sz w:val="26"/>
              <w:szCs w:val="26"/>
            </w:rPr>
          </w:rPrChange>
        </w:rPr>
        <w:pPrChange w:id="79" w:author="Angelo Corsaro" w:date="2012-10-16T14:01:00Z">
          <w:pPr/>
        </w:pPrChange>
      </w:pPr>
      <w:ins w:id="80" w:author="Angelo Corsaro" w:date="2012-10-16T14:00:00Z">
        <w:r w:rsidRPr="004B4467">
          <w:rPr>
            <w:rFonts w:ascii="Consolas" w:hAnsi="Consolas" w:cs="Courier"/>
            <w:sz w:val="20"/>
            <w:szCs w:val="20"/>
            <w:rPrChange w:id="81" w:author="Angelo Corsaro" w:date="2012-10-16T14:01:00Z">
              <w:rPr>
                <w:rFonts w:asciiTheme="majorHAnsi" w:hAnsiTheme="majorHAnsi" w:cs="Courier"/>
                <w:sz w:val="26"/>
                <w:szCs w:val="26"/>
              </w:rPr>
            </w:rPrChange>
          </w:rPr>
          <w:t xml:space="preserve">   * &lt;code&gt;</w:t>
        </w:r>
        <w:proofErr w:type="spellStart"/>
        <w:r w:rsidRPr="004B4467">
          <w:rPr>
            <w:rFonts w:ascii="Consolas" w:hAnsi="Consolas" w:cs="Courier"/>
            <w:sz w:val="20"/>
            <w:szCs w:val="20"/>
            <w:rPrChange w:id="82"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83" w:author="Angelo Corsaro" w:date="2012-10-16T14:01:00Z">
              <w:rPr>
                <w:rFonts w:asciiTheme="majorHAnsi" w:hAnsiTheme="majorHAnsi" w:cs="Courier"/>
                <w:sz w:val="26"/>
                <w:szCs w:val="26"/>
              </w:rPr>
            </w:rPrChange>
          </w:rPr>
          <w:t>&lt;/code&gt;.</w:t>
        </w:r>
      </w:ins>
    </w:p>
    <w:p w14:paraId="084D04C7" w14:textId="77777777" w:rsidR="004B4467" w:rsidRPr="004B4467" w:rsidRDefault="004B4467" w:rsidP="004B4467">
      <w:pPr>
        <w:ind w:left="708"/>
        <w:rPr>
          <w:ins w:id="84" w:author="Angelo Corsaro" w:date="2012-10-16T14:00:00Z"/>
          <w:rFonts w:ascii="Consolas" w:hAnsi="Consolas" w:cs="Courier"/>
          <w:sz w:val="20"/>
          <w:szCs w:val="20"/>
          <w:rPrChange w:id="85" w:author="Angelo Corsaro" w:date="2012-10-16T14:01:00Z">
            <w:rPr>
              <w:ins w:id="86" w:author="Angelo Corsaro" w:date="2012-10-16T14:00:00Z"/>
              <w:rFonts w:asciiTheme="majorHAnsi" w:hAnsiTheme="majorHAnsi" w:cs="Courier"/>
              <w:sz w:val="26"/>
              <w:szCs w:val="26"/>
            </w:rPr>
          </w:rPrChange>
        </w:rPr>
        <w:pPrChange w:id="87" w:author="Angelo Corsaro" w:date="2012-10-16T14:01:00Z">
          <w:pPr/>
        </w:pPrChange>
      </w:pPr>
      <w:ins w:id="88" w:author="Angelo Corsaro" w:date="2012-10-16T14:00:00Z">
        <w:r w:rsidRPr="004B4467">
          <w:rPr>
            <w:rFonts w:ascii="Consolas" w:hAnsi="Consolas" w:cs="Courier"/>
            <w:sz w:val="20"/>
            <w:szCs w:val="20"/>
            <w:rPrChange w:id="89" w:author="Angelo Corsaro" w:date="2012-10-16T14:01:00Z">
              <w:rPr>
                <w:rFonts w:asciiTheme="majorHAnsi" w:hAnsiTheme="majorHAnsi" w:cs="Courier"/>
                <w:sz w:val="26"/>
                <w:szCs w:val="26"/>
              </w:rPr>
            </w:rPrChange>
          </w:rPr>
          <w:t xml:space="preserve">   *</w:t>
        </w:r>
      </w:ins>
    </w:p>
    <w:p w14:paraId="0DBD071C" w14:textId="77777777" w:rsidR="004B4467" w:rsidRPr="004B4467" w:rsidRDefault="004B4467" w:rsidP="004B4467">
      <w:pPr>
        <w:ind w:left="708"/>
        <w:rPr>
          <w:ins w:id="90" w:author="Angelo Corsaro" w:date="2012-10-16T14:00:00Z"/>
          <w:rFonts w:ascii="Consolas" w:hAnsi="Consolas" w:cs="Courier"/>
          <w:sz w:val="20"/>
          <w:szCs w:val="20"/>
          <w:rPrChange w:id="91" w:author="Angelo Corsaro" w:date="2012-10-16T14:01:00Z">
            <w:rPr>
              <w:ins w:id="92" w:author="Angelo Corsaro" w:date="2012-10-16T14:00:00Z"/>
              <w:rFonts w:asciiTheme="majorHAnsi" w:hAnsiTheme="majorHAnsi" w:cs="Courier"/>
              <w:sz w:val="26"/>
              <w:szCs w:val="26"/>
            </w:rPr>
          </w:rPrChange>
        </w:rPr>
        <w:pPrChange w:id="93" w:author="Angelo Corsaro" w:date="2012-10-16T14:01:00Z">
          <w:pPr/>
        </w:pPrChange>
      </w:pPr>
      <w:ins w:id="94" w:author="Angelo Corsaro" w:date="2012-10-16T14:00:00Z">
        <w:r w:rsidRPr="004B4467">
          <w:rPr>
            <w:rFonts w:ascii="Consolas" w:hAnsi="Consolas" w:cs="Courier"/>
            <w:sz w:val="20"/>
            <w:szCs w:val="20"/>
            <w:rPrChange w:id="95" w:author="Angelo Corsaro" w:date="2012-10-16T14:01:00Z">
              <w:rPr>
                <w:rFonts w:asciiTheme="majorHAnsi" w:hAnsiTheme="majorHAnsi" w:cs="Courier"/>
                <w:sz w:val="26"/>
                <w:szCs w:val="26"/>
              </w:rPr>
            </w:rPrChange>
          </w:rPr>
          <w:t xml:space="preserve">   */</w:t>
        </w:r>
      </w:ins>
    </w:p>
    <w:p w14:paraId="27C67538" w14:textId="77777777" w:rsidR="004B4467" w:rsidRPr="004B4467" w:rsidRDefault="004B4467" w:rsidP="004B4467">
      <w:pPr>
        <w:ind w:left="708"/>
        <w:rPr>
          <w:ins w:id="96" w:author="Angelo Corsaro" w:date="2012-10-16T14:00:00Z"/>
          <w:rFonts w:ascii="Consolas" w:hAnsi="Consolas" w:cs="Courier"/>
          <w:sz w:val="20"/>
          <w:szCs w:val="20"/>
          <w:rPrChange w:id="97" w:author="Angelo Corsaro" w:date="2012-10-16T14:01:00Z">
            <w:rPr>
              <w:ins w:id="98" w:author="Angelo Corsaro" w:date="2012-10-16T14:00:00Z"/>
              <w:rFonts w:asciiTheme="majorHAnsi" w:hAnsiTheme="majorHAnsi" w:cs="Courier"/>
              <w:sz w:val="26"/>
              <w:szCs w:val="26"/>
            </w:rPr>
          </w:rPrChange>
        </w:rPr>
        <w:pPrChange w:id="99" w:author="Angelo Corsaro" w:date="2012-10-16T14:01:00Z">
          <w:pPr/>
        </w:pPrChange>
      </w:pPr>
      <w:ins w:id="100" w:author="Angelo Corsaro" w:date="2012-10-16T14:00:00Z">
        <w:r w:rsidRPr="004B4467">
          <w:rPr>
            <w:rFonts w:ascii="Consolas" w:hAnsi="Consolas" w:cs="Courier"/>
            <w:sz w:val="20"/>
            <w:szCs w:val="20"/>
            <w:rPrChange w:id="101" w:author="Angelo Corsaro" w:date="2012-10-16T14:01:00Z">
              <w:rPr>
                <w:rFonts w:asciiTheme="majorHAnsi" w:hAnsiTheme="majorHAnsi" w:cs="Courier"/>
                <w:sz w:val="26"/>
                <w:szCs w:val="26"/>
              </w:rPr>
            </w:rPrChange>
          </w:rPr>
          <w:t xml:space="preserve">    template &lt;</w:t>
        </w:r>
        <w:proofErr w:type="spellStart"/>
        <w:r w:rsidRPr="004B4467">
          <w:rPr>
            <w:rFonts w:ascii="Consolas" w:hAnsi="Consolas" w:cs="Courier"/>
            <w:sz w:val="20"/>
            <w:szCs w:val="20"/>
            <w:rPrChange w:id="102" w:author="Angelo Corsaro" w:date="2012-10-16T14:01:00Z">
              <w:rPr>
                <w:rFonts w:asciiTheme="majorHAnsi" w:hAnsiTheme="majorHAnsi" w:cs="Courier"/>
                <w:sz w:val="26"/>
                <w:szCs w:val="26"/>
              </w:rPr>
            </w:rPrChange>
          </w:rPr>
          <w:t>typename</w:t>
        </w:r>
        <w:proofErr w:type="spellEnd"/>
        <w:r w:rsidRPr="004B4467">
          <w:rPr>
            <w:rFonts w:ascii="Consolas" w:hAnsi="Consolas" w:cs="Courier"/>
            <w:sz w:val="20"/>
            <w:szCs w:val="20"/>
            <w:rPrChange w:id="103" w:author="Angelo Corsaro" w:date="2012-10-16T14:01:00Z">
              <w:rPr>
                <w:rFonts w:asciiTheme="majorHAnsi" w:hAnsiTheme="majorHAnsi" w:cs="Courier"/>
                <w:sz w:val="26"/>
                <w:szCs w:val="26"/>
              </w:rPr>
            </w:rPrChange>
          </w:rPr>
          <w:t xml:space="preserve"> T&gt;</w:t>
        </w:r>
      </w:ins>
    </w:p>
    <w:p w14:paraId="038BBA17" w14:textId="77777777" w:rsidR="004B4467" w:rsidRPr="004B4467" w:rsidRDefault="004B4467" w:rsidP="004B4467">
      <w:pPr>
        <w:ind w:left="708"/>
        <w:rPr>
          <w:ins w:id="104" w:author="Angelo Corsaro" w:date="2012-10-16T14:00:00Z"/>
          <w:rFonts w:ascii="Consolas" w:hAnsi="Consolas" w:cs="Courier"/>
          <w:sz w:val="20"/>
          <w:szCs w:val="20"/>
          <w:rPrChange w:id="105" w:author="Angelo Corsaro" w:date="2012-10-16T14:01:00Z">
            <w:rPr>
              <w:ins w:id="106" w:author="Angelo Corsaro" w:date="2012-10-16T14:00:00Z"/>
              <w:rFonts w:asciiTheme="majorHAnsi" w:hAnsiTheme="majorHAnsi" w:cs="Courier"/>
              <w:sz w:val="26"/>
              <w:szCs w:val="26"/>
            </w:rPr>
          </w:rPrChange>
        </w:rPr>
        <w:pPrChange w:id="107" w:author="Angelo Corsaro" w:date="2012-10-16T14:01:00Z">
          <w:pPr/>
        </w:pPrChange>
      </w:pPr>
      <w:ins w:id="108" w:author="Angelo Corsaro" w:date="2012-10-16T14:00:00Z">
        <w:r w:rsidRPr="004B4467">
          <w:rPr>
            <w:rFonts w:ascii="Consolas" w:hAnsi="Consolas" w:cs="Courier"/>
            <w:sz w:val="20"/>
            <w:szCs w:val="20"/>
            <w:rPrChange w:id="109"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10" w:author="Angelo Corsaro" w:date="2012-10-16T14:01:00Z">
              <w:rPr>
                <w:rFonts w:asciiTheme="majorHAnsi" w:hAnsiTheme="majorHAnsi" w:cs="Courier"/>
                <w:sz w:val="26"/>
                <w:szCs w:val="26"/>
              </w:rPr>
            </w:rPrChange>
          </w:rPr>
          <w:t>DataWriter</w:t>
        </w:r>
        <w:proofErr w:type="spellEnd"/>
        <w:r w:rsidRPr="004B4467">
          <w:rPr>
            <w:rFonts w:ascii="Consolas" w:hAnsi="Consolas" w:cs="Courier"/>
            <w:sz w:val="20"/>
            <w:szCs w:val="20"/>
            <w:rPrChange w:id="111" w:author="Angelo Corsaro" w:date="2012-10-16T14:01:00Z">
              <w:rPr>
                <w:rFonts w:asciiTheme="majorHAnsi" w:hAnsiTheme="majorHAnsi" w:cs="Courier"/>
                <w:sz w:val="26"/>
                <w:szCs w:val="26"/>
              </w:rPr>
            </w:rPrChange>
          </w:rPr>
          <w:t>&lt;T&gt; get(</w:t>
        </w:r>
        <w:proofErr w:type="spellStart"/>
        <w:r w:rsidRPr="004B4467">
          <w:rPr>
            <w:rFonts w:ascii="Consolas" w:hAnsi="Consolas" w:cs="Courier"/>
            <w:sz w:val="20"/>
            <w:szCs w:val="20"/>
            <w:rPrChange w:id="112" w:author="Angelo Corsaro" w:date="2012-10-16T14:01:00Z">
              <w:rPr>
                <w:rFonts w:asciiTheme="majorHAnsi" w:hAnsiTheme="majorHAnsi" w:cs="Courier"/>
                <w:sz w:val="26"/>
                <w:szCs w:val="26"/>
              </w:rPr>
            </w:rPrChange>
          </w:rPr>
          <w:t>const</w:t>
        </w:r>
        <w:proofErr w:type="spellEnd"/>
        <w:r w:rsidRPr="004B4467">
          <w:rPr>
            <w:rFonts w:ascii="Consolas" w:hAnsi="Consolas" w:cs="Courier"/>
            <w:sz w:val="20"/>
            <w:szCs w:val="20"/>
            <w:rPrChange w:id="113" w:author="Angelo Corsaro" w:date="2012-10-16T14:01: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114" w:author="Angelo Corsaro" w:date="2012-10-16T14:01:00Z">
              <w:rPr>
                <w:rFonts w:asciiTheme="majorHAnsi" w:hAnsiTheme="majorHAnsi" w:cs="Courier"/>
                <w:sz w:val="26"/>
                <w:szCs w:val="26"/>
              </w:rPr>
            </w:rPrChange>
          </w:rPr>
          <w:t>AnyDataWriter</w:t>
        </w:r>
        <w:proofErr w:type="spellEnd"/>
        <w:r w:rsidRPr="004B4467">
          <w:rPr>
            <w:rFonts w:ascii="Consolas" w:hAnsi="Consolas" w:cs="Courier"/>
            <w:sz w:val="20"/>
            <w:szCs w:val="20"/>
            <w:rPrChange w:id="115" w:author="Angelo Corsaro" w:date="2012-10-16T14:01:00Z">
              <w:rPr>
                <w:rFonts w:asciiTheme="majorHAnsi" w:hAnsiTheme="majorHAnsi" w:cs="Courier"/>
                <w:sz w:val="26"/>
                <w:szCs w:val="26"/>
              </w:rPr>
            </w:rPrChange>
          </w:rPr>
          <w:t xml:space="preserve">&amp; </w:t>
        </w:r>
        <w:proofErr w:type="spellStart"/>
        <w:r w:rsidRPr="004B4467">
          <w:rPr>
            <w:rFonts w:ascii="Consolas" w:hAnsi="Consolas" w:cs="Courier"/>
            <w:sz w:val="20"/>
            <w:szCs w:val="20"/>
            <w:rPrChange w:id="116" w:author="Angelo Corsaro" w:date="2012-10-16T14:01:00Z">
              <w:rPr>
                <w:rFonts w:asciiTheme="majorHAnsi" w:hAnsiTheme="majorHAnsi" w:cs="Courier"/>
                <w:sz w:val="26"/>
                <w:szCs w:val="26"/>
              </w:rPr>
            </w:rPrChange>
          </w:rPr>
          <w:t>adw</w:t>
        </w:r>
        <w:proofErr w:type="spellEnd"/>
        <w:r w:rsidRPr="004B4467">
          <w:rPr>
            <w:rFonts w:ascii="Consolas" w:hAnsi="Consolas" w:cs="Courier"/>
            <w:sz w:val="20"/>
            <w:szCs w:val="20"/>
            <w:rPrChange w:id="117" w:author="Angelo Corsaro" w:date="2012-10-16T14:01:00Z">
              <w:rPr>
                <w:rFonts w:asciiTheme="majorHAnsi" w:hAnsiTheme="majorHAnsi" w:cs="Courier"/>
                <w:sz w:val="26"/>
                <w:szCs w:val="26"/>
              </w:rPr>
            </w:rPrChange>
          </w:rPr>
          <w:t>);</w:t>
        </w:r>
      </w:ins>
    </w:p>
    <w:p w14:paraId="226EC88B" w14:textId="77777777" w:rsidR="004B4467" w:rsidRPr="004B4467" w:rsidRDefault="004B4467" w:rsidP="004B4467">
      <w:pPr>
        <w:ind w:left="708"/>
        <w:rPr>
          <w:ins w:id="118" w:author="Angelo Corsaro" w:date="2012-10-16T14:00:00Z"/>
          <w:rFonts w:ascii="Consolas" w:hAnsi="Consolas" w:cs="Courier"/>
          <w:sz w:val="20"/>
          <w:szCs w:val="20"/>
          <w:rPrChange w:id="119" w:author="Angelo Corsaro" w:date="2012-10-16T14:01:00Z">
            <w:rPr>
              <w:ins w:id="120" w:author="Angelo Corsaro" w:date="2012-10-16T14:00:00Z"/>
              <w:rFonts w:asciiTheme="majorHAnsi" w:hAnsiTheme="majorHAnsi" w:cs="Courier"/>
              <w:sz w:val="26"/>
              <w:szCs w:val="26"/>
            </w:rPr>
          </w:rPrChange>
        </w:rPr>
        <w:pPrChange w:id="121" w:author="Angelo Corsaro" w:date="2012-10-16T14:01:00Z">
          <w:pPr/>
        </w:pPrChange>
      </w:pPr>
      <w:ins w:id="122" w:author="Angelo Corsaro" w:date="2012-10-16T14:00:00Z">
        <w:r w:rsidRPr="004B4467">
          <w:rPr>
            <w:rFonts w:ascii="Consolas" w:hAnsi="Consolas" w:cs="Courier"/>
            <w:sz w:val="20"/>
            <w:szCs w:val="20"/>
            <w:rPrChange w:id="123" w:author="Angelo Corsaro" w:date="2012-10-16T14:01:00Z">
              <w:rPr>
                <w:rFonts w:asciiTheme="majorHAnsi" w:hAnsiTheme="majorHAnsi" w:cs="Courier"/>
                <w:sz w:val="26"/>
                <w:szCs w:val="26"/>
              </w:rPr>
            </w:rPrChange>
          </w:rPr>
          <w:t xml:space="preserve">  }</w:t>
        </w:r>
      </w:ins>
    </w:p>
    <w:p w14:paraId="0F103B37" w14:textId="77777777" w:rsidR="004B4467" w:rsidRPr="004B4467" w:rsidRDefault="004B4467" w:rsidP="004B4467">
      <w:pPr>
        <w:ind w:left="708"/>
        <w:rPr>
          <w:ins w:id="124" w:author="Angelo Corsaro" w:date="2012-10-16T14:00:00Z"/>
          <w:rFonts w:ascii="Consolas" w:hAnsi="Consolas" w:cs="Courier"/>
          <w:sz w:val="20"/>
          <w:szCs w:val="20"/>
          <w:rPrChange w:id="125" w:author="Angelo Corsaro" w:date="2012-10-16T14:01:00Z">
            <w:rPr>
              <w:ins w:id="126" w:author="Angelo Corsaro" w:date="2012-10-16T14:00:00Z"/>
              <w:rFonts w:asciiTheme="majorHAnsi" w:hAnsiTheme="majorHAnsi" w:cs="Courier"/>
              <w:sz w:val="26"/>
              <w:szCs w:val="26"/>
            </w:rPr>
          </w:rPrChange>
        </w:rPr>
        <w:pPrChange w:id="127" w:author="Angelo Corsaro" w:date="2012-10-16T14:01:00Z">
          <w:pPr/>
        </w:pPrChange>
      </w:pPr>
      <w:ins w:id="128" w:author="Angelo Corsaro" w:date="2012-10-16T14:00:00Z">
        <w:r w:rsidRPr="004B4467">
          <w:rPr>
            <w:rFonts w:ascii="Consolas" w:hAnsi="Consolas" w:cs="Courier"/>
            <w:sz w:val="20"/>
            <w:szCs w:val="20"/>
            <w:rPrChange w:id="129" w:author="Angelo Corsaro" w:date="2012-10-16T14:01:00Z">
              <w:rPr>
                <w:rFonts w:asciiTheme="majorHAnsi" w:hAnsiTheme="majorHAnsi" w:cs="Courier"/>
                <w:sz w:val="26"/>
                <w:szCs w:val="26"/>
              </w:rPr>
            </w:rPrChange>
          </w:rPr>
          <w:t>}</w:t>
        </w:r>
      </w:ins>
    </w:p>
    <w:p w14:paraId="76753A81" w14:textId="77777777" w:rsidR="004B4467" w:rsidRDefault="004B4467" w:rsidP="00D8060F">
      <w:pPr>
        <w:rPr>
          <w:ins w:id="130" w:author="Angelo Corsaro" w:date="2012-10-16T14:01:00Z"/>
          <w:rFonts w:asciiTheme="majorHAnsi" w:hAnsiTheme="majorHAnsi" w:cs="Courier"/>
          <w:sz w:val="26"/>
          <w:szCs w:val="26"/>
        </w:rPr>
      </w:pPr>
    </w:p>
    <w:p w14:paraId="7CBC61BA" w14:textId="77777777" w:rsidR="004B4467" w:rsidRDefault="004B4467" w:rsidP="00D8060F">
      <w:pPr>
        <w:rPr>
          <w:ins w:id="131" w:author="Angelo Corsaro" w:date="2012-10-16T14:02:00Z"/>
          <w:rFonts w:asciiTheme="majorHAnsi" w:hAnsiTheme="majorHAnsi" w:cs="Courier"/>
          <w:sz w:val="26"/>
          <w:szCs w:val="26"/>
        </w:rPr>
      </w:pPr>
    </w:p>
    <w:p w14:paraId="20B32775" w14:textId="77777777" w:rsidR="004B4467" w:rsidRPr="004B4467" w:rsidRDefault="004B4467" w:rsidP="004B4467">
      <w:pPr>
        <w:ind w:left="708"/>
        <w:rPr>
          <w:ins w:id="132" w:author="Angelo Corsaro" w:date="2012-10-16T14:02:00Z"/>
          <w:rFonts w:ascii="Consolas" w:hAnsi="Consolas" w:cs="Courier"/>
          <w:sz w:val="20"/>
          <w:szCs w:val="20"/>
          <w:rPrChange w:id="133" w:author="Angelo Corsaro" w:date="2012-10-16T14:02:00Z">
            <w:rPr>
              <w:ins w:id="134" w:author="Angelo Corsaro" w:date="2012-10-16T14:02:00Z"/>
              <w:rFonts w:asciiTheme="majorHAnsi" w:hAnsiTheme="majorHAnsi" w:cs="Courier"/>
              <w:sz w:val="26"/>
              <w:szCs w:val="26"/>
            </w:rPr>
          </w:rPrChange>
        </w:rPr>
        <w:pPrChange w:id="135" w:author="Angelo Corsaro" w:date="2012-10-16T14:02:00Z">
          <w:pPr/>
        </w:pPrChange>
      </w:pPr>
      <w:ins w:id="136" w:author="Angelo Corsaro" w:date="2012-10-16T14:02:00Z">
        <w:r w:rsidRPr="004B4467">
          <w:rPr>
            <w:rFonts w:ascii="Consolas" w:hAnsi="Consolas" w:cs="Courier"/>
            <w:sz w:val="20"/>
            <w:szCs w:val="20"/>
            <w:rPrChange w:id="137" w:author="Angelo Corsaro" w:date="2012-10-16T14:02:00Z">
              <w:rPr>
                <w:rFonts w:asciiTheme="majorHAnsi" w:hAnsiTheme="majorHAnsi" w:cs="Courier"/>
                <w:sz w:val="26"/>
                <w:szCs w:val="26"/>
              </w:rPr>
            </w:rPrChange>
          </w:rPr>
          <w:t xml:space="preserve">namespace </w:t>
        </w:r>
        <w:proofErr w:type="spellStart"/>
        <w:r w:rsidRPr="004B4467">
          <w:rPr>
            <w:rFonts w:ascii="Consolas" w:hAnsi="Consolas" w:cs="Courier"/>
            <w:sz w:val="20"/>
            <w:szCs w:val="20"/>
            <w:rPrChange w:id="138" w:author="Angelo Corsaro" w:date="2012-10-16T14:02:00Z">
              <w:rPr>
                <w:rFonts w:asciiTheme="majorHAnsi" w:hAnsiTheme="majorHAnsi" w:cs="Courier"/>
                <w:sz w:val="26"/>
                <w:szCs w:val="26"/>
              </w:rPr>
            </w:rPrChange>
          </w:rPr>
          <w:t>dds</w:t>
        </w:r>
        <w:proofErr w:type="spellEnd"/>
        <w:r w:rsidRPr="004B4467">
          <w:rPr>
            <w:rFonts w:ascii="Consolas" w:hAnsi="Consolas" w:cs="Courier"/>
            <w:sz w:val="20"/>
            <w:szCs w:val="20"/>
            <w:rPrChange w:id="139" w:author="Angelo Corsaro" w:date="2012-10-16T14:02:00Z">
              <w:rPr>
                <w:rFonts w:asciiTheme="majorHAnsi" w:hAnsiTheme="majorHAnsi" w:cs="Courier"/>
                <w:sz w:val="26"/>
                <w:szCs w:val="26"/>
              </w:rPr>
            </w:rPrChange>
          </w:rPr>
          <w:t xml:space="preserve"> { </w:t>
        </w:r>
      </w:ins>
    </w:p>
    <w:p w14:paraId="13FD8507" w14:textId="77777777" w:rsidR="004B4467" w:rsidRPr="004B4467" w:rsidRDefault="004B4467" w:rsidP="004B4467">
      <w:pPr>
        <w:ind w:left="708"/>
        <w:rPr>
          <w:ins w:id="140" w:author="Angelo Corsaro" w:date="2012-10-16T14:02:00Z"/>
          <w:rFonts w:ascii="Consolas" w:hAnsi="Consolas" w:cs="Courier"/>
          <w:sz w:val="20"/>
          <w:szCs w:val="20"/>
          <w:rPrChange w:id="141" w:author="Angelo Corsaro" w:date="2012-10-16T14:02:00Z">
            <w:rPr>
              <w:ins w:id="142" w:author="Angelo Corsaro" w:date="2012-10-16T14:02:00Z"/>
              <w:rFonts w:asciiTheme="majorHAnsi" w:hAnsiTheme="majorHAnsi" w:cs="Courier"/>
              <w:sz w:val="26"/>
              <w:szCs w:val="26"/>
            </w:rPr>
          </w:rPrChange>
        </w:rPr>
        <w:pPrChange w:id="143" w:author="Angelo Corsaro" w:date="2012-10-16T14:02:00Z">
          <w:pPr/>
        </w:pPrChange>
      </w:pPr>
      <w:ins w:id="144" w:author="Angelo Corsaro" w:date="2012-10-16T14:02:00Z">
        <w:r w:rsidRPr="004B4467">
          <w:rPr>
            <w:rFonts w:ascii="Consolas" w:hAnsi="Consolas" w:cs="Courier"/>
            <w:sz w:val="20"/>
            <w:szCs w:val="20"/>
            <w:rPrChange w:id="145" w:author="Angelo Corsaro" w:date="2012-10-16T14:02:00Z">
              <w:rPr>
                <w:rFonts w:asciiTheme="majorHAnsi" w:hAnsiTheme="majorHAnsi" w:cs="Courier"/>
                <w:sz w:val="26"/>
                <w:szCs w:val="26"/>
              </w:rPr>
            </w:rPrChange>
          </w:rPr>
          <w:t xml:space="preserve">  namespace sub {</w:t>
        </w:r>
      </w:ins>
    </w:p>
    <w:p w14:paraId="7FE528FE" w14:textId="77777777" w:rsidR="004B4467" w:rsidRPr="004B4467" w:rsidRDefault="004B4467" w:rsidP="004B4467">
      <w:pPr>
        <w:ind w:left="708"/>
        <w:rPr>
          <w:ins w:id="146" w:author="Angelo Corsaro" w:date="2012-10-16T14:02:00Z"/>
          <w:rFonts w:ascii="Consolas" w:hAnsi="Consolas" w:cs="Courier"/>
          <w:sz w:val="20"/>
          <w:szCs w:val="20"/>
          <w:rPrChange w:id="147" w:author="Angelo Corsaro" w:date="2012-10-16T14:02:00Z">
            <w:rPr>
              <w:ins w:id="148" w:author="Angelo Corsaro" w:date="2012-10-16T14:02:00Z"/>
              <w:rFonts w:asciiTheme="majorHAnsi" w:hAnsiTheme="majorHAnsi" w:cs="Courier"/>
              <w:sz w:val="26"/>
              <w:szCs w:val="26"/>
            </w:rPr>
          </w:rPrChange>
        </w:rPr>
        <w:pPrChange w:id="149" w:author="Angelo Corsaro" w:date="2012-10-16T14:02:00Z">
          <w:pPr/>
        </w:pPrChange>
      </w:pPr>
    </w:p>
    <w:p w14:paraId="1562951B" w14:textId="77777777" w:rsidR="004B4467" w:rsidRPr="004B4467" w:rsidRDefault="004B4467" w:rsidP="004B4467">
      <w:pPr>
        <w:ind w:left="708"/>
        <w:rPr>
          <w:ins w:id="150" w:author="Angelo Corsaro" w:date="2012-10-16T14:02:00Z"/>
          <w:rFonts w:ascii="Consolas" w:hAnsi="Consolas" w:cs="Courier"/>
          <w:sz w:val="20"/>
          <w:szCs w:val="20"/>
          <w:rPrChange w:id="151" w:author="Angelo Corsaro" w:date="2012-10-16T14:02:00Z">
            <w:rPr>
              <w:ins w:id="152" w:author="Angelo Corsaro" w:date="2012-10-16T14:02:00Z"/>
              <w:rFonts w:asciiTheme="majorHAnsi" w:hAnsiTheme="majorHAnsi" w:cs="Courier"/>
              <w:sz w:val="26"/>
              <w:szCs w:val="26"/>
            </w:rPr>
          </w:rPrChange>
        </w:rPr>
        <w:pPrChange w:id="153" w:author="Angelo Corsaro" w:date="2012-10-16T14:02:00Z">
          <w:pPr/>
        </w:pPrChange>
      </w:pPr>
      <w:ins w:id="154" w:author="Angelo Corsaro" w:date="2012-10-16T14:02:00Z">
        <w:r w:rsidRPr="004B4467">
          <w:rPr>
            <w:rFonts w:ascii="Consolas" w:hAnsi="Consolas" w:cs="Courier"/>
            <w:sz w:val="20"/>
            <w:szCs w:val="20"/>
            <w:rPrChange w:id="155" w:author="Angelo Corsaro" w:date="2012-10-16T14:02:00Z">
              <w:rPr>
                <w:rFonts w:asciiTheme="majorHAnsi" w:hAnsiTheme="majorHAnsi" w:cs="Courier"/>
                <w:sz w:val="26"/>
                <w:szCs w:val="26"/>
              </w:rPr>
            </w:rPrChange>
          </w:rPr>
          <w:t xml:space="preserve">    class </w:t>
        </w:r>
        <w:proofErr w:type="spellStart"/>
        <w:r w:rsidRPr="004B4467">
          <w:rPr>
            <w:rFonts w:ascii="Consolas" w:hAnsi="Consolas" w:cs="Courier"/>
            <w:sz w:val="20"/>
            <w:szCs w:val="20"/>
            <w:rPrChange w:id="156"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157" w:author="Angelo Corsaro" w:date="2012-10-16T14:02:00Z">
              <w:rPr>
                <w:rFonts w:asciiTheme="majorHAnsi" w:hAnsiTheme="majorHAnsi" w:cs="Courier"/>
                <w:sz w:val="26"/>
                <w:szCs w:val="26"/>
              </w:rPr>
            </w:rPrChange>
          </w:rPr>
          <w:t>;</w:t>
        </w:r>
      </w:ins>
    </w:p>
    <w:p w14:paraId="01FEF7F7" w14:textId="77777777" w:rsidR="004B4467" w:rsidRPr="004B4467" w:rsidRDefault="004B4467" w:rsidP="004B4467">
      <w:pPr>
        <w:ind w:left="708"/>
        <w:rPr>
          <w:ins w:id="158" w:author="Angelo Corsaro" w:date="2012-10-16T14:02:00Z"/>
          <w:rFonts w:ascii="Consolas" w:hAnsi="Consolas" w:cs="Courier"/>
          <w:sz w:val="20"/>
          <w:szCs w:val="20"/>
          <w:rPrChange w:id="159" w:author="Angelo Corsaro" w:date="2012-10-16T14:02:00Z">
            <w:rPr>
              <w:ins w:id="160" w:author="Angelo Corsaro" w:date="2012-10-16T14:02:00Z"/>
              <w:rFonts w:asciiTheme="majorHAnsi" w:hAnsiTheme="majorHAnsi" w:cs="Courier"/>
              <w:sz w:val="26"/>
              <w:szCs w:val="26"/>
            </w:rPr>
          </w:rPrChange>
        </w:rPr>
        <w:pPrChange w:id="161" w:author="Angelo Corsaro" w:date="2012-10-16T14:02:00Z">
          <w:pPr/>
        </w:pPrChange>
      </w:pPr>
      <w:ins w:id="162" w:author="Angelo Corsaro" w:date="2012-10-16T14:02:00Z">
        <w:r w:rsidRPr="004B4467">
          <w:rPr>
            <w:rFonts w:ascii="Consolas" w:hAnsi="Consolas" w:cs="Courier"/>
            <w:sz w:val="20"/>
            <w:szCs w:val="20"/>
            <w:rPrChange w:id="163" w:author="Angelo Corsaro" w:date="2012-10-16T14:02:00Z">
              <w:rPr>
                <w:rFonts w:asciiTheme="majorHAnsi" w:hAnsiTheme="majorHAnsi" w:cs="Courier"/>
                <w:sz w:val="26"/>
                <w:szCs w:val="26"/>
              </w:rPr>
            </w:rPrChange>
          </w:rPr>
          <w:t xml:space="preserve">   </w:t>
        </w:r>
      </w:ins>
    </w:p>
    <w:p w14:paraId="2D7B7953" w14:textId="77777777" w:rsidR="004B4467" w:rsidRPr="004B4467" w:rsidRDefault="004B4467" w:rsidP="004B4467">
      <w:pPr>
        <w:ind w:left="708"/>
        <w:rPr>
          <w:ins w:id="164" w:author="Angelo Corsaro" w:date="2012-10-16T14:02:00Z"/>
          <w:rFonts w:ascii="Consolas" w:hAnsi="Consolas" w:cs="Courier"/>
          <w:sz w:val="20"/>
          <w:szCs w:val="20"/>
          <w:rPrChange w:id="165" w:author="Angelo Corsaro" w:date="2012-10-16T14:02:00Z">
            <w:rPr>
              <w:ins w:id="166" w:author="Angelo Corsaro" w:date="2012-10-16T14:02:00Z"/>
              <w:rFonts w:asciiTheme="majorHAnsi" w:hAnsiTheme="majorHAnsi" w:cs="Courier"/>
              <w:sz w:val="26"/>
              <w:szCs w:val="26"/>
            </w:rPr>
          </w:rPrChange>
        </w:rPr>
        <w:pPrChange w:id="167" w:author="Angelo Corsaro" w:date="2012-10-16T14:02:00Z">
          <w:pPr/>
        </w:pPrChange>
      </w:pPr>
      <w:ins w:id="168" w:author="Angelo Corsaro" w:date="2012-10-16T14:02:00Z">
        <w:r w:rsidRPr="004B4467">
          <w:rPr>
            <w:rFonts w:ascii="Consolas" w:hAnsi="Consolas" w:cs="Courier"/>
            <w:sz w:val="20"/>
            <w:szCs w:val="20"/>
            <w:rPrChange w:id="169" w:author="Angelo Corsaro" w:date="2012-10-16T14:02:00Z">
              <w:rPr>
                <w:rFonts w:asciiTheme="majorHAnsi" w:hAnsiTheme="majorHAnsi" w:cs="Courier"/>
                <w:sz w:val="26"/>
                <w:szCs w:val="26"/>
              </w:rPr>
            </w:rPrChange>
          </w:rPr>
          <w:t xml:space="preserve">  /**</w:t>
        </w:r>
      </w:ins>
    </w:p>
    <w:p w14:paraId="74EA40A4" w14:textId="77777777" w:rsidR="004B4467" w:rsidRPr="004B4467" w:rsidRDefault="004B4467" w:rsidP="004B4467">
      <w:pPr>
        <w:ind w:left="708"/>
        <w:rPr>
          <w:ins w:id="170" w:author="Angelo Corsaro" w:date="2012-10-16T14:02:00Z"/>
          <w:rFonts w:ascii="Consolas" w:hAnsi="Consolas" w:cs="Courier"/>
          <w:sz w:val="20"/>
          <w:szCs w:val="20"/>
          <w:rPrChange w:id="171" w:author="Angelo Corsaro" w:date="2012-10-16T14:02:00Z">
            <w:rPr>
              <w:ins w:id="172" w:author="Angelo Corsaro" w:date="2012-10-16T14:02:00Z"/>
              <w:rFonts w:asciiTheme="majorHAnsi" w:hAnsiTheme="majorHAnsi" w:cs="Courier"/>
              <w:sz w:val="26"/>
              <w:szCs w:val="26"/>
            </w:rPr>
          </w:rPrChange>
        </w:rPr>
        <w:pPrChange w:id="173" w:author="Angelo Corsaro" w:date="2012-10-16T14:02:00Z">
          <w:pPr/>
        </w:pPrChange>
      </w:pPr>
      <w:ins w:id="174" w:author="Angelo Corsaro" w:date="2012-10-16T14:02:00Z">
        <w:r w:rsidRPr="004B4467">
          <w:rPr>
            <w:rFonts w:ascii="Consolas" w:hAnsi="Consolas" w:cs="Courier"/>
            <w:sz w:val="20"/>
            <w:szCs w:val="20"/>
            <w:rPrChange w:id="175" w:author="Angelo Corsaro" w:date="2012-10-16T14:02:00Z">
              <w:rPr>
                <w:rFonts w:asciiTheme="majorHAnsi" w:hAnsiTheme="majorHAnsi" w:cs="Courier"/>
                <w:sz w:val="26"/>
                <w:szCs w:val="26"/>
              </w:rPr>
            </w:rPrChange>
          </w:rPr>
          <w:t xml:space="preserve">   * Extracts a typed &lt;code&gt;</w:t>
        </w:r>
        <w:proofErr w:type="spellStart"/>
        <w:r w:rsidRPr="004B4467">
          <w:rPr>
            <w:rFonts w:ascii="Consolas" w:hAnsi="Consolas" w:cs="Courier"/>
            <w:sz w:val="20"/>
            <w:szCs w:val="20"/>
            <w:rPrChange w:id="176" w:author="Angelo Corsaro" w:date="2012-10-16T14:02:00Z">
              <w:rPr>
                <w:rFonts w:asciiTheme="majorHAnsi" w:hAnsiTheme="majorHAnsi" w:cs="Courier"/>
                <w:sz w:val="26"/>
                <w:szCs w:val="26"/>
              </w:rPr>
            </w:rPrChange>
          </w:rPr>
          <w:t>DataReader</w:t>
        </w:r>
        <w:proofErr w:type="spellEnd"/>
        <w:r w:rsidRPr="004B4467">
          <w:rPr>
            <w:rFonts w:ascii="Consolas" w:hAnsi="Consolas" w:cs="Courier"/>
            <w:sz w:val="20"/>
            <w:szCs w:val="20"/>
            <w:rPrChange w:id="177" w:author="Angelo Corsaro" w:date="2012-10-16T14:02:00Z">
              <w:rPr>
                <w:rFonts w:asciiTheme="majorHAnsi" w:hAnsiTheme="majorHAnsi" w:cs="Courier"/>
                <w:sz w:val="26"/>
                <w:szCs w:val="26"/>
              </w:rPr>
            </w:rPrChange>
          </w:rPr>
          <w:t xml:space="preserve">&lt;/code&gt; from an </w:t>
        </w:r>
      </w:ins>
    </w:p>
    <w:p w14:paraId="59BEBC1A" w14:textId="77777777" w:rsidR="004B4467" w:rsidRPr="004B4467" w:rsidRDefault="004B4467" w:rsidP="004B4467">
      <w:pPr>
        <w:ind w:left="708"/>
        <w:rPr>
          <w:ins w:id="178" w:author="Angelo Corsaro" w:date="2012-10-16T14:02:00Z"/>
          <w:rFonts w:ascii="Consolas" w:hAnsi="Consolas" w:cs="Courier"/>
          <w:sz w:val="20"/>
          <w:szCs w:val="20"/>
          <w:rPrChange w:id="179" w:author="Angelo Corsaro" w:date="2012-10-16T14:02:00Z">
            <w:rPr>
              <w:ins w:id="180" w:author="Angelo Corsaro" w:date="2012-10-16T14:02:00Z"/>
              <w:rFonts w:asciiTheme="majorHAnsi" w:hAnsiTheme="majorHAnsi" w:cs="Courier"/>
              <w:sz w:val="26"/>
              <w:szCs w:val="26"/>
            </w:rPr>
          </w:rPrChange>
        </w:rPr>
        <w:pPrChange w:id="181" w:author="Angelo Corsaro" w:date="2012-10-16T14:02:00Z">
          <w:pPr/>
        </w:pPrChange>
      </w:pPr>
      <w:ins w:id="182" w:author="Angelo Corsaro" w:date="2012-10-16T14:02:00Z">
        <w:r w:rsidRPr="004B4467">
          <w:rPr>
            <w:rFonts w:ascii="Consolas" w:hAnsi="Consolas" w:cs="Courier"/>
            <w:sz w:val="20"/>
            <w:szCs w:val="20"/>
            <w:rPrChange w:id="183" w:author="Angelo Corsaro" w:date="2012-10-16T14:02:00Z">
              <w:rPr>
                <w:rFonts w:asciiTheme="majorHAnsi" w:hAnsiTheme="majorHAnsi" w:cs="Courier"/>
                <w:sz w:val="26"/>
                <w:szCs w:val="26"/>
              </w:rPr>
            </w:rPrChange>
          </w:rPr>
          <w:t xml:space="preserve">   * &lt;code&gt;</w:t>
        </w:r>
        <w:proofErr w:type="spellStart"/>
        <w:r w:rsidRPr="004B4467">
          <w:rPr>
            <w:rFonts w:ascii="Consolas" w:hAnsi="Consolas" w:cs="Courier"/>
            <w:sz w:val="20"/>
            <w:szCs w:val="20"/>
            <w:rPrChange w:id="184"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185" w:author="Angelo Corsaro" w:date="2012-10-16T14:02:00Z">
              <w:rPr>
                <w:rFonts w:asciiTheme="majorHAnsi" w:hAnsiTheme="majorHAnsi" w:cs="Courier"/>
                <w:sz w:val="26"/>
                <w:szCs w:val="26"/>
              </w:rPr>
            </w:rPrChange>
          </w:rPr>
          <w:t>&lt;/code&gt;.</w:t>
        </w:r>
      </w:ins>
    </w:p>
    <w:p w14:paraId="05431A46" w14:textId="77777777" w:rsidR="004B4467" w:rsidRPr="004B4467" w:rsidRDefault="004B4467" w:rsidP="004B4467">
      <w:pPr>
        <w:ind w:left="708"/>
        <w:rPr>
          <w:ins w:id="186" w:author="Angelo Corsaro" w:date="2012-10-16T14:02:00Z"/>
          <w:rFonts w:ascii="Consolas" w:hAnsi="Consolas" w:cs="Courier"/>
          <w:sz w:val="20"/>
          <w:szCs w:val="20"/>
          <w:rPrChange w:id="187" w:author="Angelo Corsaro" w:date="2012-10-16T14:02:00Z">
            <w:rPr>
              <w:ins w:id="188" w:author="Angelo Corsaro" w:date="2012-10-16T14:02:00Z"/>
              <w:rFonts w:asciiTheme="majorHAnsi" w:hAnsiTheme="majorHAnsi" w:cs="Courier"/>
              <w:sz w:val="26"/>
              <w:szCs w:val="26"/>
            </w:rPr>
          </w:rPrChange>
        </w:rPr>
        <w:pPrChange w:id="189" w:author="Angelo Corsaro" w:date="2012-10-16T14:02:00Z">
          <w:pPr/>
        </w:pPrChange>
      </w:pPr>
      <w:ins w:id="190" w:author="Angelo Corsaro" w:date="2012-10-16T14:02:00Z">
        <w:r w:rsidRPr="004B4467">
          <w:rPr>
            <w:rFonts w:ascii="Consolas" w:hAnsi="Consolas" w:cs="Courier"/>
            <w:sz w:val="20"/>
            <w:szCs w:val="20"/>
            <w:rPrChange w:id="191" w:author="Angelo Corsaro" w:date="2012-10-16T14:02:00Z">
              <w:rPr>
                <w:rFonts w:asciiTheme="majorHAnsi" w:hAnsiTheme="majorHAnsi" w:cs="Courier"/>
                <w:sz w:val="26"/>
                <w:szCs w:val="26"/>
              </w:rPr>
            </w:rPrChange>
          </w:rPr>
          <w:t xml:space="preserve">   */</w:t>
        </w:r>
      </w:ins>
    </w:p>
    <w:p w14:paraId="7A53A753" w14:textId="77777777" w:rsidR="004B4467" w:rsidRPr="004B4467" w:rsidRDefault="004B4467" w:rsidP="004B4467">
      <w:pPr>
        <w:ind w:left="708"/>
        <w:rPr>
          <w:ins w:id="192" w:author="Angelo Corsaro" w:date="2012-10-16T14:02:00Z"/>
          <w:rFonts w:ascii="Consolas" w:hAnsi="Consolas" w:cs="Courier"/>
          <w:sz w:val="20"/>
          <w:szCs w:val="20"/>
          <w:rPrChange w:id="193" w:author="Angelo Corsaro" w:date="2012-10-16T14:02:00Z">
            <w:rPr>
              <w:ins w:id="194" w:author="Angelo Corsaro" w:date="2012-10-16T14:02:00Z"/>
              <w:rFonts w:asciiTheme="majorHAnsi" w:hAnsiTheme="majorHAnsi" w:cs="Courier"/>
              <w:sz w:val="26"/>
              <w:szCs w:val="26"/>
            </w:rPr>
          </w:rPrChange>
        </w:rPr>
        <w:pPrChange w:id="195" w:author="Angelo Corsaro" w:date="2012-10-16T14:02:00Z">
          <w:pPr/>
        </w:pPrChange>
      </w:pPr>
      <w:ins w:id="196" w:author="Angelo Corsaro" w:date="2012-10-16T14:02:00Z">
        <w:r w:rsidRPr="004B4467">
          <w:rPr>
            <w:rFonts w:ascii="Consolas" w:hAnsi="Consolas" w:cs="Courier"/>
            <w:sz w:val="20"/>
            <w:szCs w:val="20"/>
            <w:rPrChange w:id="197" w:author="Angelo Corsaro" w:date="2012-10-16T14:02:00Z">
              <w:rPr>
                <w:rFonts w:asciiTheme="majorHAnsi" w:hAnsiTheme="majorHAnsi" w:cs="Courier"/>
                <w:sz w:val="26"/>
                <w:szCs w:val="26"/>
              </w:rPr>
            </w:rPrChange>
          </w:rPr>
          <w:t xml:space="preserve">    template &lt;</w:t>
        </w:r>
        <w:proofErr w:type="spellStart"/>
        <w:r w:rsidRPr="004B4467">
          <w:rPr>
            <w:rFonts w:ascii="Consolas" w:hAnsi="Consolas" w:cs="Courier"/>
            <w:sz w:val="20"/>
            <w:szCs w:val="20"/>
            <w:rPrChange w:id="198" w:author="Angelo Corsaro" w:date="2012-10-16T14:02:00Z">
              <w:rPr>
                <w:rFonts w:asciiTheme="majorHAnsi" w:hAnsiTheme="majorHAnsi" w:cs="Courier"/>
                <w:sz w:val="26"/>
                <w:szCs w:val="26"/>
              </w:rPr>
            </w:rPrChange>
          </w:rPr>
          <w:t>typename</w:t>
        </w:r>
        <w:proofErr w:type="spellEnd"/>
        <w:r w:rsidRPr="004B4467">
          <w:rPr>
            <w:rFonts w:ascii="Consolas" w:hAnsi="Consolas" w:cs="Courier"/>
            <w:sz w:val="20"/>
            <w:szCs w:val="20"/>
            <w:rPrChange w:id="199" w:author="Angelo Corsaro" w:date="2012-10-16T14:02:00Z">
              <w:rPr>
                <w:rFonts w:asciiTheme="majorHAnsi" w:hAnsiTheme="majorHAnsi" w:cs="Courier"/>
                <w:sz w:val="26"/>
                <w:szCs w:val="26"/>
              </w:rPr>
            </w:rPrChange>
          </w:rPr>
          <w:t xml:space="preserve"> T&gt;</w:t>
        </w:r>
      </w:ins>
    </w:p>
    <w:p w14:paraId="76470852" w14:textId="77777777" w:rsidR="004B4467" w:rsidRPr="004B4467" w:rsidRDefault="004B4467" w:rsidP="004B4467">
      <w:pPr>
        <w:ind w:left="708"/>
        <w:rPr>
          <w:ins w:id="200" w:author="Angelo Corsaro" w:date="2012-10-16T14:02:00Z"/>
          <w:rFonts w:ascii="Consolas" w:hAnsi="Consolas" w:cs="Courier"/>
          <w:sz w:val="20"/>
          <w:szCs w:val="20"/>
          <w:rPrChange w:id="201" w:author="Angelo Corsaro" w:date="2012-10-16T14:02:00Z">
            <w:rPr>
              <w:ins w:id="202" w:author="Angelo Corsaro" w:date="2012-10-16T14:02:00Z"/>
              <w:rFonts w:asciiTheme="majorHAnsi" w:hAnsiTheme="majorHAnsi" w:cs="Courier"/>
              <w:sz w:val="26"/>
              <w:szCs w:val="26"/>
            </w:rPr>
          </w:rPrChange>
        </w:rPr>
        <w:pPrChange w:id="203" w:author="Angelo Corsaro" w:date="2012-10-16T14:02:00Z">
          <w:pPr/>
        </w:pPrChange>
      </w:pPr>
      <w:ins w:id="204" w:author="Angelo Corsaro" w:date="2012-10-16T14:02:00Z">
        <w:r w:rsidRPr="004B4467">
          <w:rPr>
            <w:rFonts w:ascii="Consolas" w:hAnsi="Consolas" w:cs="Courier"/>
            <w:sz w:val="20"/>
            <w:szCs w:val="20"/>
            <w:rPrChange w:id="205"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206" w:author="Angelo Corsaro" w:date="2012-10-16T14:02:00Z">
              <w:rPr>
                <w:rFonts w:asciiTheme="majorHAnsi" w:hAnsiTheme="majorHAnsi" w:cs="Courier"/>
                <w:sz w:val="26"/>
                <w:szCs w:val="26"/>
              </w:rPr>
            </w:rPrChange>
          </w:rPr>
          <w:t>DataReader</w:t>
        </w:r>
        <w:proofErr w:type="spellEnd"/>
        <w:r w:rsidRPr="004B4467">
          <w:rPr>
            <w:rFonts w:ascii="Consolas" w:hAnsi="Consolas" w:cs="Courier"/>
            <w:sz w:val="20"/>
            <w:szCs w:val="20"/>
            <w:rPrChange w:id="207" w:author="Angelo Corsaro" w:date="2012-10-16T14:02:00Z">
              <w:rPr>
                <w:rFonts w:asciiTheme="majorHAnsi" w:hAnsiTheme="majorHAnsi" w:cs="Courier"/>
                <w:sz w:val="26"/>
                <w:szCs w:val="26"/>
              </w:rPr>
            </w:rPrChange>
          </w:rPr>
          <w:t>&lt;T&gt; get(</w:t>
        </w:r>
        <w:proofErr w:type="spellStart"/>
        <w:r w:rsidRPr="004B4467">
          <w:rPr>
            <w:rFonts w:ascii="Consolas" w:hAnsi="Consolas" w:cs="Courier"/>
            <w:sz w:val="20"/>
            <w:szCs w:val="20"/>
            <w:rPrChange w:id="208" w:author="Angelo Corsaro" w:date="2012-10-16T14:02:00Z">
              <w:rPr>
                <w:rFonts w:asciiTheme="majorHAnsi" w:hAnsiTheme="majorHAnsi" w:cs="Courier"/>
                <w:sz w:val="26"/>
                <w:szCs w:val="26"/>
              </w:rPr>
            </w:rPrChange>
          </w:rPr>
          <w:t>const</w:t>
        </w:r>
        <w:proofErr w:type="spellEnd"/>
        <w:r w:rsidRPr="004B4467">
          <w:rPr>
            <w:rFonts w:ascii="Consolas" w:hAnsi="Consolas" w:cs="Courier"/>
            <w:sz w:val="20"/>
            <w:szCs w:val="20"/>
            <w:rPrChange w:id="209" w:author="Angelo Corsaro" w:date="2012-10-16T14:02:00Z">
              <w:rPr>
                <w:rFonts w:asciiTheme="majorHAnsi" w:hAnsiTheme="majorHAnsi" w:cs="Courier"/>
                <w:sz w:val="26"/>
                <w:szCs w:val="26"/>
              </w:rPr>
            </w:rPrChange>
          </w:rPr>
          <w:t xml:space="preserve"> </w:t>
        </w:r>
        <w:proofErr w:type="spellStart"/>
        <w:r w:rsidRPr="004B4467">
          <w:rPr>
            <w:rFonts w:ascii="Consolas" w:hAnsi="Consolas" w:cs="Courier"/>
            <w:sz w:val="20"/>
            <w:szCs w:val="20"/>
            <w:rPrChange w:id="210" w:author="Angelo Corsaro" w:date="2012-10-16T14:02:00Z">
              <w:rPr>
                <w:rFonts w:asciiTheme="majorHAnsi" w:hAnsiTheme="majorHAnsi" w:cs="Courier"/>
                <w:sz w:val="26"/>
                <w:szCs w:val="26"/>
              </w:rPr>
            </w:rPrChange>
          </w:rPr>
          <w:t>AnyDataReader</w:t>
        </w:r>
        <w:proofErr w:type="spellEnd"/>
        <w:r w:rsidRPr="004B4467">
          <w:rPr>
            <w:rFonts w:ascii="Consolas" w:hAnsi="Consolas" w:cs="Courier"/>
            <w:sz w:val="20"/>
            <w:szCs w:val="20"/>
            <w:rPrChange w:id="211" w:author="Angelo Corsaro" w:date="2012-10-16T14:02:00Z">
              <w:rPr>
                <w:rFonts w:asciiTheme="majorHAnsi" w:hAnsiTheme="majorHAnsi" w:cs="Courier"/>
                <w:sz w:val="26"/>
                <w:szCs w:val="26"/>
              </w:rPr>
            </w:rPrChange>
          </w:rPr>
          <w:t xml:space="preserve">&amp; </w:t>
        </w:r>
        <w:proofErr w:type="spellStart"/>
        <w:r w:rsidRPr="004B4467">
          <w:rPr>
            <w:rFonts w:ascii="Consolas" w:hAnsi="Consolas" w:cs="Courier"/>
            <w:sz w:val="20"/>
            <w:szCs w:val="20"/>
            <w:rPrChange w:id="212" w:author="Angelo Corsaro" w:date="2012-10-16T14:02:00Z">
              <w:rPr>
                <w:rFonts w:asciiTheme="majorHAnsi" w:hAnsiTheme="majorHAnsi" w:cs="Courier"/>
                <w:sz w:val="26"/>
                <w:szCs w:val="26"/>
              </w:rPr>
            </w:rPrChange>
          </w:rPr>
          <w:t>adr</w:t>
        </w:r>
        <w:proofErr w:type="spellEnd"/>
        <w:r w:rsidRPr="004B4467">
          <w:rPr>
            <w:rFonts w:ascii="Consolas" w:hAnsi="Consolas" w:cs="Courier"/>
            <w:sz w:val="20"/>
            <w:szCs w:val="20"/>
            <w:rPrChange w:id="213" w:author="Angelo Corsaro" w:date="2012-10-16T14:02:00Z">
              <w:rPr>
                <w:rFonts w:asciiTheme="majorHAnsi" w:hAnsiTheme="majorHAnsi" w:cs="Courier"/>
                <w:sz w:val="26"/>
                <w:szCs w:val="26"/>
              </w:rPr>
            </w:rPrChange>
          </w:rPr>
          <w:t>);</w:t>
        </w:r>
      </w:ins>
    </w:p>
    <w:p w14:paraId="1E1724A8" w14:textId="77777777" w:rsidR="004B4467" w:rsidRPr="004B4467" w:rsidRDefault="004B4467" w:rsidP="004B4467">
      <w:pPr>
        <w:ind w:left="708"/>
        <w:rPr>
          <w:ins w:id="214" w:author="Angelo Corsaro" w:date="2012-10-16T14:02:00Z"/>
          <w:rFonts w:ascii="Consolas" w:hAnsi="Consolas" w:cs="Courier"/>
          <w:sz w:val="20"/>
          <w:szCs w:val="20"/>
          <w:rPrChange w:id="215" w:author="Angelo Corsaro" w:date="2012-10-16T14:02:00Z">
            <w:rPr>
              <w:ins w:id="216" w:author="Angelo Corsaro" w:date="2012-10-16T14:02:00Z"/>
              <w:rFonts w:asciiTheme="majorHAnsi" w:hAnsiTheme="majorHAnsi" w:cs="Courier"/>
              <w:sz w:val="26"/>
              <w:szCs w:val="26"/>
            </w:rPr>
          </w:rPrChange>
        </w:rPr>
        <w:pPrChange w:id="217" w:author="Angelo Corsaro" w:date="2012-10-16T14:02:00Z">
          <w:pPr/>
        </w:pPrChange>
      </w:pPr>
      <w:ins w:id="218" w:author="Angelo Corsaro" w:date="2012-10-16T14:02:00Z">
        <w:r w:rsidRPr="004B4467">
          <w:rPr>
            <w:rFonts w:ascii="Consolas" w:hAnsi="Consolas" w:cs="Courier"/>
            <w:sz w:val="20"/>
            <w:szCs w:val="20"/>
            <w:rPrChange w:id="219" w:author="Angelo Corsaro" w:date="2012-10-16T14:02:00Z">
              <w:rPr>
                <w:rFonts w:asciiTheme="majorHAnsi" w:hAnsiTheme="majorHAnsi" w:cs="Courier"/>
                <w:sz w:val="26"/>
                <w:szCs w:val="26"/>
              </w:rPr>
            </w:rPrChange>
          </w:rPr>
          <w:t xml:space="preserve">  }</w:t>
        </w:r>
      </w:ins>
    </w:p>
    <w:p w14:paraId="61FE17FA" w14:textId="78E60609" w:rsidR="004B4467" w:rsidRDefault="004B4467" w:rsidP="004B4467">
      <w:pPr>
        <w:ind w:left="708"/>
        <w:rPr>
          <w:ins w:id="220" w:author="Angelo Corsaro" w:date="2012-10-16T14:02:00Z"/>
          <w:rFonts w:ascii="Consolas" w:hAnsi="Consolas" w:cs="Courier"/>
          <w:sz w:val="20"/>
          <w:szCs w:val="20"/>
        </w:rPr>
        <w:pPrChange w:id="221" w:author="Angelo Corsaro" w:date="2012-10-16T14:02:00Z">
          <w:pPr/>
        </w:pPrChange>
      </w:pPr>
      <w:ins w:id="222" w:author="Angelo Corsaro" w:date="2012-10-16T14:02:00Z">
        <w:r w:rsidRPr="004B4467">
          <w:rPr>
            <w:rFonts w:ascii="Consolas" w:hAnsi="Consolas" w:cs="Courier"/>
            <w:sz w:val="20"/>
            <w:szCs w:val="20"/>
            <w:rPrChange w:id="223" w:author="Angelo Corsaro" w:date="2012-10-16T14:02:00Z">
              <w:rPr>
                <w:rFonts w:asciiTheme="majorHAnsi" w:hAnsiTheme="majorHAnsi" w:cs="Courier"/>
                <w:sz w:val="26"/>
                <w:szCs w:val="26"/>
              </w:rPr>
            </w:rPrChange>
          </w:rPr>
          <w:t>}</w:t>
        </w:r>
      </w:ins>
    </w:p>
    <w:p w14:paraId="58DBD3F7" w14:textId="77777777" w:rsidR="00A37175" w:rsidRDefault="00A37175" w:rsidP="004B4467">
      <w:pPr>
        <w:ind w:left="708"/>
        <w:rPr>
          <w:ins w:id="224" w:author="Angelo Corsaro" w:date="2012-10-16T14:02:00Z"/>
          <w:rFonts w:ascii="Consolas" w:hAnsi="Consolas" w:cs="Courier"/>
          <w:sz w:val="20"/>
          <w:szCs w:val="20"/>
        </w:rPr>
        <w:pPrChange w:id="225" w:author="Angelo Corsaro" w:date="2012-10-16T14:02:00Z">
          <w:pPr/>
        </w:pPrChange>
      </w:pPr>
    </w:p>
    <w:p w14:paraId="1F51CAEC" w14:textId="77777777" w:rsidR="00A37175" w:rsidRPr="00A37175" w:rsidRDefault="00A37175" w:rsidP="00A37175">
      <w:pPr>
        <w:ind w:left="708"/>
        <w:rPr>
          <w:ins w:id="226" w:author="Angelo Corsaro" w:date="2012-10-16T14:02:00Z"/>
          <w:rFonts w:ascii="Consolas" w:hAnsi="Consolas" w:cs="Courier"/>
          <w:sz w:val="20"/>
          <w:szCs w:val="20"/>
        </w:rPr>
      </w:pPr>
      <w:ins w:id="227" w:author="Angelo Corsaro" w:date="2012-10-16T14:02:00Z">
        <w:r w:rsidRPr="00A37175">
          <w:rPr>
            <w:rFonts w:ascii="Consolas" w:hAnsi="Consolas" w:cs="Courier"/>
            <w:sz w:val="20"/>
            <w:szCs w:val="20"/>
          </w:rPr>
          <w:t xml:space="preserve">namespace </w:t>
        </w:r>
        <w:proofErr w:type="spellStart"/>
        <w:r w:rsidRPr="00A37175">
          <w:rPr>
            <w:rFonts w:ascii="Consolas" w:hAnsi="Consolas" w:cs="Courier"/>
            <w:sz w:val="20"/>
            <w:szCs w:val="20"/>
          </w:rPr>
          <w:t>dds</w:t>
        </w:r>
        <w:proofErr w:type="spellEnd"/>
        <w:r w:rsidRPr="00A37175">
          <w:rPr>
            <w:rFonts w:ascii="Consolas" w:hAnsi="Consolas" w:cs="Courier"/>
            <w:sz w:val="20"/>
            <w:szCs w:val="20"/>
          </w:rPr>
          <w:t xml:space="preserve"> { </w:t>
        </w:r>
      </w:ins>
    </w:p>
    <w:p w14:paraId="1FE27C47" w14:textId="77777777" w:rsidR="00A37175" w:rsidRPr="00A37175" w:rsidRDefault="00A37175" w:rsidP="00A37175">
      <w:pPr>
        <w:ind w:left="708"/>
        <w:rPr>
          <w:ins w:id="228" w:author="Angelo Corsaro" w:date="2012-10-16T14:02:00Z"/>
          <w:rFonts w:ascii="Consolas" w:hAnsi="Consolas" w:cs="Courier"/>
          <w:sz w:val="20"/>
          <w:szCs w:val="20"/>
        </w:rPr>
      </w:pPr>
      <w:ins w:id="229" w:author="Angelo Corsaro" w:date="2012-10-16T14:02:00Z">
        <w:r w:rsidRPr="00A37175">
          <w:rPr>
            <w:rFonts w:ascii="Consolas" w:hAnsi="Consolas" w:cs="Courier"/>
            <w:sz w:val="20"/>
            <w:szCs w:val="20"/>
          </w:rPr>
          <w:t xml:space="preserve">  namespace topic {</w:t>
        </w:r>
      </w:ins>
    </w:p>
    <w:p w14:paraId="4EC680A4" w14:textId="77777777" w:rsidR="00A37175" w:rsidRPr="00A37175" w:rsidRDefault="00A37175" w:rsidP="00A37175">
      <w:pPr>
        <w:ind w:left="708"/>
        <w:rPr>
          <w:ins w:id="230" w:author="Angelo Corsaro" w:date="2012-10-16T14:02:00Z"/>
          <w:rFonts w:ascii="Consolas" w:hAnsi="Consolas" w:cs="Courier"/>
          <w:sz w:val="20"/>
          <w:szCs w:val="20"/>
        </w:rPr>
      </w:pPr>
      <w:ins w:id="231" w:author="Angelo Corsaro" w:date="2012-10-16T14:02:00Z">
        <w:r w:rsidRPr="00A37175">
          <w:rPr>
            <w:rFonts w:ascii="Consolas" w:hAnsi="Consolas" w:cs="Courier"/>
            <w:sz w:val="20"/>
            <w:szCs w:val="20"/>
          </w:rPr>
          <w:t xml:space="preserve">    class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w:t>
        </w:r>
      </w:ins>
    </w:p>
    <w:p w14:paraId="3041ED0B" w14:textId="77777777" w:rsidR="00A37175" w:rsidRPr="00A37175" w:rsidRDefault="00A37175" w:rsidP="00A37175">
      <w:pPr>
        <w:ind w:left="708"/>
        <w:rPr>
          <w:ins w:id="232" w:author="Angelo Corsaro" w:date="2012-10-16T14:02:00Z"/>
          <w:rFonts w:ascii="Consolas" w:hAnsi="Consolas" w:cs="Courier"/>
          <w:sz w:val="20"/>
          <w:szCs w:val="20"/>
        </w:rPr>
      </w:pPr>
    </w:p>
    <w:p w14:paraId="6C2F9430" w14:textId="77777777" w:rsidR="00A37175" w:rsidRPr="00A37175" w:rsidRDefault="00A37175" w:rsidP="00A37175">
      <w:pPr>
        <w:ind w:left="708"/>
        <w:rPr>
          <w:ins w:id="233" w:author="Angelo Corsaro" w:date="2012-10-16T14:02:00Z"/>
          <w:rFonts w:ascii="Consolas" w:hAnsi="Consolas" w:cs="Courier"/>
          <w:sz w:val="20"/>
          <w:szCs w:val="20"/>
        </w:rPr>
      </w:pPr>
      <w:ins w:id="234" w:author="Angelo Corsaro" w:date="2012-10-16T14:02:00Z">
        <w:r w:rsidRPr="00A37175">
          <w:rPr>
            <w:rFonts w:ascii="Consolas" w:hAnsi="Consolas" w:cs="Courier"/>
            <w:sz w:val="20"/>
            <w:szCs w:val="20"/>
          </w:rPr>
          <w:t xml:space="preserve">  /**</w:t>
        </w:r>
      </w:ins>
    </w:p>
    <w:p w14:paraId="7854E36E" w14:textId="77777777" w:rsidR="00A37175" w:rsidRPr="00A37175" w:rsidRDefault="00A37175" w:rsidP="00A37175">
      <w:pPr>
        <w:ind w:left="708"/>
        <w:rPr>
          <w:ins w:id="235" w:author="Angelo Corsaro" w:date="2012-10-16T14:02:00Z"/>
          <w:rFonts w:ascii="Consolas" w:hAnsi="Consolas" w:cs="Courier"/>
          <w:sz w:val="20"/>
          <w:szCs w:val="20"/>
        </w:rPr>
      </w:pPr>
      <w:ins w:id="236" w:author="Angelo Corsaro" w:date="2012-10-16T14:02:00Z">
        <w:r w:rsidRPr="00A37175">
          <w:rPr>
            <w:rFonts w:ascii="Consolas" w:hAnsi="Consolas" w:cs="Courier"/>
            <w:sz w:val="20"/>
            <w:szCs w:val="20"/>
          </w:rPr>
          <w:t xml:space="preserve">   * Extracts a typed &lt;code&gt;Topic&lt;/code&gt; from an </w:t>
        </w:r>
      </w:ins>
    </w:p>
    <w:p w14:paraId="6BA5E5AC" w14:textId="77777777" w:rsidR="00A37175" w:rsidRPr="00A37175" w:rsidRDefault="00A37175" w:rsidP="00A37175">
      <w:pPr>
        <w:ind w:left="708"/>
        <w:rPr>
          <w:ins w:id="237" w:author="Angelo Corsaro" w:date="2012-10-16T14:02:00Z"/>
          <w:rFonts w:ascii="Consolas" w:hAnsi="Consolas" w:cs="Courier"/>
          <w:sz w:val="20"/>
          <w:szCs w:val="20"/>
        </w:rPr>
      </w:pPr>
      <w:ins w:id="238" w:author="Angelo Corsaro" w:date="2012-10-16T14:02:00Z">
        <w:r w:rsidRPr="00A37175">
          <w:rPr>
            <w:rFonts w:ascii="Consolas" w:hAnsi="Consolas" w:cs="Courier"/>
            <w:sz w:val="20"/>
            <w:szCs w:val="20"/>
          </w:rPr>
          <w:t xml:space="preserve">   * &lt;code&gt;</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&lt;/code&gt;.</w:t>
        </w:r>
      </w:ins>
    </w:p>
    <w:p w14:paraId="5668FB48" w14:textId="77777777" w:rsidR="00A37175" w:rsidRPr="00A37175" w:rsidRDefault="00A37175" w:rsidP="00A37175">
      <w:pPr>
        <w:ind w:left="708"/>
        <w:rPr>
          <w:ins w:id="239" w:author="Angelo Corsaro" w:date="2012-10-16T14:02:00Z"/>
          <w:rFonts w:ascii="Consolas" w:hAnsi="Consolas" w:cs="Courier"/>
          <w:sz w:val="20"/>
          <w:szCs w:val="20"/>
        </w:rPr>
      </w:pPr>
      <w:ins w:id="240" w:author="Angelo Corsaro" w:date="2012-10-16T14:02:00Z">
        <w:r w:rsidRPr="00A37175">
          <w:rPr>
            <w:rFonts w:ascii="Consolas" w:hAnsi="Consolas" w:cs="Courier"/>
            <w:sz w:val="20"/>
            <w:szCs w:val="20"/>
          </w:rPr>
          <w:t xml:space="preserve">   */</w:t>
        </w:r>
      </w:ins>
    </w:p>
    <w:p w14:paraId="147CE67B" w14:textId="77777777" w:rsidR="00A37175" w:rsidRPr="00A37175" w:rsidRDefault="00A37175" w:rsidP="00A37175">
      <w:pPr>
        <w:ind w:left="708"/>
        <w:rPr>
          <w:ins w:id="241" w:author="Angelo Corsaro" w:date="2012-10-16T14:02:00Z"/>
          <w:rFonts w:ascii="Consolas" w:hAnsi="Consolas" w:cs="Courier"/>
          <w:sz w:val="20"/>
          <w:szCs w:val="20"/>
        </w:rPr>
      </w:pPr>
      <w:ins w:id="242" w:author="Angelo Corsaro" w:date="2012-10-16T14:02:00Z">
        <w:r w:rsidRPr="00A37175">
          <w:rPr>
            <w:rFonts w:ascii="Consolas" w:hAnsi="Consolas" w:cs="Courier"/>
            <w:sz w:val="20"/>
            <w:szCs w:val="20"/>
          </w:rPr>
          <w:t xml:space="preserve">    template &lt;</w:t>
        </w:r>
        <w:proofErr w:type="spellStart"/>
        <w:r w:rsidRPr="00A37175">
          <w:rPr>
            <w:rFonts w:ascii="Consolas" w:hAnsi="Consolas" w:cs="Courier"/>
            <w:sz w:val="20"/>
            <w:szCs w:val="20"/>
          </w:rPr>
          <w:t>typename</w:t>
        </w:r>
        <w:proofErr w:type="spellEnd"/>
        <w:r w:rsidRPr="00A37175">
          <w:rPr>
            <w:rFonts w:ascii="Consolas" w:hAnsi="Consolas" w:cs="Courier"/>
            <w:sz w:val="20"/>
            <w:szCs w:val="20"/>
          </w:rPr>
          <w:t xml:space="preserve"> T&gt;</w:t>
        </w:r>
      </w:ins>
    </w:p>
    <w:p w14:paraId="16A2B0B0" w14:textId="77777777" w:rsidR="00A37175" w:rsidRPr="00A37175" w:rsidRDefault="00A37175" w:rsidP="00A37175">
      <w:pPr>
        <w:ind w:left="708"/>
        <w:rPr>
          <w:ins w:id="243" w:author="Angelo Corsaro" w:date="2012-10-16T14:02:00Z"/>
          <w:rFonts w:ascii="Consolas" w:hAnsi="Consolas" w:cs="Courier"/>
          <w:sz w:val="20"/>
          <w:szCs w:val="20"/>
        </w:rPr>
      </w:pPr>
      <w:ins w:id="244" w:author="Angelo Corsaro" w:date="2012-10-16T14:02:00Z">
        <w:r w:rsidRPr="00A37175">
          <w:rPr>
            <w:rFonts w:ascii="Consolas" w:hAnsi="Consolas" w:cs="Courier"/>
            <w:sz w:val="20"/>
            <w:szCs w:val="20"/>
          </w:rPr>
          <w:t xml:space="preserve">    Topic&lt;T&gt; get(</w:t>
        </w:r>
        <w:proofErr w:type="spellStart"/>
        <w:r w:rsidRPr="00A37175">
          <w:rPr>
            <w:rFonts w:ascii="Consolas" w:hAnsi="Consolas" w:cs="Courier"/>
            <w:sz w:val="20"/>
            <w:szCs w:val="20"/>
          </w:rPr>
          <w:t>const</w:t>
        </w:r>
        <w:proofErr w:type="spellEnd"/>
        <w:r w:rsidRPr="00A37175">
          <w:rPr>
            <w:rFonts w:ascii="Consolas" w:hAnsi="Consolas" w:cs="Courier"/>
            <w:sz w:val="20"/>
            <w:szCs w:val="20"/>
          </w:rPr>
          <w:t xml:space="preserve"> </w:t>
        </w:r>
        <w:proofErr w:type="spellStart"/>
        <w:r w:rsidRPr="00A37175">
          <w:rPr>
            <w:rFonts w:ascii="Consolas" w:hAnsi="Consolas" w:cs="Courier"/>
            <w:sz w:val="20"/>
            <w:szCs w:val="20"/>
          </w:rPr>
          <w:t>AnyTopic</w:t>
        </w:r>
        <w:proofErr w:type="spellEnd"/>
        <w:r w:rsidRPr="00A37175">
          <w:rPr>
            <w:rFonts w:ascii="Consolas" w:hAnsi="Consolas" w:cs="Courier"/>
            <w:sz w:val="20"/>
            <w:szCs w:val="20"/>
          </w:rPr>
          <w:t>&amp; at);</w:t>
        </w:r>
      </w:ins>
    </w:p>
    <w:p w14:paraId="7A6105A8" w14:textId="77777777" w:rsidR="00A37175" w:rsidRPr="00A37175" w:rsidRDefault="00A37175" w:rsidP="00A37175">
      <w:pPr>
        <w:ind w:left="708"/>
        <w:rPr>
          <w:ins w:id="245" w:author="Angelo Corsaro" w:date="2012-10-16T14:02:00Z"/>
          <w:rFonts w:ascii="Consolas" w:hAnsi="Consolas" w:cs="Courier"/>
          <w:sz w:val="20"/>
          <w:szCs w:val="20"/>
        </w:rPr>
      </w:pPr>
      <w:ins w:id="246" w:author="Angelo Corsaro" w:date="2012-10-16T14:02:00Z">
        <w:r w:rsidRPr="00A37175">
          <w:rPr>
            <w:rFonts w:ascii="Consolas" w:hAnsi="Consolas" w:cs="Courier"/>
            <w:sz w:val="20"/>
            <w:szCs w:val="20"/>
          </w:rPr>
          <w:t xml:space="preserve">  }</w:t>
        </w:r>
      </w:ins>
    </w:p>
    <w:p w14:paraId="045F9728" w14:textId="7723074C" w:rsidR="00A37175" w:rsidRPr="004B4467" w:rsidRDefault="00A37175" w:rsidP="00A37175">
      <w:pPr>
        <w:ind w:left="708"/>
        <w:rPr>
          <w:rFonts w:ascii="Consolas" w:hAnsi="Consolas" w:cs="Courier"/>
          <w:sz w:val="20"/>
          <w:szCs w:val="20"/>
          <w:rPrChange w:id="247" w:author="Angelo Corsaro" w:date="2012-10-16T14:02:00Z">
            <w:rPr>
              <w:rFonts w:asciiTheme="majorHAnsi" w:hAnsiTheme="majorHAnsi" w:cs="Courier"/>
              <w:sz w:val="26"/>
              <w:szCs w:val="26"/>
            </w:rPr>
          </w:rPrChange>
        </w:rPr>
        <w:pPrChange w:id="248" w:author="Angelo Corsaro" w:date="2012-10-16T14:02:00Z">
          <w:pPr/>
        </w:pPrChange>
      </w:pPr>
      <w:ins w:id="249" w:author="Angelo Corsaro" w:date="2012-10-16T14:02:00Z">
        <w:r w:rsidRPr="00A37175">
          <w:rPr>
            <w:rFonts w:ascii="Consolas" w:hAnsi="Consolas" w:cs="Courier"/>
            <w:sz w:val="20"/>
            <w:szCs w:val="20"/>
          </w:rPr>
          <w:t>}</w:t>
        </w:r>
      </w:ins>
      <w:bookmarkStart w:id="250" w:name="_GoBack"/>
      <w:bookmarkEnd w:id="250"/>
    </w:p>
    <w:p w14:paraId="36CD1A9D" w14:textId="358D7C4F" w:rsidR="00BA6A74" w:rsidRDefault="00BA6A74" w:rsidP="00D8060F">
      <w:pPr>
        <w:rPr>
          <w:rFonts w:asciiTheme="majorHAnsi" w:hAnsiTheme="majorHAnsi" w:cs="Courier"/>
          <w:sz w:val="26"/>
          <w:szCs w:val="26"/>
        </w:rPr>
      </w:pPr>
      <w:r>
        <w:rPr>
          <w:rFonts w:asciiTheme="majorHAnsi" w:hAnsiTheme="majorHAnsi" w:cs="Courier"/>
          <w:sz w:val="26"/>
          <w:szCs w:val="26"/>
        </w:rPr>
        <w:t xml:space="preserve">See: </w:t>
      </w:r>
    </w:p>
    <w:p w14:paraId="1FED620D" w14:textId="715FD7A6" w:rsidR="00BA6A74" w:rsidRDefault="00595CC9" w:rsidP="00D8060F">
      <w:pPr>
        <w:rPr>
          <w:rFonts w:asciiTheme="majorHAnsi" w:hAnsiTheme="majorHAnsi" w:cs="Courier"/>
          <w:sz w:val="26"/>
          <w:szCs w:val="26"/>
        </w:rPr>
      </w:pPr>
      <w:hyperlink r:id="rId38" w:history="1">
        <w:r w:rsidR="00AD2F1F" w:rsidRPr="00027C71">
          <w:rPr>
            <w:rStyle w:val="Lienhypertexte"/>
            <w:rFonts w:asciiTheme="majorHAnsi" w:hAnsiTheme="majorHAnsi" w:cs="Courier"/>
            <w:sz w:val="26"/>
            <w:szCs w:val="26"/>
          </w:rPr>
          <w:t>github.com/kydos/dds-psm-cxx/blob/master/src/hpp/dds/pub/AnyDataWriter.hpp</w:t>
        </w:r>
      </w:hyperlink>
    </w:p>
    <w:p w14:paraId="7D9B045C" w14:textId="79E5BF29" w:rsidR="00AD2F1F" w:rsidRDefault="00595CC9" w:rsidP="00D8060F">
      <w:pPr>
        <w:rPr>
          <w:rFonts w:asciiTheme="majorHAnsi" w:hAnsiTheme="majorHAnsi" w:cs="Courier"/>
          <w:sz w:val="26"/>
          <w:szCs w:val="26"/>
        </w:rPr>
      </w:pPr>
      <w:hyperlink r:id="rId39" w:history="1">
        <w:r w:rsidR="00AF6704" w:rsidRPr="00027C71">
          <w:rPr>
            <w:rStyle w:val="Lienhypertexte"/>
            <w:rFonts w:asciiTheme="majorHAnsi" w:hAnsiTheme="majorHAnsi" w:cs="Courier"/>
            <w:sz w:val="26"/>
            <w:szCs w:val="26"/>
          </w:rPr>
          <w:t>github.com/kydos/dds-psm-cxx/blob/master/src/hpp/dds/sub/AnyDataReader.hpp</w:t>
        </w:r>
      </w:hyperlink>
    </w:p>
    <w:p w14:paraId="14275D7E" w14:textId="20CA3579" w:rsidR="00AF6704" w:rsidRDefault="00595CC9" w:rsidP="00D8060F">
      <w:pPr>
        <w:rPr>
          <w:rFonts w:asciiTheme="majorHAnsi" w:hAnsiTheme="majorHAnsi" w:cs="Courier"/>
          <w:sz w:val="26"/>
          <w:szCs w:val="26"/>
        </w:rPr>
      </w:pPr>
      <w:hyperlink r:id="rId40" w:history="1">
        <w:r w:rsidR="00886374" w:rsidRPr="00027C71">
          <w:rPr>
            <w:rStyle w:val="Lienhypertexte"/>
            <w:rFonts w:asciiTheme="majorHAnsi" w:hAnsiTheme="majorHAnsi" w:cs="Courier"/>
            <w:sz w:val="26"/>
            <w:szCs w:val="26"/>
          </w:rPr>
          <w:t>github.com/kydos/dds-psm-cxx/blob/master/src/hpp/dds/topic/AnyTopic.hpp</w:t>
        </w:r>
      </w:hyperlink>
    </w:p>
    <w:p w14:paraId="067AF2F3" w14:textId="77777777" w:rsidR="00E90C26" w:rsidRPr="00D01078" w:rsidRDefault="00E90C26" w:rsidP="003D21F5">
      <w:pPr>
        <w:rPr>
          <w:rFonts w:asciiTheme="majorHAnsi" w:hAnsiTheme="majorHAnsi" w:cs="Courier"/>
          <w:sz w:val="26"/>
          <w:szCs w:val="26"/>
        </w:rPr>
      </w:pPr>
    </w:p>
    <w:p w14:paraId="44CCEF35" w14:textId="66A2033B"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Proposed Disposition: </w:t>
      </w:r>
      <w:r w:rsidR="009A2C56" w:rsidRPr="00D01078">
        <w:rPr>
          <w:rFonts w:asciiTheme="majorHAnsi" w:eastAsia="Times New Roman" w:hAnsiTheme="majorHAnsi" w:cs="Times New Roman"/>
          <w:b/>
          <w:color w:val="000000"/>
          <w:sz w:val="22"/>
          <w:szCs w:val="22"/>
        </w:rPr>
        <w:t>Resolved</w:t>
      </w:r>
    </w:p>
    <w:p w14:paraId="28E73E3B" w14:textId="7062DE99" w:rsidR="00D8060F" w:rsidRPr="00D01078" w:rsidRDefault="00D8060F" w:rsidP="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b/>
          <w:color w:val="000000"/>
          <w:sz w:val="22"/>
          <w:szCs w:val="22"/>
        </w:rPr>
        <w:t xml:space="preserve">Disposition: </w:t>
      </w:r>
      <w:r w:rsidR="009A2C56">
        <w:rPr>
          <w:rFonts w:asciiTheme="majorHAnsi" w:eastAsia="Times New Roman" w:hAnsiTheme="majorHAnsi" w:cs="Times New Roman"/>
          <w:b/>
          <w:color w:val="000000"/>
          <w:sz w:val="22"/>
          <w:szCs w:val="22"/>
        </w:rPr>
        <w:t>Under Discussion</w:t>
      </w:r>
    </w:p>
    <w:p w14:paraId="474E46C1" w14:textId="20FD24E5" w:rsidR="00D8060F" w:rsidRPr="00D01078" w:rsidRDefault="00D8060F">
      <w:pPr>
        <w:rPr>
          <w:rFonts w:asciiTheme="majorHAnsi" w:eastAsia="Times New Roman" w:hAnsiTheme="majorHAnsi" w:cs="Times New Roman"/>
          <w:color w:val="000000"/>
          <w:sz w:val="22"/>
          <w:szCs w:val="22"/>
        </w:rPr>
      </w:pPr>
      <w:r w:rsidRPr="00D01078">
        <w:rPr>
          <w:rFonts w:asciiTheme="majorHAnsi" w:eastAsia="Times New Roman" w:hAnsiTheme="majorHAnsi" w:cs="Times New Roman"/>
          <w:color w:val="000000"/>
          <w:sz w:val="22"/>
          <w:szCs w:val="22"/>
        </w:rPr>
        <w:br w:type="page"/>
      </w:r>
    </w:p>
    <w:p w14:paraId="3496A3BD" w14:textId="690F0E9D" w:rsidR="00D8060F" w:rsidRPr="00D01078" w:rsidRDefault="00D8060F" w:rsidP="00D8060F">
      <w:pPr>
        <w:pStyle w:val="Titre1"/>
      </w:pPr>
      <w:r w:rsidRPr="00D01078">
        <w:t xml:space="preserve">Issue 16886: Getter/Setter for member arrays </w:t>
      </w:r>
    </w:p>
    <w:p w14:paraId="01B097C6" w14:textId="77777777" w:rsidR="00D8060F" w:rsidRPr="00D01078" w:rsidRDefault="00D8060F" w:rsidP="00D8060F">
      <w:pPr>
        <w:widowControl w:val="0"/>
        <w:autoSpaceDE w:val="0"/>
        <w:autoSpaceDN w:val="0"/>
        <w:adjustRightInd w:val="0"/>
        <w:rPr>
          <w:rFonts w:ascii="Times" w:hAnsi="Times" w:cs="Times"/>
          <w:i/>
          <w:iCs/>
          <w:sz w:val="32"/>
          <w:szCs w:val="32"/>
        </w:rPr>
      </w:pPr>
    </w:p>
    <w:p w14:paraId="30D89297"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Source:</w:t>
      </w:r>
      <w:r w:rsidRPr="007C6BD0">
        <w:rPr>
          <w:rFonts w:asciiTheme="majorHAnsi" w:hAnsiTheme="majorHAnsi" w:cs="Times"/>
          <w:sz w:val="26"/>
          <w:szCs w:val="26"/>
        </w:rPr>
        <w:t xml:space="preserve"> Real-Time Innovations (Mr. </w:t>
      </w:r>
      <w:proofErr w:type="spellStart"/>
      <w:r w:rsidRPr="007C6BD0">
        <w:rPr>
          <w:rFonts w:asciiTheme="majorHAnsi" w:hAnsiTheme="majorHAnsi" w:cs="Times"/>
          <w:sz w:val="26"/>
          <w:szCs w:val="26"/>
        </w:rPr>
        <w:t>Sumant</w:t>
      </w:r>
      <w:proofErr w:type="spellEnd"/>
      <w:r w:rsidRPr="007C6BD0">
        <w:rPr>
          <w:rFonts w:asciiTheme="majorHAnsi" w:hAnsiTheme="majorHAnsi" w:cs="Times"/>
          <w:sz w:val="26"/>
          <w:szCs w:val="26"/>
        </w:rPr>
        <w:t xml:space="preserve"> </w:t>
      </w:r>
      <w:proofErr w:type="spellStart"/>
      <w:r w:rsidRPr="007C6BD0">
        <w:rPr>
          <w:rFonts w:asciiTheme="majorHAnsi" w:hAnsiTheme="majorHAnsi" w:cs="Times"/>
          <w:sz w:val="26"/>
          <w:szCs w:val="26"/>
        </w:rPr>
        <w:t>Tambe</w:t>
      </w:r>
      <w:proofErr w:type="spellEnd"/>
      <w:r w:rsidRPr="007C6BD0">
        <w:rPr>
          <w:rFonts w:asciiTheme="majorHAnsi" w:hAnsiTheme="majorHAnsi" w:cs="Times"/>
          <w:sz w:val="26"/>
          <w:szCs w:val="26"/>
        </w:rPr>
        <w:t xml:space="preserve">, </w:t>
      </w:r>
      <w:hyperlink r:id="rId41" w:history="1">
        <w:proofErr w:type="spellStart"/>
        <w:r w:rsidRPr="007C6BD0">
          <w:rPr>
            <w:rFonts w:asciiTheme="majorHAnsi" w:hAnsiTheme="majorHAnsi" w:cs="Times"/>
            <w:color w:val="0000E9"/>
            <w:sz w:val="26"/>
            <w:szCs w:val="26"/>
            <w:u w:val="single" w:color="0000E9"/>
          </w:rPr>
          <w:t>sumant</w:t>
        </w:r>
        <w:proofErr w:type="spellEnd"/>
        <w:r w:rsidRPr="007C6BD0">
          <w:rPr>
            <w:rFonts w:asciiTheme="majorHAnsi" w:hAnsiTheme="majorHAnsi" w:cs="Times"/>
            <w:color w:val="0000E9"/>
            <w:sz w:val="26"/>
            <w:szCs w:val="26"/>
            <w:u w:val="single" w:color="0000E9"/>
          </w:rPr>
          <w:t>(at)rti.com</w:t>
        </w:r>
      </w:hyperlink>
      <w:r w:rsidRPr="007C6BD0">
        <w:rPr>
          <w:rFonts w:asciiTheme="majorHAnsi" w:hAnsiTheme="majorHAnsi" w:cs="Times"/>
          <w:sz w:val="26"/>
          <w:szCs w:val="26"/>
        </w:rPr>
        <w:t>)</w:t>
      </w:r>
    </w:p>
    <w:p w14:paraId="7F7C7B8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Nature:</w:t>
      </w:r>
      <w:r w:rsidRPr="007C6BD0">
        <w:rPr>
          <w:rFonts w:asciiTheme="majorHAnsi" w:hAnsiTheme="majorHAnsi" w:cs="Times"/>
          <w:sz w:val="26"/>
          <w:szCs w:val="26"/>
        </w:rPr>
        <w:t xml:space="preserve"> Enhancement</w:t>
      </w:r>
    </w:p>
    <w:p w14:paraId="659CC21D" w14:textId="77777777" w:rsidR="00D8060F" w:rsidRPr="007C6BD0" w:rsidRDefault="00D8060F" w:rsidP="00D8060F">
      <w:pPr>
        <w:widowControl w:val="0"/>
        <w:autoSpaceDE w:val="0"/>
        <w:autoSpaceDN w:val="0"/>
        <w:adjustRightInd w:val="0"/>
        <w:rPr>
          <w:rFonts w:asciiTheme="majorHAnsi" w:hAnsiTheme="majorHAnsi" w:cs="Times"/>
          <w:sz w:val="26"/>
          <w:szCs w:val="26"/>
        </w:rPr>
      </w:pPr>
      <w:r w:rsidRPr="007C6BD0">
        <w:rPr>
          <w:rFonts w:asciiTheme="majorHAnsi" w:hAnsiTheme="majorHAnsi" w:cs="Times"/>
          <w:b/>
          <w:bCs/>
          <w:sz w:val="26"/>
          <w:szCs w:val="26"/>
        </w:rPr>
        <w:t>Severity:</w:t>
      </w:r>
      <w:r w:rsidRPr="007C6BD0">
        <w:rPr>
          <w:rFonts w:asciiTheme="majorHAnsi" w:hAnsiTheme="majorHAnsi" w:cs="Times"/>
          <w:sz w:val="26"/>
          <w:szCs w:val="26"/>
        </w:rPr>
        <w:t xml:space="preserve"> Critical</w:t>
      </w:r>
    </w:p>
    <w:p w14:paraId="6EBB2845" w14:textId="77777777" w:rsidR="00D8060F" w:rsidRPr="007C6BD0" w:rsidRDefault="00D8060F" w:rsidP="00D8060F">
      <w:pPr>
        <w:widowControl w:val="0"/>
        <w:autoSpaceDE w:val="0"/>
        <w:autoSpaceDN w:val="0"/>
        <w:adjustRightInd w:val="0"/>
        <w:rPr>
          <w:rFonts w:asciiTheme="majorHAnsi" w:hAnsiTheme="majorHAnsi" w:cs="Times"/>
          <w:b/>
          <w:bCs/>
          <w:sz w:val="26"/>
          <w:szCs w:val="26"/>
        </w:rPr>
      </w:pPr>
    </w:p>
    <w:p w14:paraId="49CFAFF8" w14:textId="77777777" w:rsidR="00D8060F" w:rsidRPr="007C6BD0" w:rsidRDefault="00D8060F" w:rsidP="00D8060F">
      <w:pPr>
        <w:widowControl w:val="0"/>
        <w:autoSpaceDE w:val="0"/>
        <w:autoSpaceDN w:val="0"/>
        <w:adjustRightInd w:val="0"/>
        <w:rPr>
          <w:rFonts w:asciiTheme="majorHAnsi" w:hAnsiTheme="majorHAnsi" w:cs="Courier"/>
          <w:sz w:val="26"/>
          <w:szCs w:val="26"/>
        </w:rPr>
      </w:pPr>
      <w:r w:rsidRPr="007C6BD0">
        <w:rPr>
          <w:rFonts w:asciiTheme="majorHAnsi" w:hAnsiTheme="majorHAnsi" w:cs="Times"/>
          <w:b/>
          <w:bCs/>
          <w:sz w:val="26"/>
          <w:szCs w:val="26"/>
        </w:rPr>
        <w:t>Summary:</w:t>
      </w:r>
    </w:p>
    <w:p w14:paraId="3F9EAA57"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 specification maps IDL array to C++ native array. There are two possible alternatives as far as getter/setter functions are concerned.</w:t>
      </w:r>
    </w:p>
    <w:p w14:paraId="44F99F00" w14:textId="77777777" w:rsidR="00D8060F" w:rsidRPr="00D01078" w:rsidRDefault="00D8060F" w:rsidP="00D8060F">
      <w:pPr>
        <w:widowControl w:val="0"/>
        <w:autoSpaceDE w:val="0"/>
        <w:autoSpaceDN w:val="0"/>
        <w:adjustRightInd w:val="0"/>
        <w:rPr>
          <w:rFonts w:ascii="Courier" w:hAnsi="Courier" w:cs="Courier"/>
          <w:sz w:val="26"/>
          <w:szCs w:val="26"/>
        </w:rPr>
      </w:pPr>
    </w:p>
    <w:p w14:paraId="3755A335" w14:textId="77777777" w:rsidR="00D8060F" w:rsidRPr="00D01078" w:rsidRDefault="00D8060F" w:rsidP="00D8060F">
      <w:pPr>
        <w:widowControl w:val="0"/>
        <w:autoSpaceDE w:val="0"/>
        <w:autoSpaceDN w:val="0"/>
        <w:adjustRightInd w:val="0"/>
        <w:rPr>
          <w:rFonts w:ascii="Courier" w:hAnsi="Courier" w:cs="Courier"/>
          <w:sz w:val="26"/>
          <w:szCs w:val="26"/>
        </w:rPr>
      </w:pPr>
    </w:p>
    <w:p w14:paraId="6B630AC8"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51A19563"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3EECE5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21211D5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w:t>
      </w:r>
      <w:proofErr w:type="spellStart"/>
      <w:r w:rsidRPr="00D01078">
        <w:rPr>
          <w:rFonts w:ascii="Courier" w:hAnsi="Courier" w:cs="Courier"/>
          <w:szCs w:val="26"/>
        </w:rPr>
        <w:t>begin_data</w:t>
      </w:r>
      <w:proofErr w:type="spellEnd"/>
      <w:r w:rsidRPr="00D01078">
        <w:rPr>
          <w:rFonts w:ascii="Courier" w:hAnsi="Courier" w:cs="Courier"/>
          <w:szCs w:val="26"/>
        </w:rPr>
        <w:t>() { return data; }</w:t>
      </w:r>
    </w:p>
    <w:p w14:paraId="0E6F16E1"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w:t>
      </w:r>
      <w:proofErr w:type="spellStart"/>
      <w:r w:rsidRPr="00D01078">
        <w:rPr>
          <w:rFonts w:ascii="Courier" w:hAnsi="Courier" w:cs="Courier"/>
          <w:szCs w:val="26"/>
        </w:rPr>
        <w:t>end_data</w:t>
      </w:r>
      <w:proofErr w:type="spellEnd"/>
      <w:r w:rsidRPr="00D01078">
        <w:rPr>
          <w:rFonts w:ascii="Courier" w:hAnsi="Courier" w:cs="Courier"/>
          <w:szCs w:val="26"/>
        </w:rPr>
        <w:t>()   { return data + 10; }</w:t>
      </w:r>
    </w:p>
    <w:p w14:paraId="56CD76C6" w14:textId="77777777" w:rsidR="00D8060F" w:rsidRPr="00D01078" w:rsidRDefault="00D8060F" w:rsidP="00D8060F">
      <w:pPr>
        <w:widowControl w:val="0"/>
        <w:autoSpaceDE w:val="0"/>
        <w:autoSpaceDN w:val="0"/>
        <w:adjustRightInd w:val="0"/>
        <w:ind w:left="708"/>
        <w:rPr>
          <w:rFonts w:ascii="Courier" w:hAnsi="Courier" w:cs="Courier"/>
          <w:szCs w:val="26"/>
        </w:rPr>
      </w:pPr>
    </w:p>
    <w:p w14:paraId="23527D3F" w14:textId="77777777" w:rsidR="00D8060F" w:rsidRPr="00D01078" w:rsidRDefault="00D8060F" w:rsidP="00D8060F">
      <w:pPr>
        <w:widowControl w:val="0"/>
        <w:autoSpaceDE w:val="0"/>
        <w:autoSpaceDN w:val="0"/>
        <w:adjustRightInd w:val="0"/>
        <w:ind w:left="708"/>
        <w:rPr>
          <w:rFonts w:ascii="Courier" w:hAnsi="Courier" w:cs="Courier"/>
          <w:szCs w:val="26"/>
        </w:rPr>
      </w:pPr>
    </w:p>
    <w:p w14:paraId="2E9BA24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 begin, char *end) {}</w:t>
      </w:r>
    </w:p>
    <w:p w14:paraId="23ACF661"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49B64" w14:textId="77777777" w:rsidR="00D8060F" w:rsidRPr="00D01078" w:rsidRDefault="00D8060F" w:rsidP="00D8060F">
      <w:pPr>
        <w:widowControl w:val="0"/>
        <w:autoSpaceDE w:val="0"/>
        <w:autoSpaceDN w:val="0"/>
        <w:adjustRightInd w:val="0"/>
        <w:ind w:left="708"/>
        <w:rPr>
          <w:rFonts w:ascii="Courier" w:hAnsi="Courier" w:cs="Courier"/>
          <w:szCs w:val="26"/>
        </w:rPr>
      </w:pPr>
    </w:p>
    <w:p w14:paraId="3D7A0EF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template &lt;class </w:t>
      </w:r>
      <w:proofErr w:type="spellStart"/>
      <w:r w:rsidRPr="00D01078">
        <w:rPr>
          <w:rFonts w:ascii="Courier" w:hAnsi="Courier" w:cs="Courier"/>
          <w:szCs w:val="26"/>
        </w:rPr>
        <w:t>Iter</w:t>
      </w:r>
      <w:proofErr w:type="spellEnd"/>
      <w:r w:rsidRPr="00D01078">
        <w:rPr>
          <w:rFonts w:ascii="Courier" w:hAnsi="Courier" w:cs="Courier"/>
          <w:szCs w:val="26"/>
        </w:rPr>
        <w:t>&gt;</w:t>
      </w:r>
    </w:p>
    <w:p w14:paraId="0E9DDA94"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w:t>
      </w:r>
      <w:proofErr w:type="spellStart"/>
      <w:r w:rsidRPr="00D01078">
        <w:rPr>
          <w:rFonts w:ascii="Courier" w:hAnsi="Courier" w:cs="Courier"/>
          <w:szCs w:val="26"/>
        </w:rPr>
        <w:t>Iter</w:t>
      </w:r>
      <w:proofErr w:type="spellEnd"/>
      <w:r w:rsidRPr="00D01078">
        <w:rPr>
          <w:rFonts w:ascii="Courier" w:hAnsi="Courier" w:cs="Courier"/>
          <w:szCs w:val="26"/>
        </w:rPr>
        <w:t xml:space="preserve"> begin, </w:t>
      </w:r>
      <w:proofErr w:type="spellStart"/>
      <w:r w:rsidRPr="00D01078">
        <w:rPr>
          <w:rFonts w:ascii="Courier" w:hAnsi="Courier" w:cs="Courier"/>
          <w:szCs w:val="26"/>
        </w:rPr>
        <w:t>Iter</w:t>
      </w:r>
      <w:proofErr w:type="spellEnd"/>
      <w:r w:rsidRPr="00D01078">
        <w:rPr>
          <w:rFonts w:ascii="Courier" w:hAnsi="Courier" w:cs="Courier"/>
          <w:szCs w:val="26"/>
        </w:rPr>
        <w:t xml:space="preserve"> end) {}</w:t>
      </w:r>
    </w:p>
    <w:p w14:paraId="58D70B0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4CCDD16C" w14:textId="77777777" w:rsidR="00D8060F" w:rsidRPr="00D01078" w:rsidRDefault="00D8060F" w:rsidP="00D8060F">
      <w:pPr>
        <w:widowControl w:val="0"/>
        <w:autoSpaceDE w:val="0"/>
        <w:autoSpaceDN w:val="0"/>
        <w:adjustRightInd w:val="0"/>
        <w:ind w:left="708"/>
        <w:rPr>
          <w:rFonts w:ascii="Courier" w:hAnsi="Courier" w:cs="Courier"/>
          <w:szCs w:val="26"/>
        </w:rPr>
      </w:pPr>
    </w:p>
    <w:p w14:paraId="0EE7EE95" w14:textId="77777777" w:rsidR="00D8060F" w:rsidRPr="00D01078" w:rsidRDefault="00D8060F" w:rsidP="00D8060F">
      <w:pPr>
        <w:widowControl w:val="0"/>
        <w:autoSpaceDE w:val="0"/>
        <w:autoSpaceDN w:val="0"/>
        <w:adjustRightInd w:val="0"/>
        <w:rPr>
          <w:rFonts w:ascii="Courier" w:hAnsi="Courier" w:cs="Courier"/>
          <w:sz w:val="26"/>
          <w:szCs w:val="26"/>
        </w:rPr>
      </w:pPr>
    </w:p>
    <w:p w14:paraId="72B89581" w14:textId="5DFC2E11"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and</w:t>
      </w:r>
    </w:p>
    <w:p w14:paraId="2E4C6BBA" w14:textId="77777777" w:rsidR="00D8060F" w:rsidRPr="00D01078" w:rsidRDefault="00D8060F" w:rsidP="00D8060F">
      <w:pPr>
        <w:widowControl w:val="0"/>
        <w:autoSpaceDE w:val="0"/>
        <w:autoSpaceDN w:val="0"/>
        <w:adjustRightInd w:val="0"/>
        <w:rPr>
          <w:rFonts w:ascii="Courier" w:hAnsi="Courier" w:cs="Courier"/>
          <w:sz w:val="26"/>
          <w:szCs w:val="26"/>
        </w:rPr>
      </w:pPr>
    </w:p>
    <w:p w14:paraId="44CD8DC5" w14:textId="77777777" w:rsidR="00D8060F" w:rsidRPr="00D01078" w:rsidRDefault="00D8060F" w:rsidP="00D8060F">
      <w:pPr>
        <w:widowControl w:val="0"/>
        <w:autoSpaceDE w:val="0"/>
        <w:autoSpaceDN w:val="0"/>
        <w:adjustRightInd w:val="0"/>
        <w:rPr>
          <w:rFonts w:ascii="Courier" w:hAnsi="Courier" w:cs="Courier"/>
          <w:sz w:val="26"/>
          <w:szCs w:val="26"/>
        </w:rPr>
      </w:pPr>
    </w:p>
    <w:p w14:paraId="1CC4982F"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class Foo {</w:t>
      </w:r>
    </w:p>
    <w:p w14:paraId="3D0EFFD7"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data[10]; </w:t>
      </w:r>
    </w:p>
    <w:p w14:paraId="0379C0DD"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public:</w:t>
      </w:r>
    </w:p>
    <w:p w14:paraId="70E88505"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char * data() { return data; }</w:t>
      </w:r>
    </w:p>
    <w:p w14:paraId="23440D8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w:t>
      </w:r>
      <w:proofErr w:type="spellStart"/>
      <w:r w:rsidRPr="00D01078">
        <w:rPr>
          <w:rFonts w:ascii="Courier" w:hAnsi="Courier" w:cs="Courier"/>
          <w:szCs w:val="26"/>
        </w:rPr>
        <w:t>size_t</w:t>
      </w:r>
      <w:proofErr w:type="spellEnd"/>
      <w:r w:rsidRPr="00D01078">
        <w:rPr>
          <w:rFonts w:ascii="Courier" w:hAnsi="Courier" w:cs="Courier"/>
          <w:szCs w:val="26"/>
        </w:rPr>
        <w:t xml:space="preserve"> </w:t>
      </w:r>
      <w:proofErr w:type="spellStart"/>
      <w:r w:rsidRPr="00D01078">
        <w:rPr>
          <w:rFonts w:ascii="Courier" w:hAnsi="Courier" w:cs="Courier"/>
          <w:szCs w:val="26"/>
        </w:rPr>
        <w:t>data_size</w:t>
      </w:r>
      <w:proofErr w:type="spellEnd"/>
      <w:r w:rsidRPr="00D01078">
        <w:rPr>
          <w:rFonts w:ascii="Courier" w:hAnsi="Courier" w:cs="Courier"/>
          <w:szCs w:val="26"/>
        </w:rPr>
        <w:t>()  { return 10; }</w:t>
      </w:r>
    </w:p>
    <w:p w14:paraId="04C6A492"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 xml:space="preserve">  void data(char *</w:t>
      </w:r>
      <w:proofErr w:type="spellStart"/>
      <w:r w:rsidRPr="00D01078">
        <w:rPr>
          <w:rFonts w:ascii="Courier" w:hAnsi="Courier" w:cs="Courier"/>
          <w:szCs w:val="26"/>
        </w:rPr>
        <w:t>ptr</w:t>
      </w:r>
      <w:proofErr w:type="spellEnd"/>
      <w:r w:rsidRPr="00D01078">
        <w:rPr>
          <w:rFonts w:ascii="Courier" w:hAnsi="Courier" w:cs="Courier"/>
          <w:szCs w:val="26"/>
        </w:rPr>
        <w:t xml:space="preserve">, </w:t>
      </w:r>
      <w:proofErr w:type="spellStart"/>
      <w:r w:rsidRPr="00D01078">
        <w:rPr>
          <w:rFonts w:ascii="Courier" w:hAnsi="Courier" w:cs="Courier"/>
          <w:szCs w:val="26"/>
        </w:rPr>
        <w:t>size_t</w:t>
      </w:r>
      <w:proofErr w:type="spellEnd"/>
      <w:r w:rsidRPr="00D01078">
        <w:rPr>
          <w:rFonts w:ascii="Courier" w:hAnsi="Courier" w:cs="Courier"/>
          <w:szCs w:val="26"/>
        </w:rPr>
        <w:t xml:space="preserve"> size) {}</w:t>
      </w:r>
    </w:p>
    <w:p w14:paraId="53A429F0" w14:textId="77777777" w:rsidR="00D8060F" w:rsidRPr="00D01078" w:rsidRDefault="00D8060F" w:rsidP="00D8060F">
      <w:pPr>
        <w:widowControl w:val="0"/>
        <w:autoSpaceDE w:val="0"/>
        <w:autoSpaceDN w:val="0"/>
        <w:adjustRightInd w:val="0"/>
        <w:ind w:left="708"/>
        <w:rPr>
          <w:rFonts w:ascii="Courier" w:hAnsi="Courier" w:cs="Courier"/>
          <w:szCs w:val="26"/>
        </w:rPr>
      </w:pPr>
      <w:r w:rsidRPr="00D01078">
        <w:rPr>
          <w:rFonts w:ascii="Courier" w:hAnsi="Courier" w:cs="Courier"/>
          <w:szCs w:val="26"/>
        </w:rPr>
        <w:t>};</w:t>
      </w:r>
    </w:p>
    <w:p w14:paraId="5BE9BF2B" w14:textId="77777777" w:rsidR="00D8060F" w:rsidRPr="00D01078" w:rsidRDefault="00D8060F" w:rsidP="00D8060F">
      <w:pPr>
        <w:widowControl w:val="0"/>
        <w:autoSpaceDE w:val="0"/>
        <w:autoSpaceDN w:val="0"/>
        <w:adjustRightInd w:val="0"/>
        <w:rPr>
          <w:rFonts w:ascii="Courier" w:hAnsi="Courier" w:cs="Courier"/>
          <w:sz w:val="26"/>
          <w:szCs w:val="26"/>
        </w:rPr>
      </w:pPr>
    </w:p>
    <w:p w14:paraId="3157AC7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first version is more consistent with modern C++ usage of iterators. In either case a convention must be defined for portability. This may also be applicable to </w:t>
      </w:r>
      <w:proofErr w:type="spellStart"/>
      <w:r w:rsidRPr="00D01078">
        <w:rPr>
          <w:rFonts w:asciiTheme="majorHAnsi" w:hAnsiTheme="majorHAnsi" w:cs="Courier"/>
          <w:sz w:val="26"/>
          <w:szCs w:val="26"/>
        </w:rPr>
        <w:t>idl</w:t>
      </w:r>
      <w:proofErr w:type="spellEnd"/>
      <w:r w:rsidRPr="00D01078">
        <w:rPr>
          <w:rFonts w:asciiTheme="majorHAnsi" w:hAnsiTheme="majorHAnsi" w:cs="Courier"/>
          <w:sz w:val="26"/>
          <w:szCs w:val="26"/>
        </w:rPr>
        <w:t xml:space="preserve"> sequences.</w:t>
      </w:r>
    </w:p>
    <w:p w14:paraId="0B7F1A09"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167A7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p>
    <w:p w14:paraId="47655E6E"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Revised Text:</w:t>
      </w:r>
      <w:r w:rsidRPr="00D01078">
        <w:rPr>
          <w:rFonts w:asciiTheme="majorHAnsi" w:hAnsiTheme="majorHAnsi" w:cs="Times"/>
          <w:sz w:val="26"/>
          <w:szCs w:val="26"/>
        </w:rPr>
        <w:t xml:space="preserve"> </w:t>
      </w:r>
    </w:p>
    <w:p w14:paraId="737DB4AC" w14:textId="2EA72339" w:rsidR="007F055A" w:rsidRPr="00D01078" w:rsidRDefault="00D8060F" w:rsidP="00743F04">
      <w:pPr>
        <w:widowControl w:val="0"/>
        <w:autoSpaceDE w:val="0"/>
        <w:autoSpaceDN w:val="0"/>
        <w:adjustRightInd w:val="0"/>
        <w:rPr>
          <w:rFonts w:ascii="Times" w:hAnsi="Times" w:cs="Times"/>
          <w:b/>
          <w:bCs/>
          <w:sz w:val="48"/>
          <w:szCs w:val="48"/>
        </w:rPr>
      </w:pPr>
      <w:r w:rsidRPr="00D01078">
        <w:rPr>
          <w:rFonts w:asciiTheme="majorHAnsi" w:hAnsiTheme="majorHAnsi" w:cs="Times"/>
          <w:b/>
          <w:bCs/>
          <w:sz w:val="26"/>
          <w:szCs w:val="26"/>
        </w:rPr>
        <w:t>Actions taken:</w:t>
      </w:r>
      <w:r w:rsidR="007F055A" w:rsidRPr="00D01078">
        <w:rPr>
          <w:rFonts w:ascii="Times" w:hAnsi="Times" w:cs="Times"/>
          <w:b/>
          <w:bCs/>
          <w:sz w:val="48"/>
          <w:szCs w:val="48"/>
        </w:rPr>
        <w:br w:type="page"/>
      </w:r>
    </w:p>
    <w:p w14:paraId="6B40AD99" w14:textId="4D7F06CF" w:rsidR="00D8060F" w:rsidRPr="00D01078" w:rsidRDefault="00D8060F" w:rsidP="007F055A">
      <w:pPr>
        <w:pStyle w:val="Titre1"/>
      </w:pPr>
      <w:r w:rsidRPr="00D01078">
        <w:t xml:space="preserve">Issue 17048: The Status API, e.g. </w:t>
      </w:r>
      <w:proofErr w:type="spellStart"/>
      <w:r w:rsidRPr="00D01078">
        <w:t>sample_rejected_status</w:t>
      </w:r>
      <w:proofErr w:type="spellEnd"/>
      <w:r w:rsidRPr="00D01078">
        <w:t xml:space="preserve">, </w:t>
      </w:r>
      <w:proofErr w:type="spellStart"/>
      <w:r w:rsidRPr="00D01078">
        <w:t>deadline_missed_status</w:t>
      </w:r>
      <w:proofErr w:type="spellEnd"/>
      <w:r w:rsidRPr="00D01078">
        <w:t>, etc., a</w:t>
      </w:r>
      <w:r w:rsidR="007F055A" w:rsidRPr="00D01078">
        <w:t xml:space="preserve">re missing from the </w:t>
      </w:r>
      <w:proofErr w:type="spellStart"/>
      <w:r w:rsidR="007F055A" w:rsidRPr="00D01078">
        <w:t>DataReader</w:t>
      </w:r>
      <w:proofErr w:type="spellEnd"/>
    </w:p>
    <w:p w14:paraId="1D35010D" w14:textId="77777777" w:rsidR="007F055A" w:rsidRPr="00D01078" w:rsidRDefault="007F055A" w:rsidP="00D8060F">
      <w:pPr>
        <w:widowControl w:val="0"/>
        <w:autoSpaceDE w:val="0"/>
        <w:autoSpaceDN w:val="0"/>
        <w:adjustRightInd w:val="0"/>
        <w:rPr>
          <w:rFonts w:ascii="Times" w:hAnsi="Times" w:cs="Times"/>
          <w:i/>
          <w:iCs/>
          <w:sz w:val="22"/>
          <w:szCs w:val="22"/>
        </w:rPr>
      </w:pPr>
    </w:p>
    <w:p w14:paraId="509CD02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2" w:history="1">
        <w:proofErr w:type="spell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2AEAE354"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Revision</w:t>
      </w:r>
    </w:p>
    <w:p w14:paraId="101FE1F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6F8FFD37" w14:textId="77777777" w:rsidR="007F055A" w:rsidRPr="00D01078" w:rsidRDefault="007F055A" w:rsidP="00D8060F">
      <w:pPr>
        <w:widowControl w:val="0"/>
        <w:autoSpaceDE w:val="0"/>
        <w:autoSpaceDN w:val="0"/>
        <w:adjustRightInd w:val="0"/>
        <w:rPr>
          <w:rFonts w:asciiTheme="majorHAnsi" w:hAnsiTheme="majorHAnsi" w:cs="Times"/>
          <w:b/>
          <w:bCs/>
          <w:sz w:val="26"/>
          <w:szCs w:val="26"/>
        </w:rPr>
      </w:pPr>
    </w:p>
    <w:p w14:paraId="322C690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4193A6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Status API, e.g. </w:t>
      </w:r>
      <w:proofErr w:type="spellStart"/>
      <w:r w:rsidRPr="00D01078">
        <w:rPr>
          <w:rFonts w:asciiTheme="majorHAnsi" w:hAnsiTheme="majorHAnsi" w:cs="Courier"/>
          <w:sz w:val="26"/>
          <w:szCs w:val="26"/>
        </w:rPr>
        <w:t>sample_rejected_status</w:t>
      </w:r>
      <w:proofErr w:type="spellEnd"/>
      <w:r w:rsidRPr="00D01078">
        <w:rPr>
          <w:rFonts w:asciiTheme="majorHAnsi" w:hAnsiTheme="majorHAnsi" w:cs="Courier"/>
          <w:sz w:val="26"/>
          <w:szCs w:val="26"/>
        </w:rPr>
        <w:t xml:space="preserve">, </w:t>
      </w:r>
      <w:proofErr w:type="spellStart"/>
      <w:r w:rsidRPr="00D01078">
        <w:rPr>
          <w:rFonts w:asciiTheme="majorHAnsi" w:hAnsiTheme="majorHAnsi" w:cs="Courier"/>
          <w:sz w:val="26"/>
          <w:szCs w:val="26"/>
        </w:rPr>
        <w:t>deadline_missed_status</w:t>
      </w:r>
      <w:proofErr w:type="spellEnd"/>
      <w:r w:rsidRPr="00D01078">
        <w:rPr>
          <w:rFonts w:asciiTheme="majorHAnsi" w:hAnsiTheme="majorHAnsi" w:cs="Courier"/>
          <w:sz w:val="26"/>
          <w:szCs w:val="26"/>
        </w:rPr>
        <w:t xml:space="preserve">, etc.,  are missing from the </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w:t>
      </w:r>
    </w:p>
    <w:p w14:paraId="16D26B37"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34C275A9" w14:textId="4D88DDA0" w:rsidR="00D8060F" w:rsidRPr="00D01078" w:rsidRDefault="007F055A"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Suggested </w:t>
      </w:r>
      <w:r w:rsidR="00D8060F" w:rsidRPr="00D01078">
        <w:rPr>
          <w:rFonts w:asciiTheme="majorHAnsi" w:hAnsiTheme="majorHAnsi" w:cs="Courier"/>
          <w:sz w:val="26"/>
          <w:szCs w:val="26"/>
        </w:rPr>
        <w:t>Resolution</w:t>
      </w:r>
      <w:r w:rsidRPr="00D01078">
        <w:rPr>
          <w:rFonts w:asciiTheme="majorHAnsi" w:hAnsiTheme="majorHAnsi" w:cs="Courier"/>
          <w:sz w:val="26"/>
          <w:szCs w:val="26"/>
        </w:rPr>
        <w:t> : Add missing methods</w:t>
      </w:r>
      <w:r w:rsidR="00D8060F" w:rsidRPr="00D01078">
        <w:rPr>
          <w:rFonts w:asciiTheme="majorHAnsi" w:hAnsiTheme="majorHAnsi" w:cs="Courier"/>
          <w:sz w:val="26"/>
          <w:szCs w:val="26"/>
        </w:rPr>
        <w:t>.</w:t>
      </w:r>
    </w:p>
    <w:p w14:paraId="2328A9BD"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698DE025" w14:textId="77777777" w:rsidR="004F6E86" w:rsidRDefault="00D8060F" w:rsidP="001C316B">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1C316B">
        <w:rPr>
          <w:rFonts w:asciiTheme="majorHAnsi" w:hAnsiTheme="majorHAnsi" w:cs="Times"/>
          <w:sz w:val="26"/>
          <w:szCs w:val="26"/>
        </w:rPr>
        <w:t xml:space="preserve">The missing statuses methods have been added to the </w:t>
      </w:r>
      <w:proofErr w:type="spellStart"/>
      <w:r w:rsidR="001C316B">
        <w:rPr>
          <w:rFonts w:asciiTheme="majorHAnsi" w:hAnsiTheme="majorHAnsi" w:cs="Times"/>
          <w:sz w:val="26"/>
          <w:szCs w:val="26"/>
        </w:rPr>
        <w:t>DataReader</w:t>
      </w:r>
      <w:proofErr w:type="spellEnd"/>
      <w:r w:rsidR="001C316B">
        <w:rPr>
          <w:rFonts w:asciiTheme="majorHAnsi" w:hAnsiTheme="majorHAnsi" w:cs="Times"/>
          <w:sz w:val="26"/>
          <w:szCs w:val="26"/>
        </w:rPr>
        <w:t xml:space="preserve">. </w:t>
      </w:r>
    </w:p>
    <w:p w14:paraId="70238C4B" w14:textId="77777777" w:rsidR="004F6E86" w:rsidRDefault="004F6E86" w:rsidP="001C316B">
      <w:pPr>
        <w:widowControl w:val="0"/>
        <w:autoSpaceDE w:val="0"/>
        <w:autoSpaceDN w:val="0"/>
        <w:adjustRightInd w:val="0"/>
        <w:rPr>
          <w:rFonts w:asciiTheme="majorHAnsi" w:hAnsiTheme="majorHAnsi" w:cs="Times"/>
          <w:sz w:val="26"/>
          <w:szCs w:val="26"/>
        </w:rPr>
      </w:pPr>
    </w:p>
    <w:p w14:paraId="1ECA01DA" w14:textId="77777777" w:rsidR="004F6E86" w:rsidRDefault="001C316B" w:rsidP="001C316B">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4F6E86">
        <w:rPr>
          <w:rFonts w:asciiTheme="majorHAnsi" w:hAnsiTheme="majorHAnsi" w:cs="Times"/>
          <w:sz w:val="26"/>
          <w:szCs w:val="26"/>
        </w:rPr>
        <w:t>:</w:t>
      </w:r>
    </w:p>
    <w:p w14:paraId="6A048D3A" w14:textId="7275AF56" w:rsidR="00D8060F" w:rsidRDefault="00595CC9" w:rsidP="00D8060F">
      <w:pPr>
        <w:widowControl w:val="0"/>
        <w:autoSpaceDE w:val="0"/>
        <w:autoSpaceDN w:val="0"/>
        <w:adjustRightInd w:val="0"/>
        <w:rPr>
          <w:rFonts w:asciiTheme="majorHAnsi" w:hAnsiTheme="majorHAnsi" w:cs="Times"/>
          <w:sz w:val="26"/>
          <w:szCs w:val="26"/>
        </w:rPr>
      </w:pPr>
      <w:hyperlink r:id="rId43" w:history="1">
        <w:r w:rsidR="00DD798D" w:rsidRPr="001F33A3">
          <w:rPr>
            <w:rStyle w:val="Lienhypertexte"/>
            <w:rFonts w:asciiTheme="majorHAnsi" w:hAnsiTheme="majorHAnsi" w:cs="Times"/>
            <w:sz w:val="26"/>
            <w:szCs w:val="26"/>
          </w:rPr>
          <w:t>github.com/kydos/dds-psm-cxx/blob/master/src/hpp/dds/sub/TDataReader.hpp</w:t>
        </w:r>
      </w:hyperlink>
    </w:p>
    <w:p w14:paraId="768E180F" w14:textId="77777777" w:rsidR="00DD798D" w:rsidRPr="00D01078" w:rsidRDefault="00DD798D" w:rsidP="00D8060F">
      <w:pPr>
        <w:widowControl w:val="0"/>
        <w:autoSpaceDE w:val="0"/>
        <w:autoSpaceDN w:val="0"/>
        <w:adjustRightInd w:val="0"/>
        <w:rPr>
          <w:rFonts w:asciiTheme="majorHAnsi" w:hAnsiTheme="majorHAnsi" w:cs="Times"/>
          <w:sz w:val="26"/>
          <w:szCs w:val="26"/>
        </w:rPr>
      </w:pPr>
    </w:p>
    <w:p w14:paraId="338E84D2" w14:textId="77777777" w:rsidR="001E3DB6" w:rsidRDefault="001E3DB6" w:rsidP="001E3DB6">
      <w:pPr>
        <w:rPr>
          <w:rFonts w:asciiTheme="majorHAnsi" w:eastAsia="Times New Roman" w:hAnsiTheme="majorHAnsi" w:cs="Times New Roman"/>
          <w:b/>
          <w:color w:val="000000"/>
          <w:sz w:val="26"/>
          <w:szCs w:val="26"/>
        </w:rPr>
      </w:pPr>
    </w:p>
    <w:p w14:paraId="33C6876C" w14:textId="77777777" w:rsidR="001E3DB6" w:rsidRPr="000F2DC5"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246072F" w14:textId="77777777" w:rsidR="001E3DB6" w:rsidRPr="00602B98" w:rsidRDefault="001E3DB6" w:rsidP="001E3DB6">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16AB2369" w14:textId="77777777" w:rsidR="007F055A" w:rsidRPr="00D01078" w:rsidRDefault="007F055A" w:rsidP="00D8060F">
      <w:pPr>
        <w:widowControl w:val="0"/>
        <w:autoSpaceDE w:val="0"/>
        <w:autoSpaceDN w:val="0"/>
        <w:adjustRightInd w:val="0"/>
        <w:spacing w:after="380"/>
        <w:rPr>
          <w:rFonts w:ascii="Times" w:hAnsi="Times" w:cs="Times"/>
          <w:sz w:val="26"/>
          <w:szCs w:val="26"/>
        </w:rPr>
      </w:pPr>
    </w:p>
    <w:p w14:paraId="72FCB820" w14:textId="77777777" w:rsidR="005D7715" w:rsidRPr="00D01078" w:rsidRDefault="005D7715">
      <w:pPr>
        <w:rPr>
          <w:rFonts w:asciiTheme="majorHAnsi" w:eastAsiaTheme="majorEastAsia" w:hAnsiTheme="majorHAnsi" w:cstheme="majorBidi"/>
          <w:b/>
          <w:bCs/>
          <w:color w:val="345A8A" w:themeColor="accent1" w:themeShade="B5"/>
          <w:sz w:val="32"/>
          <w:szCs w:val="32"/>
        </w:rPr>
      </w:pPr>
      <w:r w:rsidRPr="00D01078">
        <w:br w:type="page"/>
      </w:r>
    </w:p>
    <w:p w14:paraId="24AEA2B6" w14:textId="23FB190C" w:rsidR="00D8060F" w:rsidRPr="00D01078" w:rsidRDefault="00D8060F" w:rsidP="005D7715">
      <w:pPr>
        <w:pStyle w:val="Titre1"/>
      </w:pPr>
      <w:r w:rsidRPr="00D01078">
        <w:t xml:space="preserve">Issue 17064: </w:t>
      </w:r>
      <w:proofErr w:type="spellStart"/>
      <w:r w:rsidRPr="00D01078">
        <w:t>ReaderState</w:t>
      </w:r>
      <w:proofErr w:type="spellEnd"/>
      <w:r w:rsidRPr="00D01078">
        <w:t xml:space="preserve">: the class name does not reflect the intent of the class </w:t>
      </w:r>
      <w:r w:rsidR="005D7715" w:rsidRPr="00D01078">
        <w:t xml:space="preserve"> </w:t>
      </w:r>
    </w:p>
    <w:p w14:paraId="7FE9ED94" w14:textId="77777777" w:rsidR="005D7715" w:rsidRPr="00D01078" w:rsidRDefault="005D7715" w:rsidP="005D7715"/>
    <w:p w14:paraId="5AA4DEFB"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4" w:history="1">
        <w:proofErr w:type="spell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020B2C3D"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Clarification</w:t>
      </w:r>
    </w:p>
    <w:p w14:paraId="01ACC69A"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3BF8F203" w14:textId="77777777" w:rsidR="005D7715" w:rsidRPr="00D01078" w:rsidRDefault="005D7715" w:rsidP="00D8060F">
      <w:pPr>
        <w:widowControl w:val="0"/>
        <w:autoSpaceDE w:val="0"/>
        <w:autoSpaceDN w:val="0"/>
        <w:adjustRightInd w:val="0"/>
        <w:rPr>
          <w:rFonts w:asciiTheme="majorHAnsi" w:hAnsiTheme="majorHAnsi" w:cs="Times"/>
          <w:sz w:val="26"/>
          <w:szCs w:val="26"/>
        </w:rPr>
      </w:pPr>
    </w:p>
    <w:p w14:paraId="5C4BBC64"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60872CE0"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class </w:t>
      </w:r>
      <w:proofErr w:type="spellStart"/>
      <w:r w:rsidRPr="00D01078">
        <w:rPr>
          <w:rFonts w:asciiTheme="majorHAnsi" w:hAnsiTheme="majorHAnsi" w:cs="Courier"/>
          <w:sz w:val="26"/>
          <w:szCs w:val="26"/>
        </w:rPr>
        <w:t>ReaderState</w:t>
      </w:r>
      <w:proofErr w:type="spellEnd"/>
      <w:r w:rsidRPr="00D01078">
        <w:rPr>
          <w:rFonts w:asciiTheme="majorHAnsi" w:hAnsiTheme="majorHAnsi" w:cs="Courier"/>
          <w:sz w:val="26"/>
          <w:szCs w:val="26"/>
        </w:rPr>
        <w:t xml:space="preserve"> encapsulate the Sample, Instance and View States and provides some useful predefined statuses. </w:t>
      </w:r>
    </w:p>
    <w:p w14:paraId="3CD17CCB"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However the name of the class is relatively misleading as these statuses have nothing to do with the </w:t>
      </w:r>
      <w:proofErr w:type="spellStart"/>
      <w:r w:rsidRPr="00D01078">
        <w:rPr>
          <w:rFonts w:asciiTheme="majorHAnsi" w:hAnsiTheme="majorHAnsi" w:cs="Courier"/>
          <w:sz w:val="26"/>
          <w:szCs w:val="26"/>
        </w:rPr>
        <w:t>DataReader</w:t>
      </w:r>
      <w:proofErr w:type="spellEnd"/>
      <w:r w:rsidRPr="00D01078">
        <w:rPr>
          <w:rFonts w:asciiTheme="majorHAnsi" w:hAnsiTheme="majorHAnsi" w:cs="Courier"/>
          <w:sz w:val="26"/>
          <w:szCs w:val="26"/>
        </w:rPr>
        <w:t>.</w:t>
      </w:r>
    </w:p>
    <w:p w14:paraId="4BAD5568"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These statuses are really used to "filter" the data on the reader cache based on its status. The name of the class should</w:t>
      </w:r>
    </w:p>
    <w:p w14:paraId="53B2529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be replaced by something that better express its role.</w:t>
      </w:r>
    </w:p>
    <w:p w14:paraId="7B16721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2722FDDF"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406091AA" w14:textId="1346DAD4" w:rsidR="00D8060F" w:rsidRPr="00D01078" w:rsidRDefault="005D7715" w:rsidP="00D8060F">
      <w:pPr>
        <w:widowControl w:val="0"/>
        <w:autoSpaceDE w:val="0"/>
        <w:autoSpaceDN w:val="0"/>
        <w:adjustRightInd w:val="0"/>
        <w:rPr>
          <w:rFonts w:asciiTheme="majorHAnsi" w:hAnsiTheme="majorHAnsi" w:cs="Courier"/>
          <w:sz w:val="26"/>
          <w:szCs w:val="26"/>
        </w:rPr>
      </w:pPr>
      <w:r w:rsidRPr="00A21D4C">
        <w:rPr>
          <w:rFonts w:asciiTheme="majorHAnsi" w:hAnsiTheme="majorHAnsi" w:cs="Courier"/>
          <w:b/>
          <w:sz w:val="26"/>
          <w:szCs w:val="26"/>
        </w:rPr>
        <w:t xml:space="preserve">Suggested </w:t>
      </w:r>
      <w:r w:rsidR="00D8060F" w:rsidRPr="00A21D4C">
        <w:rPr>
          <w:rFonts w:asciiTheme="majorHAnsi" w:hAnsiTheme="majorHAnsi" w:cs="Courier"/>
          <w:b/>
          <w:sz w:val="26"/>
          <w:szCs w:val="26"/>
        </w:rPr>
        <w:t>Resolution</w:t>
      </w:r>
      <w:r w:rsidRPr="00A21D4C">
        <w:rPr>
          <w:rFonts w:asciiTheme="majorHAnsi" w:hAnsiTheme="majorHAnsi" w:cs="Courier"/>
          <w:b/>
          <w:sz w:val="26"/>
          <w:szCs w:val="26"/>
        </w:rPr>
        <w:t>:</w:t>
      </w:r>
      <w:r w:rsidRPr="00D01078">
        <w:rPr>
          <w:rFonts w:asciiTheme="majorHAnsi" w:hAnsiTheme="majorHAnsi" w:cs="Courier"/>
          <w:sz w:val="26"/>
          <w:szCs w:val="26"/>
        </w:rPr>
        <w:t xml:space="preserve"> </w:t>
      </w:r>
      <w:r w:rsidR="00D8060F" w:rsidRPr="00D01078">
        <w:rPr>
          <w:rFonts w:asciiTheme="majorHAnsi" w:hAnsiTheme="majorHAnsi" w:cs="Courier"/>
          <w:sz w:val="26"/>
          <w:szCs w:val="26"/>
        </w:rPr>
        <w:t>Rename  the "</w:t>
      </w:r>
      <w:proofErr w:type="spellStart"/>
      <w:r w:rsidR="00D8060F" w:rsidRPr="00D01078">
        <w:rPr>
          <w:rFonts w:asciiTheme="majorHAnsi" w:hAnsiTheme="majorHAnsi" w:cs="Courier"/>
          <w:sz w:val="26"/>
          <w:szCs w:val="26"/>
        </w:rPr>
        <w:t>ReaderState</w:t>
      </w:r>
      <w:proofErr w:type="spellEnd"/>
      <w:r w:rsidR="00D8060F" w:rsidRPr="00D01078">
        <w:rPr>
          <w:rFonts w:asciiTheme="majorHAnsi" w:hAnsiTheme="majorHAnsi" w:cs="Courier"/>
          <w:sz w:val="26"/>
          <w:szCs w:val="26"/>
        </w:rPr>
        <w:t>" class into "</w:t>
      </w:r>
      <w:proofErr w:type="spellStart"/>
      <w:r w:rsidR="00D8060F" w:rsidRPr="00D01078">
        <w:rPr>
          <w:rFonts w:asciiTheme="majorHAnsi" w:hAnsiTheme="majorHAnsi" w:cs="Courier"/>
          <w:sz w:val="26"/>
          <w:szCs w:val="26"/>
        </w:rPr>
        <w:t>DataStatus</w:t>
      </w:r>
      <w:proofErr w:type="spellEnd"/>
      <w:r w:rsidR="00D8060F" w:rsidRPr="00D01078">
        <w:rPr>
          <w:rFonts w:asciiTheme="majorHAnsi" w:hAnsiTheme="majorHAnsi" w:cs="Courier"/>
          <w:sz w:val="26"/>
          <w:szCs w:val="26"/>
        </w:rPr>
        <w:t xml:space="preserve">". </w:t>
      </w:r>
    </w:p>
    <w:p w14:paraId="53C0EBFE"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F523A13"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268BFE6E" w14:textId="5B6685A6" w:rsidR="00443D6C" w:rsidRDefault="00D8060F" w:rsidP="00443D6C">
      <w:pPr>
        <w:widowControl w:val="0"/>
        <w:autoSpaceDE w:val="0"/>
        <w:autoSpaceDN w:val="0"/>
        <w:adjustRightInd w:val="0"/>
        <w:rPr>
          <w:rStyle w:val="Lienhypertexte"/>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A21D4C">
        <w:rPr>
          <w:rFonts w:asciiTheme="majorHAnsi" w:hAnsiTheme="majorHAnsi" w:cs="Times"/>
          <w:sz w:val="26"/>
          <w:szCs w:val="26"/>
        </w:rPr>
        <w:t xml:space="preserve">The </w:t>
      </w:r>
      <w:proofErr w:type="spellStart"/>
      <w:r w:rsidR="00A21D4C">
        <w:rPr>
          <w:rFonts w:asciiTheme="majorHAnsi" w:hAnsiTheme="majorHAnsi" w:cs="Times"/>
          <w:sz w:val="26"/>
          <w:szCs w:val="26"/>
        </w:rPr>
        <w:t>ReaderState</w:t>
      </w:r>
      <w:proofErr w:type="spellEnd"/>
      <w:r w:rsidR="00A21D4C">
        <w:rPr>
          <w:rFonts w:asciiTheme="majorHAnsi" w:hAnsiTheme="majorHAnsi" w:cs="Times"/>
          <w:sz w:val="26"/>
          <w:szCs w:val="26"/>
        </w:rPr>
        <w:t xml:space="preserve"> class has been renamed into </w:t>
      </w:r>
      <w:proofErr w:type="spellStart"/>
      <w:r w:rsidR="00A21D4C">
        <w:rPr>
          <w:rFonts w:asciiTheme="majorHAnsi" w:hAnsiTheme="majorHAnsi" w:cs="Times"/>
          <w:sz w:val="26"/>
          <w:szCs w:val="26"/>
        </w:rPr>
        <w:t>DataState</w:t>
      </w:r>
      <w:proofErr w:type="spellEnd"/>
      <w:r w:rsidR="00A21D4C">
        <w:rPr>
          <w:rFonts w:asciiTheme="majorHAnsi" w:hAnsiTheme="majorHAnsi" w:cs="Times"/>
          <w:sz w:val="26"/>
          <w:szCs w:val="26"/>
        </w:rPr>
        <w:t>.</w:t>
      </w:r>
      <w:r w:rsidR="00443D6C">
        <w:rPr>
          <w:rFonts w:asciiTheme="majorHAnsi" w:hAnsiTheme="majorHAnsi" w:cs="Times"/>
          <w:sz w:val="26"/>
          <w:szCs w:val="26"/>
        </w:rPr>
        <w:t xml:space="preserve"> See </w:t>
      </w:r>
      <w:hyperlink r:id="rId45" w:history="1">
        <w:r w:rsidR="00443D6C" w:rsidRPr="009D3EC3">
          <w:rPr>
            <w:rStyle w:val="Lienhypertexte"/>
            <w:rFonts w:asciiTheme="majorHAnsi" w:hAnsiTheme="majorHAnsi" w:cs="Times"/>
            <w:sz w:val="26"/>
            <w:szCs w:val="26"/>
          </w:rPr>
          <w:t>github.com/kydos/dds-psm-cxx/blob/master/src/hpp/dds/sub/TDataReader.hpp</w:t>
        </w:r>
      </w:hyperlink>
    </w:p>
    <w:p w14:paraId="53301416" w14:textId="0DC64376" w:rsidR="009C3FAA" w:rsidRDefault="00595CC9" w:rsidP="00443D6C">
      <w:pPr>
        <w:widowControl w:val="0"/>
        <w:autoSpaceDE w:val="0"/>
        <w:autoSpaceDN w:val="0"/>
        <w:adjustRightInd w:val="0"/>
        <w:rPr>
          <w:rFonts w:asciiTheme="majorHAnsi" w:hAnsiTheme="majorHAnsi" w:cs="Times"/>
          <w:sz w:val="26"/>
          <w:szCs w:val="26"/>
        </w:rPr>
      </w:pPr>
      <w:hyperlink r:id="rId46" w:history="1">
        <w:r w:rsidR="009C3FAA" w:rsidRPr="009D3EC3">
          <w:rPr>
            <w:rStyle w:val="Lienhypertexte"/>
            <w:rFonts w:asciiTheme="majorHAnsi" w:hAnsiTheme="majorHAnsi" w:cs="Times"/>
            <w:sz w:val="26"/>
            <w:szCs w:val="26"/>
          </w:rPr>
          <w:t>github.com/kydos/dds-psm-cxx/blob/master/s</w:t>
        </w:r>
        <w:r w:rsidR="009C3FAA">
          <w:rPr>
            <w:rStyle w:val="Lienhypertexte"/>
            <w:rFonts w:asciiTheme="majorHAnsi" w:hAnsiTheme="majorHAnsi" w:cs="Times"/>
            <w:sz w:val="26"/>
            <w:szCs w:val="26"/>
          </w:rPr>
          <w:t>rc/hpp/dds/sub/status/DataState</w:t>
        </w:r>
        <w:r w:rsidR="009C3FAA" w:rsidRPr="009D3EC3">
          <w:rPr>
            <w:rStyle w:val="Lienhypertexte"/>
            <w:rFonts w:asciiTheme="majorHAnsi" w:hAnsiTheme="majorHAnsi" w:cs="Times"/>
            <w:sz w:val="26"/>
            <w:szCs w:val="26"/>
          </w:rPr>
          <w:t>.hpp</w:t>
        </w:r>
      </w:hyperlink>
    </w:p>
    <w:p w14:paraId="724AF662" w14:textId="77777777" w:rsidR="009C3FAA" w:rsidRDefault="009C3FAA" w:rsidP="00443D6C">
      <w:pPr>
        <w:widowControl w:val="0"/>
        <w:autoSpaceDE w:val="0"/>
        <w:autoSpaceDN w:val="0"/>
        <w:adjustRightInd w:val="0"/>
        <w:rPr>
          <w:rFonts w:asciiTheme="majorHAnsi" w:hAnsiTheme="majorHAnsi" w:cs="Times"/>
          <w:sz w:val="26"/>
          <w:szCs w:val="26"/>
        </w:rPr>
      </w:pPr>
    </w:p>
    <w:p w14:paraId="1E53A1E7" w14:textId="77777777" w:rsidR="00602B98" w:rsidRDefault="00602B98" w:rsidP="00602B98">
      <w:pPr>
        <w:widowControl w:val="0"/>
        <w:autoSpaceDE w:val="0"/>
        <w:autoSpaceDN w:val="0"/>
        <w:adjustRightInd w:val="0"/>
        <w:rPr>
          <w:rFonts w:asciiTheme="majorHAnsi" w:hAnsiTheme="majorHAnsi" w:cs="Times"/>
          <w:sz w:val="26"/>
          <w:szCs w:val="26"/>
        </w:rPr>
      </w:pPr>
    </w:p>
    <w:p w14:paraId="0976DD02" w14:textId="77777777" w:rsidR="00602B98" w:rsidRPr="000F2DC5"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64308A80" w14:textId="707AD3DA" w:rsidR="005D7715" w:rsidRPr="00602B98" w:rsidRDefault="00602B98" w:rsidP="00602B98">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3B0C3E37" w14:textId="77777777" w:rsidR="00EF0316" w:rsidRPr="00D01078" w:rsidRDefault="00EF0316">
      <w:pPr>
        <w:rPr>
          <w:rFonts w:ascii="Times" w:hAnsi="Times" w:cs="Times"/>
          <w:b/>
          <w:bCs/>
          <w:sz w:val="48"/>
          <w:szCs w:val="48"/>
        </w:rPr>
      </w:pPr>
      <w:r w:rsidRPr="00D01078">
        <w:rPr>
          <w:rFonts w:ascii="Times" w:hAnsi="Times" w:cs="Times"/>
          <w:b/>
          <w:bCs/>
          <w:sz w:val="48"/>
          <w:szCs w:val="48"/>
        </w:rPr>
        <w:br w:type="page"/>
      </w:r>
    </w:p>
    <w:p w14:paraId="739DAF1A" w14:textId="61880E86" w:rsidR="00D8060F" w:rsidRPr="00D01078" w:rsidRDefault="00D8060F" w:rsidP="00EF0316">
      <w:pPr>
        <w:pStyle w:val="Titre1"/>
      </w:pPr>
      <w:r w:rsidRPr="00D01078">
        <w:t xml:space="preserve">Issue 17066: </w:t>
      </w:r>
      <w:r w:rsidR="00A21D4C">
        <w:t xml:space="preserve">Useless </w:t>
      </w:r>
      <w:proofErr w:type="spellStart"/>
      <w:r w:rsidR="00A21D4C">
        <w:t>ReaderQuery</w:t>
      </w:r>
      <w:proofErr w:type="spellEnd"/>
      <w:r w:rsidR="00A21D4C">
        <w:t xml:space="preserve"> on </w:t>
      </w:r>
      <w:proofErr w:type="spellStart"/>
      <w:r w:rsidR="00A21D4C">
        <w:t>DataReader</w:t>
      </w:r>
      <w:proofErr w:type="spellEnd"/>
      <w:r w:rsidR="00A21D4C">
        <w:t xml:space="preserve"> read/take </w:t>
      </w:r>
    </w:p>
    <w:p w14:paraId="3CE4447A" w14:textId="77777777" w:rsidR="00EF0316" w:rsidRPr="00D01078" w:rsidRDefault="00EF0316" w:rsidP="00D8060F">
      <w:pPr>
        <w:widowControl w:val="0"/>
        <w:autoSpaceDE w:val="0"/>
        <w:autoSpaceDN w:val="0"/>
        <w:adjustRightInd w:val="0"/>
        <w:rPr>
          <w:rFonts w:ascii="Times" w:hAnsi="Times" w:cs="Times"/>
          <w:i/>
          <w:iCs/>
          <w:sz w:val="32"/>
          <w:szCs w:val="32"/>
        </w:rPr>
      </w:pPr>
    </w:p>
    <w:p w14:paraId="30ECD0A5"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Source:</w:t>
      </w:r>
      <w:r w:rsidRPr="00D01078">
        <w:rPr>
          <w:rFonts w:asciiTheme="majorHAnsi" w:hAnsiTheme="majorHAnsi" w:cs="Times"/>
          <w:sz w:val="26"/>
          <w:szCs w:val="26"/>
        </w:rPr>
        <w:t xml:space="preserve"> </w:t>
      </w:r>
      <w:proofErr w:type="spellStart"/>
      <w:r w:rsidRPr="00D01078">
        <w:rPr>
          <w:rFonts w:asciiTheme="majorHAnsi" w:hAnsiTheme="majorHAnsi" w:cs="Times"/>
          <w:sz w:val="26"/>
          <w:szCs w:val="26"/>
        </w:rPr>
        <w:t>PrismTech</w:t>
      </w:r>
      <w:proofErr w:type="spellEnd"/>
      <w:r w:rsidRPr="00D01078">
        <w:rPr>
          <w:rFonts w:asciiTheme="majorHAnsi" w:hAnsiTheme="majorHAnsi" w:cs="Times"/>
          <w:sz w:val="26"/>
          <w:szCs w:val="26"/>
        </w:rPr>
        <w:t xml:space="preserve"> (Dr. Angelo Corsaro, PhD., </w:t>
      </w:r>
      <w:hyperlink r:id="rId47" w:history="1">
        <w:proofErr w:type="spellStart"/>
        <w:r w:rsidRPr="00D01078">
          <w:rPr>
            <w:rFonts w:asciiTheme="majorHAnsi" w:hAnsiTheme="majorHAnsi" w:cs="Times"/>
            <w:color w:val="0000E9"/>
            <w:sz w:val="26"/>
            <w:szCs w:val="26"/>
            <w:u w:val="single" w:color="0000E9"/>
          </w:rPr>
          <w:t>angelo.corsaro</w:t>
        </w:r>
        <w:proofErr w:type="spellEnd"/>
        <w:r w:rsidRPr="00D01078">
          <w:rPr>
            <w:rFonts w:asciiTheme="majorHAnsi" w:hAnsiTheme="majorHAnsi" w:cs="Times"/>
            <w:color w:val="0000E9"/>
            <w:sz w:val="26"/>
            <w:szCs w:val="26"/>
            <w:u w:val="single" w:color="0000E9"/>
          </w:rPr>
          <w:t>(at)prismtech.com</w:t>
        </w:r>
      </w:hyperlink>
      <w:r w:rsidRPr="00D01078">
        <w:rPr>
          <w:rFonts w:asciiTheme="majorHAnsi" w:hAnsiTheme="majorHAnsi" w:cs="Times"/>
          <w:sz w:val="26"/>
          <w:szCs w:val="26"/>
        </w:rPr>
        <w:t>)</w:t>
      </w:r>
    </w:p>
    <w:p w14:paraId="080D27E8"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Nature:</w:t>
      </w:r>
      <w:r w:rsidRPr="00D01078">
        <w:rPr>
          <w:rFonts w:asciiTheme="majorHAnsi" w:hAnsiTheme="majorHAnsi" w:cs="Times"/>
          <w:sz w:val="26"/>
          <w:szCs w:val="26"/>
        </w:rPr>
        <w:t xml:space="preserve"> Enhancement</w:t>
      </w:r>
    </w:p>
    <w:p w14:paraId="7BC0B137" w14:textId="77777777" w:rsidR="00D8060F" w:rsidRPr="00D01078"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Severity:</w:t>
      </w:r>
      <w:r w:rsidRPr="00D01078">
        <w:rPr>
          <w:rFonts w:asciiTheme="majorHAnsi" w:hAnsiTheme="majorHAnsi" w:cs="Times"/>
          <w:sz w:val="26"/>
          <w:szCs w:val="26"/>
        </w:rPr>
        <w:t xml:space="preserve"> Minor</w:t>
      </w:r>
    </w:p>
    <w:p w14:paraId="1C23D483" w14:textId="77777777" w:rsidR="00EF0316" w:rsidRPr="00D01078" w:rsidRDefault="00EF0316" w:rsidP="00D8060F">
      <w:pPr>
        <w:widowControl w:val="0"/>
        <w:autoSpaceDE w:val="0"/>
        <w:autoSpaceDN w:val="0"/>
        <w:adjustRightInd w:val="0"/>
        <w:rPr>
          <w:rFonts w:asciiTheme="majorHAnsi" w:hAnsiTheme="majorHAnsi" w:cs="Times"/>
          <w:sz w:val="26"/>
          <w:szCs w:val="26"/>
        </w:rPr>
      </w:pPr>
    </w:p>
    <w:p w14:paraId="2A5B8531"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Times"/>
          <w:b/>
          <w:bCs/>
          <w:sz w:val="26"/>
          <w:szCs w:val="26"/>
        </w:rPr>
        <w:t>Summary:</w:t>
      </w:r>
    </w:p>
    <w:p w14:paraId="1411662C" w14:textId="77777777" w:rsidR="00D8060F" w:rsidRPr="00D01078" w:rsidRDefault="00D8060F"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The </w:t>
      </w:r>
      <w:proofErr w:type="spellStart"/>
      <w:r w:rsidRPr="00D01078">
        <w:rPr>
          <w:rFonts w:asciiTheme="majorHAnsi" w:hAnsiTheme="majorHAnsi" w:cs="Courier"/>
          <w:sz w:val="26"/>
          <w:szCs w:val="26"/>
        </w:rPr>
        <w:t>ReaderQuery</w:t>
      </w:r>
      <w:proofErr w:type="spellEnd"/>
      <w:r w:rsidRPr="00D01078">
        <w:rPr>
          <w:rFonts w:asciiTheme="majorHAnsi" w:hAnsiTheme="majorHAnsi" w:cs="Courier"/>
          <w:sz w:val="26"/>
          <w:szCs w:val="26"/>
        </w:rPr>
        <w:t xml:space="preserve"> class bundles together the read-state as well as potential read conditions. However the read-condition is not always present. This leads to code that needs to check all the time </w:t>
      </w:r>
      <w:proofErr w:type="spellStart"/>
      <w:r w:rsidRPr="00D01078">
        <w:rPr>
          <w:rFonts w:asciiTheme="majorHAnsi" w:hAnsiTheme="majorHAnsi" w:cs="Courier"/>
          <w:sz w:val="26"/>
          <w:szCs w:val="26"/>
        </w:rPr>
        <w:t>wether</w:t>
      </w:r>
      <w:proofErr w:type="spellEnd"/>
      <w:r w:rsidRPr="00D01078">
        <w:rPr>
          <w:rFonts w:asciiTheme="majorHAnsi" w:hAnsiTheme="majorHAnsi" w:cs="Courier"/>
          <w:sz w:val="26"/>
          <w:szCs w:val="26"/>
        </w:rPr>
        <w:t xml:space="preserve"> something is set or not, which is not only very elegant/efficient but it is also error prone</w:t>
      </w:r>
    </w:p>
    <w:p w14:paraId="7A895064"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DE0531" w14:textId="77777777" w:rsidR="00D8060F" w:rsidRPr="00D01078" w:rsidRDefault="00D8060F" w:rsidP="00D8060F">
      <w:pPr>
        <w:widowControl w:val="0"/>
        <w:autoSpaceDE w:val="0"/>
        <w:autoSpaceDN w:val="0"/>
        <w:adjustRightInd w:val="0"/>
        <w:rPr>
          <w:rFonts w:asciiTheme="majorHAnsi" w:hAnsiTheme="majorHAnsi" w:cs="Courier"/>
          <w:sz w:val="26"/>
          <w:szCs w:val="26"/>
        </w:rPr>
      </w:pPr>
    </w:p>
    <w:p w14:paraId="0021F2B9" w14:textId="5B4F24AE" w:rsidR="00D8060F" w:rsidRPr="00D01078" w:rsidRDefault="00EF0316" w:rsidP="00D8060F">
      <w:pPr>
        <w:widowControl w:val="0"/>
        <w:autoSpaceDE w:val="0"/>
        <w:autoSpaceDN w:val="0"/>
        <w:adjustRightInd w:val="0"/>
        <w:rPr>
          <w:rFonts w:asciiTheme="majorHAnsi" w:hAnsiTheme="majorHAnsi" w:cs="Courier"/>
          <w:sz w:val="26"/>
          <w:szCs w:val="26"/>
        </w:rPr>
      </w:pPr>
      <w:r w:rsidRPr="00D01078">
        <w:rPr>
          <w:rFonts w:asciiTheme="majorHAnsi" w:hAnsiTheme="majorHAnsi" w:cs="Courier"/>
          <w:sz w:val="26"/>
          <w:szCs w:val="26"/>
        </w:rPr>
        <w:t xml:space="preserve">Proposed </w:t>
      </w:r>
      <w:r w:rsidR="00D8060F" w:rsidRPr="00D01078">
        <w:rPr>
          <w:rFonts w:asciiTheme="majorHAnsi" w:hAnsiTheme="majorHAnsi" w:cs="Courier"/>
          <w:sz w:val="26"/>
          <w:szCs w:val="26"/>
        </w:rPr>
        <w:t>Resolution</w:t>
      </w:r>
      <w:r w:rsidRPr="00D01078">
        <w:rPr>
          <w:rFonts w:asciiTheme="majorHAnsi" w:hAnsiTheme="majorHAnsi" w:cs="Courier"/>
          <w:sz w:val="26"/>
          <w:szCs w:val="26"/>
        </w:rPr>
        <w:t xml:space="preserve"> : </w:t>
      </w:r>
      <w:r w:rsidR="00D8060F" w:rsidRPr="00D01078">
        <w:rPr>
          <w:rFonts w:asciiTheme="majorHAnsi" w:hAnsiTheme="majorHAnsi" w:cs="Courier"/>
          <w:sz w:val="26"/>
          <w:szCs w:val="26"/>
        </w:rPr>
        <w:t xml:space="preserve">Remove the </w:t>
      </w:r>
      <w:proofErr w:type="spellStart"/>
      <w:r w:rsidR="00D8060F" w:rsidRPr="00D01078">
        <w:rPr>
          <w:rFonts w:asciiTheme="majorHAnsi" w:hAnsiTheme="majorHAnsi" w:cs="Courier"/>
          <w:sz w:val="26"/>
          <w:szCs w:val="26"/>
        </w:rPr>
        <w:t>ReaderQuery</w:t>
      </w:r>
      <w:proofErr w:type="spellEnd"/>
      <w:r w:rsidR="00D8060F" w:rsidRPr="00D01078">
        <w:rPr>
          <w:rFonts w:asciiTheme="majorHAnsi" w:hAnsiTheme="majorHAnsi" w:cs="Courier"/>
          <w:sz w:val="26"/>
          <w:szCs w:val="26"/>
        </w:rPr>
        <w:t xml:space="preserve"> and let the read API deal, through proper operations overloads, with </w:t>
      </w:r>
      <w:proofErr w:type="spellStart"/>
      <w:r w:rsidR="00D8060F" w:rsidRPr="00D01078">
        <w:rPr>
          <w:rFonts w:asciiTheme="majorHAnsi" w:hAnsiTheme="majorHAnsi" w:cs="Courier"/>
          <w:sz w:val="26"/>
          <w:szCs w:val="26"/>
        </w:rPr>
        <w:t>ReadState</w:t>
      </w:r>
      <w:proofErr w:type="spellEnd"/>
      <w:r w:rsidR="00D8060F" w:rsidRPr="00D01078">
        <w:rPr>
          <w:rFonts w:asciiTheme="majorHAnsi" w:hAnsiTheme="majorHAnsi" w:cs="Courier"/>
          <w:sz w:val="26"/>
          <w:szCs w:val="26"/>
        </w:rPr>
        <w:t xml:space="preserve"> and potential </w:t>
      </w:r>
      <w:proofErr w:type="spellStart"/>
      <w:r w:rsidR="00D8060F" w:rsidRPr="00D01078">
        <w:rPr>
          <w:rFonts w:asciiTheme="majorHAnsi" w:hAnsiTheme="majorHAnsi" w:cs="Courier"/>
          <w:sz w:val="26"/>
          <w:szCs w:val="26"/>
        </w:rPr>
        <w:t>ReadConditions</w:t>
      </w:r>
      <w:proofErr w:type="spellEnd"/>
      <w:r w:rsidR="00D8060F" w:rsidRPr="00D01078">
        <w:rPr>
          <w:rFonts w:asciiTheme="majorHAnsi" w:hAnsiTheme="majorHAnsi" w:cs="Courier"/>
          <w:sz w:val="26"/>
          <w:szCs w:val="26"/>
        </w:rPr>
        <w:t xml:space="preserve">. This way it will always be clear if a read/take is with a condition or not both for the client code and the DDS </w:t>
      </w:r>
      <w:proofErr w:type="spellStart"/>
      <w:r w:rsidR="00D8060F" w:rsidRPr="00D01078">
        <w:rPr>
          <w:rFonts w:asciiTheme="majorHAnsi" w:hAnsiTheme="majorHAnsi" w:cs="Courier"/>
          <w:sz w:val="26"/>
          <w:szCs w:val="26"/>
        </w:rPr>
        <w:t>implementor</w:t>
      </w:r>
      <w:proofErr w:type="spellEnd"/>
      <w:r w:rsidR="00D8060F" w:rsidRPr="00D01078">
        <w:rPr>
          <w:rFonts w:asciiTheme="majorHAnsi" w:hAnsiTheme="majorHAnsi" w:cs="Courier"/>
          <w:sz w:val="26"/>
          <w:szCs w:val="26"/>
        </w:rPr>
        <w:t>.</w:t>
      </w:r>
    </w:p>
    <w:p w14:paraId="31696452" w14:textId="77777777" w:rsidR="00D8060F" w:rsidRPr="00D01078" w:rsidRDefault="00D8060F" w:rsidP="00D8060F">
      <w:pPr>
        <w:widowControl w:val="0"/>
        <w:autoSpaceDE w:val="0"/>
        <w:autoSpaceDN w:val="0"/>
        <w:adjustRightInd w:val="0"/>
        <w:rPr>
          <w:rFonts w:asciiTheme="majorHAnsi" w:hAnsiTheme="majorHAnsi" w:cs="Times"/>
          <w:sz w:val="26"/>
          <w:szCs w:val="26"/>
        </w:rPr>
      </w:pPr>
    </w:p>
    <w:p w14:paraId="316E83A2" w14:textId="77777777" w:rsidR="0067140F" w:rsidRDefault="00D8060F" w:rsidP="00D8060F">
      <w:pPr>
        <w:widowControl w:val="0"/>
        <w:autoSpaceDE w:val="0"/>
        <w:autoSpaceDN w:val="0"/>
        <w:adjustRightInd w:val="0"/>
        <w:rPr>
          <w:rFonts w:asciiTheme="majorHAnsi" w:hAnsiTheme="majorHAnsi" w:cs="Times"/>
          <w:sz w:val="26"/>
          <w:szCs w:val="26"/>
        </w:rPr>
      </w:pPr>
      <w:r w:rsidRPr="00D01078">
        <w:rPr>
          <w:rFonts w:asciiTheme="majorHAnsi" w:hAnsiTheme="majorHAnsi" w:cs="Times"/>
          <w:b/>
          <w:bCs/>
          <w:sz w:val="26"/>
          <w:szCs w:val="26"/>
        </w:rPr>
        <w:t>Resolution:</w:t>
      </w:r>
      <w:r w:rsidRPr="00D01078">
        <w:rPr>
          <w:rFonts w:asciiTheme="majorHAnsi" w:hAnsiTheme="majorHAnsi" w:cs="Times"/>
          <w:sz w:val="26"/>
          <w:szCs w:val="26"/>
        </w:rPr>
        <w:t xml:space="preserve"> </w:t>
      </w:r>
      <w:r w:rsidR="00E93A0C">
        <w:rPr>
          <w:rFonts w:asciiTheme="majorHAnsi" w:hAnsiTheme="majorHAnsi" w:cs="Times"/>
          <w:sz w:val="26"/>
          <w:szCs w:val="26"/>
        </w:rPr>
        <w:t xml:space="preserve">The </w:t>
      </w:r>
      <w:proofErr w:type="spellStart"/>
      <w:r w:rsidR="00E93A0C">
        <w:rPr>
          <w:rFonts w:asciiTheme="majorHAnsi" w:hAnsiTheme="majorHAnsi" w:cs="Times"/>
          <w:sz w:val="26"/>
          <w:szCs w:val="26"/>
        </w:rPr>
        <w:t>DataReader</w:t>
      </w:r>
      <w:proofErr w:type="spellEnd"/>
      <w:r w:rsidR="00E93A0C">
        <w:rPr>
          <w:rFonts w:asciiTheme="majorHAnsi" w:hAnsiTheme="majorHAnsi" w:cs="Times"/>
          <w:sz w:val="26"/>
          <w:szCs w:val="26"/>
        </w:rPr>
        <w:t xml:space="preserve"> API has been updated to provide the proper read/take ove</w:t>
      </w:r>
      <w:r w:rsidR="00A15804">
        <w:rPr>
          <w:rFonts w:asciiTheme="majorHAnsi" w:hAnsiTheme="majorHAnsi" w:cs="Times"/>
          <w:sz w:val="26"/>
          <w:szCs w:val="26"/>
        </w:rPr>
        <w:t>r</w:t>
      </w:r>
      <w:r w:rsidR="00E93A0C">
        <w:rPr>
          <w:rFonts w:asciiTheme="majorHAnsi" w:hAnsiTheme="majorHAnsi" w:cs="Times"/>
          <w:sz w:val="26"/>
          <w:szCs w:val="26"/>
        </w:rPr>
        <w:t xml:space="preserve">loads </w:t>
      </w:r>
      <w:r w:rsidR="00A15804">
        <w:rPr>
          <w:rFonts w:asciiTheme="majorHAnsi" w:hAnsiTheme="majorHAnsi" w:cs="Times"/>
          <w:sz w:val="26"/>
          <w:szCs w:val="26"/>
        </w:rPr>
        <w:t xml:space="preserve">and remove the useless </w:t>
      </w:r>
      <w:proofErr w:type="spellStart"/>
      <w:r w:rsidR="00A15804">
        <w:rPr>
          <w:rFonts w:asciiTheme="majorHAnsi" w:hAnsiTheme="majorHAnsi" w:cs="Times"/>
          <w:sz w:val="26"/>
          <w:szCs w:val="26"/>
        </w:rPr>
        <w:t>ReaderQuery</w:t>
      </w:r>
      <w:proofErr w:type="spellEnd"/>
      <w:r w:rsidR="00A15804">
        <w:rPr>
          <w:rFonts w:asciiTheme="majorHAnsi" w:hAnsiTheme="majorHAnsi" w:cs="Times"/>
          <w:sz w:val="26"/>
          <w:szCs w:val="26"/>
        </w:rPr>
        <w:t xml:space="preserve">. </w:t>
      </w:r>
      <w:r w:rsidR="0067140F">
        <w:rPr>
          <w:rFonts w:asciiTheme="majorHAnsi" w:hAnsiTheme="majorHAnsi" w:cs="Times"/>
          <w:sz w:val="26"/>
          <w:szCs w:val="26"/>
        </w:rPr>
        <w:t xml:space="preserve">The concept of a Selector has been introduced to orchestrate complex read/take operations requiring selection based on state, content and instance. The new API is orthogonal, simple and </w:t>
      </w:r>
      <w:proofErr w:type="spellStart"/>
      <w:r w:rsidR="0067140F">
        <w:rPr>
          <w:rFonts w:asciiTheme="majorHAnsi" w:hAnsiTheme="majorHAnsi" w:cs="Times"/>
          <w:sz w:val="26"/>
          <w:szCs w:val="26"/>
        </w:rPr>
        <w:t>composable</w:t>
      </w:r>
      <w:proofErr w:type="spellEnd"/>
      <w:r w:rsidR="0067140F">
        <w:rPr>
          <w:rFonts w:asciiTheme="majorHAnsi" w:hAnsiTheme="majorHAnsi" w:cs="Times"/>
          <w:sz w:val="26"/>
          <w:szCs w:val="26"/>
        </w:rPr>
        <w:t xml:space="preserve">. </w:t>
      </w:r>
    </w:p>
    <w:p w14:paraId="530B9614" w14:textId="77777777" w:rsidR="0067140F" w:rsidRDefault="0067140F" w:rsidP="00D8060F">
      <w:pPr>
        <w:widowControl w:val="0"/>
        <w:autoSpaceDE w:val="0"/>
        <w:autoSpaceDN w:val="0"/>
        <w:adjustRightInd w:val="0"/>
        <w:rPr>
          <w:rFonts w:asciiTheme="majorHAnsi" w:hAnsiTheme="majorHAnsi" w:cs="Times"/>
          <w:sz w:val="26"/>
          <w:szCs w:val="26"/>
        </w:rPr>
      </w:pPr>
    </w:p>
    <w:p w14:paraId="7E894CFC" w14:textId="734E965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Below an example usage of the selector API:</w:t>
      </w:r>
    </w:p>
    <w:p w14:paraId="317BBEAC" w14:textId="77777777" w:rsidR="0067140F" w:rsidRDefault="0067140F" w:rsidP="00D8060F">
      <w:pPr>
        <w:widowControl w:val="0"/>
        <w:autoSpaceDE w:val="0"/>
        <w:autoSpaceDN w:val="0"/>
        <w:adjustRightInd w:val="0"/>
        <w:rPr>
          <w:rFonts w:asciiTheme="majorHAnsi" w:hAnsiTheme="majorHAnsi" w:cs="Times"/>
          <w:sz w:val="26"/>
          <w:szCs w:val="26"/>
        </w:rPr>
      </w:pPr>
    </w:p>
    <w:p w14:paraId="449477E7" w14:textId="44F188FA" w:rsidR="0067140F" w:rsidRDefault="0067140F" w:rsidP="00D8060F">
      <w:pPr>
        <w:widowControl w:val="0"/>
        <w:autoSpaceDE w:val="0"/>
        <w:autoSpaceDN w:val="0"/>
        <w:adjustRightInd w:val="0"/>
        <w:rPr>
          <w:rFonts w:asciiTheme="majorHAnsi" w:hAnsiTheme="majorHAnsi" w:cs="Times"/>
          <w:sz w:val="26"/>
          <w:szCs w:val="26"/>
        </w:rPr>
      </w:pPr>
      <w:proofErr w:type="spellStart"/>
      <w:r>
        <w:rPr>
          <w:rFonts w:asciiTheme="majorHAnsi" w:hAnsiTheme="majorHAnsi" w:cs="Times"/>
          <w:sz w:val="26"/>
          <w:szCs w:val="26"/>
        </w:rPr>
        <w:t>LoanedSamples</w:t>
      </w:r>
      <w:proofErr w:type="spellEnd"/>
      <w:r>
        <w:rPr>
          <w:rFonts w:asciiTheme="majorHAnsi" w:hAnsiTheme="majorHAnsi" w:cs="Times"/>
          <w:sz w:val="26"/>
          <w:szCs w:val="26"/>
        </w:rPr>
        <w:t xml:space="preserve">&lt;Foo&gt; </w:t>
      </w:r>
      <w:proofErr w:type="spellStart"/>
      <w:r>
        <w:rPr>
          <w:rFonts w:asciiTheme="majorHAnsi" w:hAnsiTheme="majorHAnsi" w:cs="Times"/>
          <w:sz w:val="26"/>
          <w:szCs w:val="26"/>
        </w:rPr>
        <w:t>ls</w:t>
      </w:r>
      <w:proofErr w:type="spellEnd"/>
      <w:r>
        <w:rPr>
          <w:rFonts w:asciiTheme="majorHAnsi" w:hAnsiTheme="majorHAnsi" w:cs="Times"/>
          <w:sz w:val="26"/>
          <w:szCs w:val="26"/>
        </w:rPr>
        <w:t xml:space="preserve"> = </w:t>
      </w:r>
    </w:p>
    <w:p w14:paraId="0EC8B5C2" w14:textId="41514A2D" w:rsidR="0067140F" w:rsidRDefault="0067140F" w:rsidP="0067140F">
      <w:pPr>
        <w:widowControl w:val="0"/>
        <w:autoSpaceDE w:val="0"/>
        <w:autoSpaceDN w:val="0"/>
        <w:adjustRightInd w:val="0"/>
        <w:ind w:firstLine="708"/>
        <w:rPr>
          <w:rFonts w:asciiTheme="majorHAnsi" w:hAnsiTheme="majorHAnsi" w:cs="Times"/>
          <w:sz w:val="26"/>
          <w:szCs w:val="26"/>
        </w:rPr>
      </w:pPr>
      <w:proofErr w:type="spellStart"/>
      <w:r>
        <w:rPr>
          <w:rFonts w:asciiTheme="majorHAnsi" w:hAnsiTheme="majorHAnsi" w:cs="Times"/>
          <w:sz w:val="26"/>
          <w:szCs w:val="26"/>
        </w:rPr>
        <w:t>dr.selector</w:t>
      </w:r>
      <w:proofErr w:type="spellEnd"/>
      <w:r>
        <w:rPr>
          <w:rFonts w:asciiTheme="majorHAnsi" w:hAnsiTheme="majorHAnsi" w:cs="Times"/>
          <w:sz w:val="26"/>
          <w:szCs w:val="26"/>
        </w:rPr>
        <w:t>()</w:t>
      </w:r>
    </w:p>
    <w:p w14:paraId="7CE70B3F" w14:textId="1D1CFB37"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.instance(handle)</w:t>
      </w:r>
    </w:p>
    <w:p w14:paraId="66977AA2" w14:textId="37F1FFC1"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ab/>
        <w:t>.</w:t>
      </w:r>
      <w:proofErr w:type="spellStart"/>
      <w:r>
        <w:rPr>
          <w:rFonts w:asciiTheme="majorHAnsi" w:hAnsiTheme="majorHAnsi" w:cs="Times"/>
          <w:sz w:val="26"/>
          <w:szCs w:val="26"/>
        </w:rPr>
        <w:t>filter_content</w:t>
      </w:r>
      <w:proofErr w:type="spellEnd"/>
      <w:r>
        <w:rPr>
          <w:rFonts w:asciiTheme="majorHAnsi" w:hAnsiTheme="majorHAnsi" w:cs="Times"/>
          <w:sz w:val="26"/>
          <w:szCs w:val="26"/>
        </w:rPr>
        <w:t>(query)</w:t>
      </w:r>
    </w:p>
    <w:p w14:paraId="59ED6C19" w14:textId="54F95963" w:rsidR="0067140F" w:rsidRDefault="0067140F" w:rsidP="0067140F">
      <w:pPr>
        <w:widowControl w:val="0"/>
        <w:autoSpaceDE w:val="0"/>
        <w:autoSpaceDN w:val="0"/>
        <w:adjustRightInd w:val="0"/>
        <w:ind w:firstLine="708"/>
        <w:rPr>
          <w:rFonts w:asciiTheme="majorHAnsi" w:hAnsiTheme="majorHAnsi" w:cs="Times"/>
          <w:sz w:val="26"/>
          <w:szCs w:val="26"/>
        </w:rPr>
      </w:pPr>
      <w:r>
        <w:rPr>
          <w:rFonts w:asciiTheme="majorHAnsi" w:hAnsiTheme="majorHAnsi" w:cs="Times"/>
          <w:sz w:val="26"/>
          <w:szCs w:val="26"/>
        </w:rPr>
        <w:t>.take();</w:t>
      </w:r>
    </w:p>
    <w:p w14:paraId="615177DC" w14:textId="77777777" w:rsidR="0067140F" w:rsidRDefault="0067140F" w:rsidP="0067140F">
      <w:pPr>
        <w:widowControl w:val="0"/>
        <w:autoSpaceDE w:val="0"/>
        <w:autoSpaceDN w:val="0"/>
        <w:adjustRightInd w:val="0"/>
        <w:ind w:firstLine="708"/>
        <w:rPr>
          <w:rFonts w:asciiTheme="majorHAnsi" w:hAnsiTheme="majorHAnsi" w:cs="Times"/>
          <w:sz w:val="26"/>
          <w:szCs w:val="26"/>
        </w:rPr>
      </w:pPr>
    </w:p>
    <w:p w14:paraId="01740E91" w14:textId="3AEC987C" w:rsidR="0067140F" w:rsidRDefault="0067140F"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This example </w:t>
      </w:r>
      <w:r w:rsidR="009770EE">
        <w:rPr>
          <w:rFonts w:asciiTheme="majorHAnsi" w:hAnsiTheme="majorHAnsi" w:cs="Times"/>
          <w:sz w:val="26"/>
          <w:szCs w:val="26"/>
        </w:rPr>
        <w:t>takes the samples matching the query q for the instance with given handle.</w:t>
      </w:r>
    </w:p>
    <w:p w14:paraId="124B4D85" w14:textId="77777777" w:rsidR="0067140F" w:rsidRDefault="0067140F" w:rsidP="00D8060F">
      <w:pPr>
        <w:widowControl w:val="0"/>
        <w:autoSpaceDE w:val="0"/>
        <w:autoSpaceDN w:val="0"/>
        <w:adjustRightInd w:val="0"/>
        <w:rPr>
          <w:rFonts w:asciiTheme="majorHAnsi" w:hAnsiTheme="majorHAnsi" w:cs="Times"/>
          <w:sz w:val="26"/>
          <w:szCs w:val="26"/>
        </w:rPr>
      </w:pPr>
    </w:p>
    <w:p w14:paraId="1E9AAA92" w14:textId="77777777" w:rsidR="006714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r w:rsidR="0067140F">
        <w:rPr>
          <w:rFonts w:asciiTheme="majorHAnsi" w:hAnsiTheme="majorHAnsi" w:cs="Times"/>
          <w:sz w:val="26"/>
          <w:szCs w:val="26"/>
        </w:rPr>
        <w:t>:</w:t>
      </w:r>
    </w:p>
    <w:p w14:paraId="333A71B6" w14:textId="25A5571C" w:rsidR="00D8060F" w:rsidRDefault="00A15804"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 xml:space="preserve"> </w:t>
      </w:r>
      <w:hyperlink r:id="rId48" w:history="1">
        <w:r w:rsidRPr="009D3EC3">
          <w:rPr>
            <w:rStyle w:val="Lienhypertexte"/>
            <w:rFonts w:asciiTheme="majorHAnsi" w:hAnsiTheme="majorHAnsi" w:cs="Times"/>
            <w:sz w:val="26"/>
            <w:szCs w:val="26"/>
          </w:rPr>
          <w:t>github.com/kydos/dds-psm-cxx/blob/master/src/hpp/dds/sub/TDataReader.hpp</w:t>
        </w:r>
      </w:hyperlink>
    </w:p>
    <w:p w14:paraId="20E18523" w14:textId="77777777" w:rsidR="00E93A0C" w:rsidRDefault="00E93A0C" w:rsidP="00D8060F">
      <w:pPr>
        <w:widowControl w:val="0"/>
        <w:autoSpaceDE w:val="0"/>
        <w:autoSpaceDN w:val="0"/>
        <w:adjustRightInd w:val="0"/>
        <w:rPr>
          <w:rFonts w:asciiTheme="majorHAnsi" w:hAnsiTheme="majorHAnsi" w:cs="Times"/>
          <w:sz w:val="26"/>
          <w:szCs w:val="26"/>
        </w:rPr>
      </w:pPr>
    </w:p>
    <w:p w14:paraId="4FFDDA7A" w14:textId="77777777" w:rsidR="008D162F" w:rsidRPr="000F2DC5"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7E033707" w14:textId="70F8AE5A" w:rsidR="00D01078" w:rsidRPr="008D162F" w:rsidRDefault="008D162F" w:rsidP="008D162F">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5B97D9E1" w14:textId="77777777" w:rsidR="00D01078" w:rsidRDefault="00D01078">
      <w:pPr>
        <w:rPr>
          <w:rFonts w:ascii="Times" w:hAnsi="Times" w:cs="Times"/>
          <w:sz w:val="32"/>
          <w:szCs w:val="32"/>
        </w:rPr>
      </w:pPr>
      <w:r>
        <w:rPr>
          <w:rFonts w:ascii="Times" w:hAnsi="Times" w:cs="Times"/>
          <w:sz w:val="32"/>
          <w:szCs w:val="32"/>
        </w:rPr>
        <w:br w:type="page"/>
      </w:r>
    </w:p>
    <w:p w14:paraId="436B70EB" w14:textId="5C62F683" w:rsidR="00D8060F" w:rsidRPr="00D01078" w:rsidRDefault="00D8060F" w:rsidP="00743F04">
      <w:pPr>
        <w:pStyle w:val="Titre1"/>
      </w:pPr>
      <w:r w:rsidRPr="00D01078">
        <w:t>Issue 17067: Assignment Rule for Container Types (</w:t>
      </w:r>
      <w:proofErr w:type="spellStart"/>
      <w:r w:rsidRPr="00D01078">
        <w:t>dds</w:t>
      </w:r>
      <w:proofErr w:type="spellEnd"/>
      <w:r w:rsidRPr="00D01078">
        <w:t>-</w:t>
      </w:r>
      <w:proofErr w:type="spellStart"/>
      <w:r w:rsidRPr="00D01078">
        <w:t>psm</w:t>
      </w:r>
      <w:proofErr w:type="spellEnd"/>
      <w:r w:rsidRPr="00D01078">
        <w:t>-cxx-</w:t>
      </w:r>
      <w:proofErr w:type="spellStart"/>
      <w:r w:rsidRPr="00D01078">
        <w:t>ftf</w:t>
      </w:r>
      <w:proofErr w:type="spellEnd"/>
      <w:r w:rsidRPr="00D01078">
        <w:t>)</w:t>
      </w:r>
    </w:p>
    <w:p w14:paraId="5CFF0092" w14:textId="77777777" w:rsidR="00743F04" w:rsidRDefault="00743F04" w:rsidP="00D8060F">
      <w:pPr>
        <w:widowControl w:val="0"/>
        <w:autoSpaceDE w:val="0"/>
        <w:autoSpaceDN w:val="0"/>
        <w:adjustRightInd w:val="0"/>
        <w:rPr>
          <w:rFonts w:ascii="Times" w:hAnsi="Times" w:cs="Times"/>
          <w:b/>
          <w:bCs/>
          <w:sz w:val="32"/>
          <w:szCs w:val="32"/>
        </w:rPr>
      </w:pPr>
    </w:p>
    <w:p w14:paraId="71AB68CD"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w:t>
      </w:r>
      <w:proofErr w:type="spellStart"/>
      <w:r w:rsidRPr="00743F04">
        <w:rPr>
          <w:rFonts w:asciiTheme="majorHAnsi" w:hAnsiTheme="majorHAnsi" w:cs="Times"/>
          <w:sz w:val="26"/>
          <w:szCs w:val="26"/>
        </w:rPr>
        <w:t>PrismTech</w:t>
      </w:r>
      <w:proofErr w:type="spellEnd"/>
      <w:r w:rsidRPr="00743F04">
        <w:rPr>
          <w:rFonts w:asciiTheme="majorHAnsi" w:hAnsiTheme="majorHAnsi" w:cs="Times"/>
          <w:sz w:val="26"/>
          <w:szCs w:val="26"/>
        </w:rPr>
        <w:t xml:space="preserve"> (Dr. Angelo Corsaro, PhD., </w:t>
      </w:r>
      <w:hyperlink r:id="rId49" w:history="1">
        <w:proofErr w:type="spellStart"/>
        <w:r w:rsidRPr="00743F04">
          <w:rPr>
            <w:rFonts w:asciiTheme="majorHAnsi" w:hAnsiTheme="majorHAnsi" w:cs="Times"/>
            <w:color w:val="0000E9"/>
            <w:sz w:val="26"/>
            <w:szCs w:val="26"/>
            <w:u w:val="single" w:color="0000E9"/>
          </w:rPr>
          <w:t>angelo.corsaro</w:t>
        </w:r>
        <w:proofErr w:type="spellEnd"/>
        <w:r w:rsidRPr="00743F04">
          <w:rPr>
            <w:rFonts w:asciiTheme="majorHAnsi" w:hAnsiTheme="majorHAnsi" w:cs="Times"/>
            <w:color w:val="0000E9"/>
            <w:sz w:val="26"/>
            <w:szCs w:val="26"/>
            <w:u w:val="single" w:color="0000E9"/>
          </w:rPr>
          <w:t>(at)prismtech.com</w:t>
        </w:r>
      </w:hyperlink>
      <w:r w:rsidRPr="00743F04">
        <w:rPr>
          <w:rFonts w:asciiTheme="majorHAnsi" w:hAnsiTheme="majorHAnsi" w:cs="Times"/>
          <w:sz w:val="26"/>
          <w:szCs w:val="26"/>
        </w:rPr>
        <w:t>)</w:t>
      </w:r>
    </w:p>
    <w:p w14:paraId="57E06D5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Enhancement</w:t>
      </w:r>
    </w:p>
    <w:p w14:paraId="57CF9FF6"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Minor</w:t>
      </w:r>
    </w:p>
    <w:p w14:paraId="3DC5CA17" w14:textId="77777777" w:rsidR="00743F04" w:rsidRDefault="00743F04" w:rsidP="00D8060F">
      <w:pPr>
        <w:widowControl w:val="0"/>
        <w:autoSpaceDE w:val="0"/>
        <w:autoSpaceDN w:val="0"/>
        <w:adjustRightInd w:val="0"/>
        <w:rPr>
          <w:rFonts w:asciiTheme="majorHAnsi" w:hAnsiTheme="majorHAnsi" w:cs="Times"/>
          <w:b/>
          <w:bCs/>
          <w:sz w:val="26"/>
          <w:szCs w:val="26"/>
        </w:rPr>
      </w:pPr>
    </w:p>
    <w:p w14:paraId="533875C9"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380B7C8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The </w:t>
      </w:r>
      <w:proofErr w:type="spellStart"/>
      <w:r w:rsidRPr="00743F04">
        <w:rPr>
          <w:rFonts w:asciiTheme="majorHAnsi" w:hAnsiTheme="majorHAnsi" w:cs="Courier"/>
          <w:sz w:val="26"/>
          <w:szCs w:val="26"/>
        </w:rPr>
        <w:t>ctors</w:t>
      </w:r>
      <w:proofErr w:type="spellEnd"/>
      <w:r w:rsidRPr="00743F04">
        <w:rPr>
          <w:rFonts w:asciiTheme="majorHAnsi" w:hAnsiTheme="majorHAnsi" w:cs="Courier"/>
          <w:sz w:val="26"/>
          <w:szCs w:val="26"/>
        </w:rPr>
        <w:t xml:space="preserve"> declared by the macros OMG_DDS_REF_TYPE_BASE and OMG_DDS_REF_TYPE_BASE_T for initializing proxy classes with delegates should be declared protected as opposed to public. This will ensure (1) that client code is not able to invoke these methods and (2) that the C++ compiler won't try to apply some of the </w:t>
      </w:r>
      <w:proofErr w:type="spellStart"/>
      <w:r w:rsidRPr="00743F04">
        <w:rPr>
          <w:rFonts w:asciiTheme="majorHAnsi" w:hAnsiTheme="majorHAnsi" w:cs="Courier"/>
          <w:sz w:val="26"/>
          <w:szCs w:val="26"/>
        </w:rPr>
        <w:t>parametrized</w:t>
      </w:r>
      <w:proofErr w:type="spellEnd"/>
      <w:r w:rsidRPr="00743F04">
        <w:rPr>
          <w:rFonts w:asciiTheme="majorHAnsi" w:hAnsiTheme="majorHAnsi" w:cs="Courier"/>
          <w:sz w:val="26"/>
          <w:szCs w:val="26"/>
        </w:rPr>
        <w:t xml:space="preserve"> </w:t>
      </w:r>
      <w:proofErr w:type="spellStart"/>
      <w:r w:rsidRPr="00743F04">
        <w:rPr>
          <w:rFonts w:asciiTheme="majorHAnsi" w:hAnsiTheme="majorHAnsi" w:cs="Courier"/>
          <w:sz w:val="26"/>
          <w:szCs w:val="26"/>
        </w:rPr>
        <w:t>ctors</w:t>
      </w:r>
      <w:proofErr w:type="spellEnd"/>
      <w:r w:rsidRPr="00743F04">
        <w:rPr>
          <w:rFonts w:asciiTheme="majorHAnsi" w:hAnsiTheme="majorHAnsi" w:cs="Courier"/>
          <w:sz w:val="26"/>
          <w:szCs w:val="26"/>
        </w:rPr>
        <w:t xml:space="preserve"> to incomplete </w:t>
      </w:r>
      <w:proofErr w:type="spellStart"/>
      <w:r w:rsidRPr="00743F04">
        <w:rPr>
          <w:rFonts w:asciiTheme="majorHAnsi" w:hAnsiTheme="majorHAnsi" w:cs="Courier"/>
          <w:sz w:val="26"/>
          <w:szCs w:val="26"/>
        </w:rPr>
        <w:t>arg</w:t>
      </w:r>
      <w:proofErr w:type="spellEnd"/>
      <w:r w:rsidRPr="00743F04">
        <w:rPr>
          <w:rFonts w:asciiTheme="majorHAnsi" w:hAnsiTheme="majorHAnsi" w:cs="Courier"/>
          <w:sz w:val="26"/>
          <w:szCs w:val="26"/>
        </w:rPr>
        <w:t>-list provided by the user.</w:t>
      </w:r>
    </w:p>
    <w:p w14:paraId="2BB639F1"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8D98AAD"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62BE50" w14:textId="431D2F4C" w:rsidR="00D8060F" w:rsidRPr="00743F04" w:rsidRDefault="00743F04" w:rsidP="00D8060F">
      <w:pPr>
        <w:widowControl w:val="0"/>
        <w:autoSpaceDE w:val="0"/>
        <w:autoSpaceDN w:val="0"/>
        <w:adjustRightInd w:val="0"/>
        <w:rPr>
          <w:rFonts w:asciiTheme="majorHAnsi" w:hAnsiTheme="majorHAnsi" w:cs="Courier"/>
          <w:sz w:val="26"/>
          <w:szCs w:val="26"/>
        </w:rPr>
      </w:pPr>
      <w:r w:rsidRPr="007B597C">
        <w:rPr>
          <w:rFonts w:asciiTheme="majorHAnsi" w:hAnsiTheme="majorHAnsi" w:cs="Courier"/>
          <w:b/>
          <w:sz w:val="26"/>
          <w:szCs w:val="26"/>
        </w:rPr>
        <w:t xml:space="preserve">Proposed </w:t>
      </w:r>
      <w:r w:rsidR="00D8060F" w:rsidRPr="007B597C">
        <w:rPr>
          <w:rFonts w:asciiTheme="majorHAnsi" w:hAnsiTheme="majorHAnsi" w:cs="Courier"/>
          <w:b/>
          <w:sz w:val="26"/>
          <w:szCs w:val="26"/>
        </w:rPr>
        <w:t>Resolution</w:t>
      </w:r>
      <w:r w:rsidRPr="007B597C">
        <w:rPr>
          <w:rFonts w:asciiTheme="majorHAnsi" w:hAnsiTheme="majorHAnsi" w:cs="Courier"/>
          <w:b/>
          <w:sz w:val="26"/>
          <w:szCs w:val="26"/>
        </w:rPr>
        <w:t>:</w:t>
      </w:r>
      <w:r>
        <w:rPr>
          <w:rFonts w:asciiTheme="majorHAnsi" w:hAnsiTheme="majorHAnsi" w:cs="Courier"/>
          <w:sz w:val="26"/>
          <w:szCs w:val="26"/>
        </w:rPr>
        <w:t xml:space="preserve"> </w:t>
      </w:r>
      <w:r w:rsidR="00D8060F" w:rsidRPr="00743F04">
        <w:rPr>
          <w:rFonts w:asciiTheme="majorHAnsi" w:hAnsiTheme="majorHAnsi" w:cs="Courier"/>
          <w:sz w:val="26"/>
          <w:szCs w:val="26"/>
        </w:rPr>
        <w:t xml:space="preserve">Change </w:t>
      </w:r>
      <w:proofErr w:type="spellStart"/>
      <w:r w:rsidR="00D8060F" w:rsidRPr="00743F04">
        <w:rPr>
          <w:rFonts w:asciiTheme="majorHAnsi" w:hAnsiTheme="majorHAnsi" w:cs="Courier"/>
          <w:sz w:val="26"/>
          <w:szCs w:val="26"/>
        </w:rPr>
        <w:t>ctors</w:t>
      </w:r>
      <w:proofErr w:type="spellEnd"/>
      <w:r w:rsidR="00D8060F" w:rsidRPr="00743F04">
        <w:rPr>
          <w:rFonts w:asciiTheme="majorHAnsi" w:hAnsiTheme="majorHAnsi" w:cs="Courier"/>
          <w:sz w:val="26"/>
          <w:szCs w:val="26"/>
        </w:rPr>
        <w:t xml:space="preserve"> declaration from "public" to "protected"</w:t>
      </w:r>
    </w:p>
    <w:p w14:paraId="662BB44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1B1AE664" w14:textId="77777777" w:rsidR="00570719"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007B597C">
        <w:rPr>
          <w:rFonts w:asciiTheme="majorHAnsi" w:hAnsiTheme="majorHAnsi" w:cs="Times"/>
          <w:b/>
          <w:bCs/>
          <w:sz w:val="26"/>
          <w:szCs w:val="26"/>
        </w:rPr>
        <w:t xml:space="preserve"> </w:t>
      </w:r>
      <w:r w:rsidR="007B597C" w:rsidRPr="007B597C">
        <w:rPr>
          <w:rFonts w:asciiTheme="majorHAnsi" w:hAnsiTheme="majorHAnsi" w:cs="Times"/>
          <w:bCs/>
          <w:sz w:val="26"/>
          <w:szCs w:val="26"/>
        </w:rPr>
        <w:t xml:space="preserve">The </w:t>
      </w:r>
      <w:r w:rsidR="007B597C">
        <w:rPr>
          <w:rFonts w:asciiTheme="majorHAnsi" w:hAnsiTheme="majorHAnsi" w:cs="Times"/>
          <w:bCs/>
          <w:sz w:val="26"/>
          <w:szCs w:val="26"/>
        </w:rPr>
        <w:t xml:space="preserve">Reference class </w:t>
      </w:r>
      <w:proofErr w:type="spellStart"/>
      <w:r w:rsidR="007B597C">
        <w:rPr>
          <w:rFonts w:asciiTheme="majorHAnsi" w:hAnsiTheme="majorHAnsi" w:cs="Times"/>
          <w:sz w:val="26"/>
          <w:szCs w:val="26"/>
        </w:rPr>
        <w:t>ctors</w:t>
      </w:r>
      <w:proofErr w:type="spellEnd"/>
      <w:r w:rsidR="007B597C">
        <w:rPr>
          <w:rFonts w:asciiTheme="majorHAnsi" w:hAnsiTheme="majorHAnsi" w:cs="Times"/>
          <w:sz w:val="26"/>
          <w:szCs w:val="26"/>
        </w:rPr>
        <w:t xml:space="preserve"> identified in this issue were declared </w:t>
      </w:r>
    </w:p>
    <w:p w14:paraId="0B52F366" w14:textId="7205584A" w:rsidR="00253482" w:rsidRDefault="007B597C"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“protected”.</w:t>
      </w:r>
    </w:p>
    <w:p w14:paraId="5218FBCA" w14:textId="77777777" w:rsidR="00570719" w:rsidRDefault="00570719" w:rsidP="00D8060F">
      <w:pPr>
        <w:widowControl w:val="0"/>
        <w:autoSpaceDE w:val="0"/>
        <w:autoSpaceDN w:val="0"/>
        <w:adjustRightInd w:val="0"/>
        <w:rPr>
          <w:rFonts w:asciiTheme="majorHAnsi" w:hAnsiTheme="majorHAnsi" w:cs="Times"/>
          <w:sz w:val="26"/>
          <w:szCs w:val="26"/>
        </w:rPr>
      </w:pPr>
    </w:p>
    <w:p w14:paraId="0CBF6D1D" w14:textId="23806201" w:rsidR="00253482" w:rsidRDefault="00570719"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212B98FB" w14:textId="77777777" w:rsidR="00570719" w:rsidRDefault="00570719" w:rsidP="00D8060F">
      <w:pPr>
        <w:widowControl w:val="0"/>
        <w:autoSpaceDE w:val="0"/>
        <w:autoSpaceDN w:val="0"/>
        <w:adjustRightInd w:val="0"/>
        <w:rPr>
          <w:rFonts w:asciiTheme="majorHAnsi" w:hAnsiTheme="majorHAnsi" w:cs="Times"/>
          <w:sz w:val="26"/>
          <w:szCs w:val="26"/>
        </w:rPr>
      </w:pPr>
    </w:p>
    <w:p w14:paraId="35B061AF" w14:textId="205EFAAE" w:rsidR="00D8060F" w:rsidRDefault="00595CC9" w:rsidP="00D8060F">
      <w:pPr>
        <w:widowControl w:val="0"/>
        <w:autoSpaceDE w:val="0"/>
        <w:autoSpaceDN w:val="0"/>
        <w:adjustRightInd w:val="0"/>
        <w:rPr>
          <w:rFonts w:asciiTheme="majorHAnsi" w:hAnsiTheme="majorHAnsi" w:cs="Times"/>
          <w:sz w:val="26"/>
          <w:szCs w:val="26"/>
        </w:rPr>
      </w:pPr>
      <w:hyperlink r:id="rId50" w:history="1">
        <w:r w:rsidR="007B597C" w:rsidRPr="009D3EC3">
          <w:rPr>
            <w:rStyle w:val="Lienhypertexte"/>
            <w:rFonts w:asciiTheme="majorHAnsi" w:hAnsiTheme="majorHAnsi" w:cs="Times"/>
            <w:sz w:val="26"/>
            <w:szCs w:val="26"/>
          </w:rPr>
          <w:t>github.com/kydos/dds-psm-cxx/blob/master/src/hpp/dds/core/Reference.hpp</w:t>
        </w:r>
      </w:hyperlink>
    </w:p>
    <w:p w14:paraId="77565132" w14:textId="77777777" w:rsidR="00C125F6" w:rsidRDefault="00C125F6" w:rsidP="00D8060F">
      <w:pPr>
        <w:widowControl w:val="0"/>
        <w:autoSpaceDE w:val="0"/>
        <w:autoSpaceDN w:val="0"/>
        <w:adjustRightInd w:val="0"/>
        <w:spacing w:after="380"/>
        <w:rPr>
          <w:rFonts w:asciiTheme="majorHAnsi" w:hAnsiTheme="majorHAnsi" w:cs="Times"/>
          <w:b/>
          <w:bCs/>
          <w:sz w:val="26"/>
          <w:szCs w:val="26"/>
        </w:rPr>
      </w:pPr>
    </w:p>
    <w:p w14:paraId="02F1F6A8" w14:textId="0B197D9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Pr>
          <w:rFonts w:asciiTheme="majorHAnsi" w:eastAsia="Times New Roman" w:hAnsiTheme="majorHAnsi" w:cs="Times New Roman"/>
          <w:color w:val="000000"/>
          <w:sz w:val="26"/>
          <w:szCs w:val="26"/>
        </w:rPr>
        <w:t>Resolved</w:t>
      </w:r>
    </w:p>
    <w:p w14:paraId="17903D63" w14:textId="77777777" w:rsidR="007B597C" w:rsidRPr="000F2DC5" w:rsidRDefault="007B597C" w:rsidP="007B597C">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45A9ACF" w14:textId="77777777" w:rsidR="007B597C" w:rsidRDefault="007B597C" w:rsidP="00D8060F">
      <w:pPr>
        <w:widowControl w:val="0"/>
        <w:autoSpaceDE w:val="0"/>
        <w:autoSpaceDN w:val="0"/>
        <w:adjustRightInd w:val="0"/>
        <w:spacing w:after="380"/>
        <w:rPr>
          <w:rFonts w:asciiTheme="majorHAnsi" w:hAnsiTheme="majorHAnsi" w:cs="Times"/>
          <w:b/>
          <w:bCs/>
          <w:sz w:val="26"/>
          <w:szCs w:val="26"/>
        </w:rPr>
      </w:pPr>
    </w:p>
    <w:p w14:paraId="54F08835" w14:textId="77777777" w:rsidR="00C125F6" w:rsidRDefault="00C125F6">
      <w:pPr>
        <w:rPr>
          <w:rFonts w:asciiTheme="majorHAnsi" w:hAnsiTheme="majorHAnsi" w:cs="Times"/>
          <w:b/>
          <w:bCs/>
          <w:sz w:val="26"/>
          <w:szCs w:val="26"/>
        </w:rPr>
      </w:pPr>
      <w:r>
        <w:rPr>
          <w:rFonts w:asciiTheme="majorHAnsi" w:hAnsiTheme="majorHAnsi" w:cs="Times"/>
          <w:b/>
          <w:bCs/>
          <w:sz w:val="26"/>
          <w:szCs w:val="26"/>
        </w:rPr>
        <w:br w:type="page"/>
      </w:r>
    </w:p>
    <w:p w14:paraId="2DB17392" w14:textId="2AA63185" w:rsidR="00D8060F" w:rsidRPr="00743F04" w:rsidRDefault="00D8060F" w:rsidP="00C125F6">
      <w:pPr>
        <w:pStyle w:val="Titre1"/>
      </w:pPr>
      <w:r w:rsidRPr="00743F04">
        <w:t>Issue 17305: Update specification for final DDS-</w:t>
      </w:r>
      <w:proofErr w:type="spellStart"/>
      <w:r w:rsidRPr="00743F04">
        <w:t>XTypes</w:t>
      </w:r>
      <w:proofErr w:type="spellEnd"/>
    </w:p>
    <w:p w14:paraId="44C6941B" w14:textId="77777777" w:rsidR="00C125F6" w:rsidRDefault="00C125F6" w:rsidP="00D8060F">
      <w:pPr>
        <w:widowControl w:val="0"/>
        <w:autoSpaceDE w:val="0"/>
        <w:autoSpaceDN w:val="0"/>
        <w:adjustRightInd w:val="0"/>
        <w:rPr>
          <w:rFonts w:asciiTheme="majorHAnsi" w:hAnsiTheme="majorHAnsi" w:cs="Times"/>
          <w:i/>
          <w:iCs/>
          <w:sz w:val="26"/>
          <w:szCs w:val="26"/>
        </w:rPr>
      </w:pPr>
    </w:p>
    <w:p w14:paraId="4C04790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DECA (Mr. Rick Warren, )</w:t>
      </w:r>
    </w:p>
    <w:p w14:paraId="62A41347"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Uncategorized Issue</w:t>
      </w:r>
    </w:p>
    <w:p w14:paraId="4B846FCC"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w:t>
      </w:r>
    </w:p>
    <w:p w14:paraId="32C1B941"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CECCBC7"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The second FTF of the DDS-</w:t>
      </w:r>
      <w:proofErr w:type="spellStart"/>
      <w:r w:rsidRPr="00743F04">
        <w:rPr>
          <w:rFonts w:asciiTheme="majorHAnsi" w:hAnsiTheme="majorHAnsi" w:cs="Courier"/>
          <w:sz w:val="26"/>
          <w:szCs w:val="26"/>
        </w:rPr>
        <w:t>XTypes</w:t>
      </w:r>
      <w:proofErr w:type="spellEnd"/>
      <w:r w:rsidRPr="00743F04">
        <w:rPr>
          <w:rFonts w:asciiTheme="majorHAnsi" w:hAnsiTheme="majorHAnsi" w:cs="Courier"/>
          <w:sz w:val="26"/>
          <w:szCs w:val="26"/>
        </w:rPr>
        <w:t xml:space="preserve"> spec introduced several API changes that should be incorporated into the DDS-PSM-</w:t>
      </w:r>
      <w:proofErr w:type="spellStart"/>
      <w:r w:rsidRPr="00743F04">
        <w:rPr>
          <w:rFonts w:asciiTheme="majorHAnsi" w:hAnsiTheme="majorHAnsi" w:cs="Courier"/>
          <w:sz w:val="26"/>
          <w:szCs w:val="26"/>
        </w:rPr>
        <w:t>Cxx</w:t>
      </w:r>
      <w:proofErr w:type="spellEnd"/>
      <w:r w:rsidRPr="00743F04">
        <w:rPr>
          <w:rFonts w:asciiTheme="majorHAnsi" w:hAnsiTheme="majorHAnsi" w:cs="Courier"/>
          <w:sz w:val="26"/>
          <w:szCs w:val="26"/>
        </w:rPr>
        <w:t xml:space="preserve"> spec.</w:t>
      </w:r>
    </w:p>
    <w:p w14:paraId="335270FA"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7CC4FEEF"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p>
    <w:p w14:paraId="2C75080B"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Revised Text:</w:t>
      </w:r>
      <w:r w:rsidRPr="00743F04">
        <w:rPr>
          <w:rFonts w:asciiTheme="majorHAnsi" w:hAnsiTheme="majorHAnsi" w:cs="Times"/>
          <w:sz w:val="26"/>
          <w:szCs w:val="26"/>
        </w:rPr>
        <w:t xml:space="preserve"> </w:t>
      </w:r>
    </w:p>
    <w:p w14:paraId="20C25328"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Actions taken:</w:t>
      </w:r>
    </w:p>
    <w:p w14:paraId="112CB304" w14:textId="77777777" w:rsidR="00C125F6" w:rsidRDefault="00C125F6" w:rsidP="00D8060F">
      <w:pPr>
        <w:widowControl w:val="0"/>
        <w:autoSpaceDE w:val="0"/>
        <w:autoSpaceDN w:val="0"/>
        <w:adjustRightInd w:val="0"/>
        <w:spacing w:after="380"/>
        <w:rPr>
          <w:rFonts w:asciiTheme="majorHAnsi" w:hAnsiTheme="majorHAnsi" w:cs="Times"/>
          <w:sz w:val="26"/>
          <w:szCs w:val="26"/>
        </w:rPr>
      </w:pPr>
    </w:p>
    <w:p w14:paraId="7461028A" w14:textId="77777777" w:rsidR="00C125F6" w:rsidRDefault="00C125F6">
      <w:pPr>
        <w:rPr>
          <w:rFonts w:asciiTheme="majorHAnsi" w:hAnsiTheme="majorHAnsi" w:cs="Times"/>
          <w:sz w:val="26"/>
          <w:szCs w:val="26"/>
        </w:rPr>
      </w:pPr>
      <w:r>
        <w:rPr>
          <w:rFonts w:asciiTheme="majorHAnsi" w:hAnsiTheme="majorHAnsi" w:cs="Times"/>
          <w:sz w:val="26"/>
          <w:szCs w:val="26"/>
        </w:rPr>
        <w:br w:type="page"/>
      </w:r>
    </w:p>
    <w:p w14:paraId="57E0E813" w14:textId="48AB6556" w:rsidR="00D8060F" w:rsidRPr="00743F04" w:rsidRDefault="00D8060F" w:rsidP="00C125F6">
      <w:pPr>
        <w:pStyle w:val="Titre1"/>
      </w:pPr>
      <w:r w:rsidRPr="00743F04">
        <w:t xml:space="preserve">Issue 17337: read/take consistency for loaned and non-loaned samples </w:t>
      </w:r>
    </w:p>
    <w:p w14:paraId="725B8229" w14:textId="77777777" w:rsidR="00C125F6" w:rsidRDefault="00C125F6" w:rsidP="00D8060F">
      <w:pPr>
        <w:widowControl w:val="0"/>
        <w:autoSpaceDE w:val="0"/>
        <w:autoSpaceDN w:val="0"/>
        <w:adjustRightInd w:val="0"/>
        <w:rPr>
          <w:rFonts w:asciiTheme="majorHAnsi" w:hAnsiTheme="majorHAnsi" w:cs="Times"/>
          <w:b/>
          <w:bCs/>
          <w:sz w:val="26"/>
          <w:szCs w:val="26"/>
        </w:rPr>
      </w:pPr>
    </w:p>
    <w:p w14:paraId="6729FC90"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Source:</w:t>
      </w:r>
      <w:r w:rsidRPr="00743F04">
        <w:rPr>
          <w:rFonts w:asciiTheme="majorHAnsi" w:hAnsiTheme="majorHAnsi" w:cs="Times"/>
          <w:sz w:val="26"/>
          <w:szCs w:val="26"/>
        </w:rPr>
        <w:t xml:space="preserve"> </w:t>
      </w:r>
      <w:proofErr w:type="spellStart"/>
      <w:r w:rsidRPr="00743F04">
        <w:rPr>
          <w:rFonts w:asciiTheme="majorHAnsi" w:hAnsiTheme="majorHAnsi" w:cs="Times"/>
          <w:sz w:val="26"/>
          <w:szCs w:val="26"/>
        </w:rPr>
        <w:t>PrismTech</w:t>
      </w:r>
      <w:proofErr w:type="spellEnd"/>
      <w:r w:rsidRPr="00743F04">
        <w:rPr>
          <w:rFonts w:asciiTheme="majorHAnsi" w:hAnsiTheme="majorHAnsi" w:cs="Times"/>
          <w:sz w:val="26"/>
          <w:szCs w:val="26"/>
        </w:rPr>
        <w:t xml:space="preserve"> (Dr. Angelo Corsaro, PhD., </w:t>
      </w:r>
      <w:hyperlink r:id="rId51" w:history="1">
        <w:proofErr w:type="spellStart"/>
        <w:r w:rsidRPr="00743F04">
          <w:rPr>
            <w:rFonts w:asciiTheme="majorHAnsi" w:hAnsiTheme="majorHAnsi" w:cs="Times"/>
            <w:color w:val="0000E9"/>
            <w:sz w:val="26"/>
            <w:szCs w:val="26"/>
            <w:u w:val="single" w:color="0000E9"/>
          </w:rPr>
          <w:t>angelo.corsaro</w:t>
        </w:r>
        <w:proofErr w:type="spellEnd"/>
        <w:r w:rsidRPr="00743F04">
          <w:rPr>
            <w:rFonts w:asciiTheme="majorHAnsi" w:hAnsiTheme="majorHAnsi" w:cs="Times"/>
            <w:color w:val="0000E9"/>
            <w:sz w:val="26"/>
            <w:szCs w:val="26"/>
            <w:u w:val="single" w:color="0000E9"/>
          </w:rPr>
          <w:t>(at)prismtech.com</w:t>
        </w:r>
      </w:hyperlink>
      <w:r w:rsidRPr="00743F04">
        <w:rPr>
          <w:rFonts w:asciiTheme="majorHAnsi" w:hAnsiTheme="majorHAnsi" w:cs="Times"/>
          <w:sz w:val="26"/>
          <w:szCs w:val="26"/>
        </w:rPr>
        <w:t>)</w:t>
      </w:r>
    </w:p>
    <w:p w14:paraId="50CB1BF2"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Nature:</w:t>
      </w:r>
      <w:r w:rsidRPr="00743F04">
        <w:rPr>
          <w:rFonts w:asciiTheme="majorHAnsi" w:hAnsiTheme="majorHAnsi" w:cs="Times"/>
          <w:sz w:val="26"/>
          <w:szCs w:val="26"/>
        </w:rPr>
        <w:t xml:space="preserve"> Revision</w:t>
      </w:r>
    </w:p>
    <w:p w14:paraId="1AFBE184" w14:textId="77777777" w:rsidR="00D8060F" w:rsidRPr="00743F04"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Severity:</w:t>
      </w:r>
      <w:r w:rsidRPr="00743F04">
        <w:rPr>
          <w:rFonts w:asciiTheme="majorHAnsi" w:hAnsiTheme="majorHAnsi" w:cs="Times"/>
          <w:sz w:val="26"/>
          <w:szCs w:val="26"/>
        </w:rPr>
        <w:t xml:space="preserve"> Significant</w:t>
      </w:r>
    </w:p>
    <w:p w14:paraId="3B9D4AA4" w14:textId="77777777" w:rsidR="00C125F6" w:rsidRDefault="00C125F6" w:rsidP="00D8060F">
      <w:pPr>
        <w:widowControl w:val="0"/>
        <w:autoSpaceDE w:val="0"/>
        <w:autoSpaceDN w:val="0"/>
        <w:adjustRightInd w:val="0"/>
        <w:rPr>
          <w:rFonts w:asciiTheme="majorHAnsi" w:hAnsiTheme="majorHAnsi" w:cs="Times"/>
          <w:b/>
          <w:bCs/>
          <w:sz w:val="26"/>
          <w:szCs w:val="26"/>
        </w:rPr>
      </w:pPr>
    </w:p>
    <w:p w14:paraId="4C074D2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Times"/>
          <w:b/>
          <w:bCs/>
          <w:sz w:val="26"/>
          <w:szCs w:val="26"/>
        </w:rPr>
        <w:t>Summary:</w:t>
      </w:r>
    </w:p>
    <w:p w14:paraId="4F28E1CF"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The current </w:t>
      </w:r>
      <w:proofErr w:type="spellStart"/>
      <w:r w:rsidRPr="00743F04">
        <w:rPr>
          <w:rFonts w:asciiTheme="majorHAnsi" w:hAnsiTheme="majorHAnsi" w:cs="Courier"/>
          <w:sz w:val="26"/>
          <w:szCs w:val="26"/>
        </w:rPr>
        <w:t>DataReader</w:t>
      </w:r>
      <w:proofErr w:type="spellEnd"/>
      <w:r w:rsidRPr="00743F04">
        <w:rPr>
          <w:rFonts w:asciiTheme="majorHAnsi" w:hAnsiTheme="majorHAnsi" w:cs="Courier"/>
          <w:sz w:val="26"/>
          <w:szCs w:val="26"/>
        </w:rPr>
        <w:t xml:space="preserve"> API provides a slightly different API for getting samples when loaning the data vs. when providing user storage.</w:t>
      </w:r>
    </w:p>
    <w:p w14:paraId="6E6BA4F4"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32A40DEB"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5AB6ABCA"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When loaning the data the data and the </w:t>
      </w:r>
      <w:proofErr w:type="spellStart"/>
      <w:r w:rsidRPr="00743F04">
        <w:rPr>
          <w:rFonts w:asciiTheme="majorHAnsi" w:hAnsiTheme="majorHAnsi" w:cs="Courier"/>
          <w:sz w:val="26"/>
          <w:szCs w:val="26"/>
        </w:rPr>
        <w:t>SampleInfo</w:t>
      </w:r>
      <w:proofErr w:type="spellEnd"/>
      <w:r w:rsidRPr="00743F04">
        <w:rPr>
          <w:rFonts w:asciiTheme="majorHAnsi" w:hAnsiTheme="majorHAnsi" w:cs="Courier"/>
          <w:sz w:val="26"/>
          <w:szCs w:val="26"/>
        </w:rPr>
        <w:t xml:space="preserve"> is encapsulated on a Sample type, while when providing user storage two different containers hold the data and the </w:t>
      </w:r>
      <w:proofErr w:type="spellStart"/>
      <w:r w:rsidRPr="00743F04">
        <w:rPr>
          <w:rFonts w:asciiTheme="majorHAnsi" w:hAnsiTheme="majorHAnsi" w:cs="Courier"/>
          <w:sz w:val="26"/>
          <w:szCs w:val="26"/>
        </w:rPr>
        <w:t>SampleInfo</w:t>
      </w:r>
      <w:proofErr w:type="spellEnd"/>
      <w:r w:rsidRPr="00743F04">
        <w:rPr>
          <w:rFonts w:asciiTheme="majorHAnsi" w:hAnsiTheme="majorHAnsi" w:cs="Courier"/>
          <w:sz w:val="26"/>
          <w:szCs w:val="26"/>
        </w:rPr>
        <w:t>.</w:t>
      </w:r>
    </w:p>
    <w:p w14:paraId="2CE93FCC" w14:textId="77777777" w:rsidR="00D8060F" w:rsidRPr="00743F04" w:rsidRDefault="00D8060F" w:rsidP="00D8060F">
      <w:pPr>
        <w:widowControl w:val="0"/>
        <w:autoSpaceDE w:val="0"/>
        <w:autoSpaceDN w:val="0"/>
        <w:adjustRightInd w:val="0"/>
        <w:rPr>
          <w:rFonts w:asciiTheme="majorHAnsi" w:hAnsiTheme="majorHAnsi" w:cs="Courier"/>
          <w:sz w:val="26"/>
          <w:szCs w:val="26"/>
        </w:rPr>
      </w:pPr>
    </w:p>
    <w:p w14:paraId="0B413FAB" w14:textId="77777777" w:rsidR="00D8060F" w:rsidRPr="00743F04" w:rsidRDefault="00D8060F" w:rsidP="00D8060F">
      <w:pPr>
        <w:widowControl w:val="0"/>
        <w:autoSpaceDE w:val="0"/>
        <w:autoSpaceDN w:val="0"/>
        <w:adjustRightInd w:val="0"/>
        <w:rPr>
          <w:rFonts w:asciiTheme="majorHAnsi" w:hAnsiTheme="majorHAnsi" w:cs="Courier"/>
          <w:sz w:val="26"/>
          <w:szCs w:val="26"/>
        </w:rPr>
      </w:pPr>
      <w:r w:rsidRPr="00743F04">
        <w:rPr>
          <w:rFonts w:asciiTheme="majorHAnsi" w:hAnsiTheme="majorHAnsi" w:cs="Courier"/>
          <w:sz w:val="26"/>
          <w:szCs w:val="26"/>
        </w:rPr>
        <w:t xml:space="preserve">For consistency the two API should encapsulate the data and the </w:t>
      </w:r>
      <w:proofErr w:type="spellStart"/>
      <w:r w:rsidRPr="00743F04">
        <w:rPr>
          <w:rFonts w:asciiTheme="majorHAnsi" w:hAnsiTheme="majorHAnsi" w:cs="Courier"/>
          <w:sz w:val="26"/>
          <w:szCs w:val="26"/>
        </w:rPr>
        <w:t>SamplInfo</w:t>
      </w:r>
      <w:proofErr w:type="spellEnd"/>
      <w:r w:rsidRPr="00743F04">
        <w:rPr>
          <w:rFonts w:asciiTheme="majorHAnsi" w:hAnsiTheme="majorHAnsi" w:cs="Courier"/>
          <w:sz w:val="26"/>
          <w:szCs w:val="26"/>
        </w:rPr>
        <w:t xml:space="preserve"> on the Sample data structure.</w:t>
      </w:r>
    </w:p>
    <w:p w14:paraId="61342C54" w14:textId="77777777" w:rsidR="00D8060F" w:rsidRPr="00743F04" w:rsidRDefault="00D8060F" w:rsidP="00D8060F">
      <w:pPr>
        <w:widowControl w:val="0"/>
        <w:autoSpaceDE w:val="0"/>
        <w:autoSpaceDN w:val="0"/>
        <w:adjustRightInd w:val="0"/>
        <w:rPr>
          <w:rFonts w:asciiTheme="majorHAnsi" w:hAnsiTheme="majorHAnsi" w:cs="Times"/>
          <w:sz w:val="26"/>
          <w:szCs w:val="26"/>
        </w:rPr>
      </w:pPr>
    </w:p>
    <w:p w14:paraId="29958EF9" w14:textId="38B29D2B" w:rsidR="00D8060F" w:rsidRDefault="00D8060F" w:rsidP="00D8060F">
      <w:pPr>
        <w:widowControl w:val="0"/>
        <w:autoSpaceDE w:val="0"/>
        <w:autoSpaceDN w:val="0"/>
        <w:adjustRightInd w:val="0"/>
        <w:rPr>
          <w:rFonts w:asciiTheme="majorHAnsi" w:hAnsiTheme="majorHAnsi" w:cs="Times"/>
          <w:sz w:val="26"/>
          <w:szCs w:val="26"/>
        </w:rPr>
      </w:pPr>
      <w:r w:rsidRPr="00743F04">
        <w:rPr>
          <w:rFonts w:asciiTheme="majorHAnsi" w:hAnsiTheme="majorHAnsi" w:cs="Times"/>
          <w:b/>
          <w:bCs/>
          <w:sz w:val="26"/>
          <w:szCs w:val="26"/>
        </w:rPr>
        <w:t>Resolution:</w:t>
      </w:r>
      <w:r w:rsidRPr="00743F04">
        <w:rPr>
          <w:rFonts w:asciiTheme="majorHAnsi" w:hAnsiTheme="majorHAnsi" w:cs="Times"/>
          <w:sz w:val="26"/>
          <w:szCs w:val="26"/>
        </w:rPr>
        <w:t xml:space="preserve"> </w:t>
      </w:r>
      <w:r w:rsidR="00CD6837">
        <w:rPr>
          <w:rFonts w:asciiTheme="majorHAnsi" w:hAnsiTheme="majorHAnsi" w:cs="Times"/>
          <w:sz w:val="26"/>
          <w:szCs w:val="26"/>
        </w:rPr>
        <w:t xml:space="preserve">This issue raises a relevant consistency issue. </w:t>
      </w:r>
      <w:r w:rsidR="00666A4F">
        <w:rPr>
          <w:rFonts w:asciiTheme="majorHAnsi" w:hAnsiTheme="majorHAnsi" w:cs="Times"/>
          <w:sz w:val="26"/>
          <w:szCs w:val="26"/>
        </w:rPr>
        <w:t xml:space="preserve">All the operations on the </w:t>
      </w:r>
      <w:proofErr w:type="spellStart"/>
      <w:r w:rsidR="00784D0A">
        <w:rPr>
          <w:rFonts w:asciiTheme="majorHAnsi" w:hAnsiTheme="majorHAnsi" w:cs="Times"/>
          <w:sz w:val="26"/>
          <w:szCs w:val="26"/>
        </w:rPr>
        <w:t>DataReader</w:t>
      </w:r>
      <w:proofErr w:type="spellEnd"/>
      <w:r w:rsidR="00784D0A">
        <w:rPr>
          <w:rFonts w:asciiTheme="majorHAnsi" w:hAnsiTheme="majorHAnsi" w:cs="Times"/>
          <w:sz w:val="26"/>
          <w:szCs w:val="26"/>
        </w:rPr>
        <w:t xml:space="preserve"> </w:t>
      </w:r>
      <w:r w:rsidR="00666A4F">
        <w:rPr>
          <w:rFonts w:asciiTheme="majorHAnsi" w:hAnsiTheme="majorHAnsi" w:cs="Times"/>
          <w:sz w:val="26"/>
          <w:szCs w:val="26"/>
        </w:rPr>
        <w:t xml:space="preserve">have been </w:t>
      </w:r>
      <w:r w:rsidR="00784D0A">
        <w:rPr>
          <w:rFonts w:asciiTheme="majorHAnsi" w:hAnsiTheme="majorHAnsi" w:cs="Times"/>
          <w:sz w:val="26"/>
          <w:szCs w:val="26"/>
        </w:rPr>
        <w:t>revised to consistently use the Sample type to hold both sample data and sample info.</w:t>
      </w:r>
    </w:p>
    <w:p w14:paraId="3C5A08E6" w14:textId="77777777" w:rsidR="00784D0A" w:rsidRDefault="00784D0A" w:rsidP="00D8060F">
      <w:pPr>
        <w:widowControl w:val="0"/>
        <w:autoSpaceDE w:val="0"/>
        <w:autoSpaceDN w:val="0"/>
        <w:adjustRightInd w:val="0"/>
        <w:rPr>
          <w:rFonts w:asciiTheme="majorHAnsi" w:hAnsiTheme="majorHAnsi" w:cs="Times"/>
          <w:sz w:val="26"/>
          <w:szCs w:val="26"/>
        </w:rPr>
      </w:pPr>
    </w:p>
    <w:p w14:paraId="544F504D" w14:textId="022C82F2" w:rsidR="00784D0A" w:rsidRDefault="00784D0A" w:rsidP="00D8060F">
      <w:pPr>
        <w:widowControl w:val="0"/>
        <w:autoSpaceDE w:val="0"/>
        <w:autoSpaceDN w:val="0"/>
        <w:adjustRightInd w:val="0"/>
        <w:rPr>
          <w:rFonts w:asciiTheme="majorHAnsi" w:hAnsiTheme="majorHAnsi" w:cs="Times"/>
          <w:sz w:val="26"/>
          <w:szCs w:val="26"/>
        </w:rPr>
      </w:pPr>
      <w:r>
        <w:rPr>
          <w:rFonts w:asciiTheme="majorHAnsi" w:hAnsiTheme="majorHAnsi" w:cs="Times"/>
          <w:sz w:val="26"/>
          <w:szCs w:val="26"/>
        </w:rPr>
        <w:t>See:</w:t>
      </w:r>
    </w:p>
    <w:p w14:paraId="01C87491" w14:textId="515AFC34" w:rsidR="00784D0A" w:rsidRPr="00743F04" w:rsidRDefault="00595CC9" w:rsidP="00D8060F">
      <w:pPr>
        <w:widowControl w:val="0"/>
        <w:autoSpaceDE w:val="0"/>
        <w:autoSpaceDN w:val="0"/>
        <w:adjustRightInd w:val="0"/>
        <w:rPr>
          <w:rFonts w:asciiTheme="majorHAnsi" w:hAnsiTheme="majorHAnsi" w:cs="Times"/>
          <w:sz w:val="26"/>
          <w:szCs w:val="26"/>
        </w:rPr>
      </w:pPr>
      <w:hyperlink r:id="rId52" w:history="1">
        <w:r w:rsidR="00666A4F" w:rsidRPr="009D3EC3">
          <w:rPr>
            <w:rStyle w:val="Lienhypertexte"/>
            <w:rFonts w:asciiTheme="majorHAnsi" w:hAnsiTheme="majorHAnsi" w:cs="Times"/>
            <w:sz w:val="26"/>
            <w:szCs w:val="26"/>
          </w:rPr>
          <w:t>github.com/kydos/dds-psm-cxx/blob/master/src/hpp/dds/sub/TDataReader.hpp</w:t>
        </w:r>
      </w:hyperlink>
    </w:p>
    <w:p w14:paraId="2CB1BDAA" w14:textId="77777777" w:rsidR="000F2DC5" w:rsidRPr="000F2DC5" w:rsidRDefault="000F2DC5" w:rsidP="00D8060F">
      <w:pPr>
        <w:widowControl w:val="0"/>
        <w:autoSpaceDE w:val="0"/>
        <w:autoSpaceDN w:val="0"/>
        <w:adjustRightInd w:val="0"/>
        <w:rPr>
          <w:rFonts w:asciiTheme="majorHAnsi" w:hAnsiTheme="majorHAnsi" w:cs="Times"/>
          <w:b/>
          <w:bCs/>
          <w:sz w:val="26"/>
          <w:szCs w:val="26"/>
        </w:rPr>
      </w:pPr>
    </w:p>
    <w:p w14:paraId="456A9FE1" w14:textId="7E0B4FB0"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Proposed Disposition: </w:t>
      </w:r>
      <w:r w:rsidR="004620C2">
        <w:rPr>
          <w:rFonts w:asciiTheme="majorHAnsi" w:eastAsia="Times New Roman" w:hAnsiTheme="majorHAnsi" w:cs="Times New Roman"/>
          <w:color w:val="000000"/>
          <w:sz w:val="26"/>
          <w:szCs w:val="26"/>
        </w:rPr>
        <w:t>Resolved</w:t>
      </w:r>
    </w:p>
    <w:p w14:paraId="26844E36" w14:textId="77777777" w:rsidR="000F2DC5" w:rsidRPr="000F2DC5" w:rsidRDefault="000F2DC5" w:rsidP="000F2DC5">
      <w:pPr>
        <w:rPr>
          <w:rFonts w:asciiTheme="majorHAnsi" w:eastAsia="Times New Roman" w:hAnsiTheme="majorHAnsi" w:cs="Times New Roman"/>
          <w:color w:val="000000"/>
          <w:sz w:val="26"/>
          <w:szCs w:val="26"/>
        </w:rPr>
      </w:pPr>
      <w:r w:rsidRPr="000F2DC5">
        <w:rPr>
          <w:rFonts w:asciiTheme="majorHAnsi" w:eastAsia="Times New Roman" w:hAnsiTheme="majorHAnsi" w:cs="Times New Roman"/>
          <w:b/>
          <w:color w:val="000000"/>
          <w:sz w:val="26"/>
          <w:szCs w:val="26"/>
        </w:rPr>
        <w:t xml:space="preserve">Disposition: </w:t>
      </w:r>
      <w:r w:rsidRPr="000F2DC5">
        <w:rPr>
          <w:rFonts w:asciiTheme="majorHAnsi" w:eastAsia="Times New Roman" w:hAnsiTheme="majorHAnsi" w:cs="Times New Roman"/>
          <w:color w:val="000000"/>
          <w:sz w:val="26"/>
          <w:szCs w:val="26"/>
        </w:rPr>
        <w:t>Under Discussion</w:t>
      </w:r>
    </w:p>
    <w:p w14:paraId="69B5594A" w14:textId="77777777" w:rsidR="00D8060F" w:rsidRPr="00743F04" w:rsidRDefault="00D8060F" w:rsidP="003D21F5">
      <w:pPr>
        <w:rPr>
          <w:rFonts w:asciiTheme="majorHAnsi" w:hAnsiTheme="majorHAnsi" w:cs="Courier"/>
          <w:sz w:val="26"/>
          <w:szCs w:val="26"/>
        </w:rPr>
      </w:pPr>
    </w:p>
    <w:sectPr w:rsidR="00D8060F" w:rsidRPr="00743F04" w:rsidSect="00AE20D6">
      <w:headerReference w:type="default" r:id="rId53"/>
      <w:footerReference w:type="default" r:id="rId5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6B93" w14:textId="77777777" w:rsidR="00595CC9" w:rsidRDefault="00595CC9" w:rsidP="003D3505">
      <w:r>
        <w:separator/>
      </w:r>
    </w:p>
  </w:endnote>
  <w:endnote w:type="continuationSeparator" w:id="0">
    <w:p w14:paraId="21572F52" w14:textId="77777777" w:rsidR="00595CC9" w:rsidRDefault="00595CC9" w:rsidP="003D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3312" w14:textId="77777777" w:rsidR="00595CC9" w:rsidRDefault="00595CC9" w:rsidP="003D3505"/>
  <w:tbl>
    <w:tblPr>
      <w:tblW w:w="0" w:type="auto"/>
      <w:tblBorders>
        <w:top w:val="double" w:sz="4" w:space="0" w:color="auto"/>
      </w:tblBorders>
      <w:tblLayout w:type="fixed"/>
      <w:tblLook w:val="0000" w:firstRow="0" w:lastRow="0" w:firstColumn="0" w:lastColumn="0" w:noHBand="0" w:noVBand="0"/>
    </w:tblPr>
    <w:tblGrid>
      <w:gridCol w:w="4428"/>
      <w:gridCol w:w="4428"/>
    </w:tblGrid>
    <w:tr w:rsidR="00595CC9" w14:paraId="74883817" w14:textId="77777777" w:rsidTr="007E2432">
      <w:tc>
        <w:tcPr>
          <w:tcW w:w="4428" w:type="dxa"/>
        </w:tcPr>
        <w:p w14:paraId="5B731267" w14:textId="3BFE3E6E" w:rsidR="00595CC9" w:rsidRPr="001B4E3E" w:rsidRDefault="00595CC9" w:rsidP="007E2432">
          <w:pPr>
            <w:pStyle w:val="Pieddepage"/>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/2012-</w:t>
          </w:r>
          <w:r>
            <w:rPr>
              <w:rStyle w:val="TODO"/>
              <w:rFonts w:ascii="Arial" w:hAnsi="Arial"/>
              <w:sz w:val="20"/>
            </w:rPr>
            <w:t>10</w:t>
          </w:r>
          <w:r w:rsidRPr="001B4E3E">
            <w:rPr>
              <w:rStyle w:val="TODO"/>
              <w:rFonts w:ascii="Arial" w:hAnsi="Arial"/>
              <w:sz w:val="20"/>
            </w:rPr>
            <w:t>-</w:t>
          </w:r>
          <w:r>
            <w:rPr>
              <w:rStyle w:val="TODO"/>
              <w:rFonts w:ascii="Arial" w:hAnsi="Arial"/>
              <w:sz w:val="20"/>
            </w:rPr>
            <w:t>06</w:t>
          </w:r>
        </w:p>
      </w:tc>
      <w:tc>
        <w:tcPr>
          <w:tcW w:w="4428" w:type="dxa"/>
        </w:tcPr>
        <w:p w14:paraId="6895E397" w14:textId="77777777" w:rsidR="00595CC9" w:rsidRDefault="00595CC9" w:rsidP="007E2432">
          <w:pPr>
            <w:pStyle w:val="Pieddepage"/>
            <w:jc w:val="right"/>
            <w:rPr>
              <w:rFonts w:ascii="Arial" w:hAnsi="Arial"/>
              <w:sz w:val="20"/>
            </w:rPr>
          </w:pPr>
        </w:p>
        <w:p w14:paraId="59490074" w14:textId="77777777" w:rsidR="00595CC9" w:rsidRDefault="00595CC9" w:rsidP="007E2432">
          <w:pPr>
            <w:pStyle w:val="Pieddepage"/>
            <w:jc w:val="right"/>
            <w:rPr>
              <w:rFonts w:ascii="Arial" w:hAnsi="Arial"/>
              <w:sz w:val="20"/>
            </w:rPr>
          </w:pPr>
        </w:p>
        <w:p w14:paraId="60A351DB" w14:textId="77777777" w:rsidR="00595CC9" w:rsidRDefault="00595CC9" w:rsidP="007E2432">
          <w:pPr>
            <w:pStyle w:val="Pieddepage"/>
            <w:jc w:val="right"/>
            <w:rPr>
              <w:rFonts w:ascii="Arial" w:hAnsi="Arial"/>
              <w:sz w:val="20"/>
            </w:rPr>
          </w:pPr>
        </w:p>
      </w:tc>
    </w:tr>
  </w:tbl>
  <w:p w14:paraId="4D0AFE17" w14:textId="77777777" w:rsidR="00595CC9" w:rsidRDefault="00595CC9">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9006E8" w14:textId="77777777" w:rsidR="00595CC9" w:rsidRDefault="00595CC9" w:rsidP="003D3505">
      <w:r>
        <w:separator/>
      </w:r>
    </w:p>
  </w:footnote>
  <w:footnote w:type="continuationSeparator" w:id="0">
    <w:p w14:paraId="4252AC43" w14:textId="77777777" w:rsidR="00595CC9" w:rsidRDefault="00595CC9" w:rsidP="003D35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595CC9" w14:paraId="02C57D92" w14:textId="77777777" w:rsidTr="007E2432">
      <w:tc>
        <w:tcPr>
          <w:tcW w:w="4428" w:type="dxa"/>
        </w:tcPr>
        <w:p w14:paraId="3B5AE705" w14:textId="77777777" w:rsidR="00595CC9" w:rsidRDefault="00595CC9" w:rsidP="007E2432">
          <w:pPr>
            <w:pStyle w:val="En-tte"/>
            <w:rPr>
              <w:rFonts w:ascii="Arial" w:hAnsi="Arial"/>
              <w:sz w:val="20"/>
            </w:rPr>
          </w:pPr>
          <w:r>
            <w:rPr>
              <w:rFonts w:ascii="Arial" w:hAnsi="Arial"/>
              <w:sz w:val="20"/>
            </w:rPr>
            <w:t>Object Management Group</w:t>
          </w:r>
        </w:p>
      </w:tc>
      <w:tc>
        <w:tcPr>
          <w:tcW w:w="4428" w:type="dxa"/>
        </w:tcPr>
        <w:p w14:paraId="295D7E5D" w14:textId="77777777" w:rsidR="00595CC9" w:rsidRDefault="00595CC9" w:rsidP="007E2432">
          <w:pPr>
            <w:pStyle w:val="En-tte"/>
            <w:jc w:val="right"/>
            <w:rPr>
              <w:rFonts w:ascii="Arial" w:hAnsi="Arial"/>
              <w:sz w:val="20"/>
            </w:rPr>
          </w:pPr>
          <w:r>
            <w:rPr>
              <w:rFonts w:ascii="Arial" w:hAnsi="Arial"/>
              <w:sz w:val="20"/>
            </w:rPr>
            <w:t>Final FTF Report</w:t>
          </w:r>
        </w:p>
      </w:tc>
    </w:tr>
  </w:tbl>
  <w:p w14:paraId="6D6EFDF6" w14:textId="77777777" w:rsidR="00595CC9" w:rsidRDefault="00595CC9" w:rsidP="003D3505">
    <w:pPr>
      <w:pStyle w:val="En-tte"/>
      <w:pBdr>
        <w:bottom w:val="double" w:sz="4" w:space="1" w:color="auto"/>
      </w:pBdr>
    </w:pPr>
  </w:p>
  <w:p w14:paraId="728DA344" w14:textId="77777777" w:rsidR="00595CC9" w:rsidRDefault="00595CC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36D"/>
    <w:multiLevelType w:val="hybridMultilevel"/>
    <w:tmpl w:val="C5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3559D3"/>
    <w:multiLevelType w:val="hybridMultilevel"/>
    <w:tmpl w:val="CDBC4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2262A21"/>
    <w:multiLevelType w:val="hybridMultilevel"/>
    <w:tmpl w:val="E4A4F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BF02B3"/>
    <w:multiLevelType w:val="hybridMultilevel"/>
    <w:tmpl w:val="61929BE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983EAD"/>
    <w:multiLevelType w:val="multilevel"/>
    <w:tmpl w:val="CDBC4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01280B"/>
    <w:multiLevelType w:val="hybridMultilevel"/>
    <w:tmpl w:val="C11617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54531D"/>
    <w:multiLevelType w:val="hybridMultilevel"/>
    <w:tmpl w:val="9AAA0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9918E3"/>
    <w:multiLevelType w:val="hybridMultilevel"/>
    <w:tmpl w:val="F6E689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8F4EEA"/>
    <w:multiLevelType w:val="hybridMultilevel"/>
    <w:tmpl w:val="489862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035FF8"/>
    <w:multiLevelType w:val="hybridMultilevel"/>
    <w:tmpl w:val="E2661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9"/>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trackRevisions/>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02"/>
    <w:rsid w:val="0000242F"/>
    <w:rsid w:val="000052DC"/>
    <w:rsid w:val="000069DA"/>
    <w:rsid w:val="0002734C"/>
    <w:rsid w:val="00033B1B"/>
    <w:rsid w:val="00035267"/>
    <w:rsid w:val="0003554F"/>
    <w:rsid w:val="000654D9"/>
    <w:rsid w:val="000970E7"/>
    <w:rsid w:val="000A1F0E"/>
    <w:rsid w:val="000A6A31"/>
    <w:rsid w:val="000B50DD"/>
    <w:rsid w:val="000B76A7"/>
    <w:rsid w:val="000E070F"/>
    <w:rsid w:val="000E75DC"/>
    <w:rsid w:val="000F2172"/>
    <w:rsid w:val="000F2DC5"/>
    <w:rsid w:val="001118C3"/>
    <w:rsid w:val="0013672B"/>
    <w:rsid w:val="0014373B"/>
    <w:rsid w:val="00151F9D"/>
    <w:rsid w:val="00152FFD"/>
    <w:rsid w:val="00155C4A"/>
    <w:rsid w:val="0016701C"/>
    <w:rsid w:val="0016756A"/>
    <w:rsid w:val="001704EE"/>
    <w:rsid w:val="001743AE"/>
    <w:rsid w:val="00181288"/>
    <w:rsid w:val="001A67AE"/>
    <w:rsid w:val="001B0B7F"/>
    <w:rsid w:val="001B6B5C"/>
    <w:rsid w:val="001C21D9"/>
    <w:rsid w:val="001C316B"/>
    <w:rsid w:val="001E12C0"/>
    <w:rsid w:val="001E3DB6"/>
    <w:rsid w:val="001F2001"/>
    <w:rsid w:val="001F4A23"/>
    <w:rsid w:val="001F673E"/>
    <w:rsid w:val="0020010B"/>
    <w:rsid w:val="00233307"/>
    <w:rsid w:val="00253482"/>
    <w:rsid w:val="00262FBD"/>
    <w:rsid w:val="00266D06"/>
    <w:rsid w:val="00267CF1"/>
    <w:rsid w:val="0027017E"/>
    <w:rsid w:val="0027313D"/>
    <w:rsid w:val="00273943"/>
    <w:rsid w:val="002C0A3F"/>
    <w:rsid w:val="002C25A5"/>
    <w:rsid w:val="002C5139"/>
    <w:rsid w:val="002E137D"/>
    <w:rsid w:val="002F28A0"/>
    <w:rsid w:val="003023FE"/>
    <w:rsid w:val="00315A81"/>
    <w:rsid w:val="00322FB4"/>
    <w:rsid w:val="003246C0"/>
    <w:rsid w:val="00325BA3"/>
    <w:rsid w:val="00331F6D"/>
    <w:rsid w:val="00332FAC"/>
    <w:rsid w:val="00337672"/>
    <w:rsid w:val="00347932"/>
    <w:rsid w:val="00350FAD"/>
    <w:rsid w:val="0035336E"/>
    <w:rsid w:val="00361636"/>
    <w:rsid w:val="0036249F"/>
    <w:rsid w:val="00382F0C"/>
    <w:rsid w:val="00391F8B"/>
    <w:rsid w:val="00394CA2"/>
    <w:rsid w:val="003A337B"/>
    <w:rsid w:val="003D21F5"/>
    <w:rsid w:val="003D3505"/>
    <w:rsid w:val="003D35F7"/>
    <w:rsid w:val="003D45C8"/>
    <w:rsid w:val="0041741F"/>
    <w:rsid w:val="00427172"/>
    <w:rsid w:val="004305DB"/>
    <w:rsid w:val="00443D6C"/>
    <w:rsid w:val="00447EE1"/>
    <w:rsid w:val="00453879"/>
    <w:rsid w:val="004565B0"/>
    <w:rsid w:val="004620C2"/>
    <w:rsid w:val="004864AA"/>
    <w:rsid w:val="004879A7"/>
    <w:rsid w:val="004A23AA"/>
    <w:rsid w:val="004B4467"/>
    <w:rsid w:val="004C3413"/>
    <w:rsid w:val="004C4D6B"/>
    <w:rsid w:val="004C4DC0"/>
    <w:rsid w:val="004C5B8B"/>
    <w:rsid w:val="004D3230"/>
    <w:rsid w:val="004D329D"/>
    <w:rsid w:val="004D35F1"/>
    <w:rsid w:val="004D5775"/>
    <w:rsid w:val="004D6F2E"/>
    <w:rsid w:val="004E6DB8"/>
    <w:rsid w:val="004E7E33"/>
    <w:rsid w:val="004F6023"/>
    <w:rsid w:val="004F6E86"/>
    <w:rsid w:val="00503DA8"/>
    <w:rsid w:val="005159C4"/>
    <w:rsid w:val="00523FC9"/>
    <w:rsid w:val="00552F91"/>
    <w:rsid w:val="00570719"/>
    <w:rsid w:val="00577F45"/>
    <w:rsid w:val="00595CC9"/>
    <w:rsid w:val="005A445A"/>
    <w:rsid w:val="005D7715"/>
    <w:rsid w:val="005E0D9C"/>
    <w:rsid w:val="005E3EC1"/>
    <w:rsid w:val="00602B98"/>
    <w:rsid w:val="00607674"/>
    <w:rsid w:val="006553F5"/>
    <w:rsid w:val="00661F6C"/>
    <w:rsid w:val="00666A4F"/>
    <w:rsid w:val="0067140F"/>
    <w:rsid w:val="00686119"/>
    <w:rsid w:val="006A25A0"/>
    <w:rsid w:val="006A703F"/>
    <w:rsid w:val="006C222F"/>
    <w:rsid w:val="006D2942"/>
    <w:rsid w:val="006E1558"/>
    <w:rsid w:val="006E1F9E"/>
    <w:rsid w:val="006E6CE6"/>
    <w:rsid w:val="006F36F3"/>
    <w:rsid w:val="00702C05"/>
    <w:rsid w:val="00725BED"/>
    <w:rsid w:val="00736648"/>
    <w:rsid w:val="00741123"/>
    <w:rsid w:val="00741A5B"/>
    <w:rsid w:val="00743F04"/>
    <w:rsid w:val="00746769"/>
    <w:rsid w:val="00751823"/>
    <w:rsid w:val="007537FD"/>
    <w:rsid w:val="00753B21"/>
    <w:rsid w:val="007805AC"/>
    <w:rsid w:val="00784D0A"/>
    <w:rsid w:val="007A14CD"/>
    <w:rsid w:val="007B597C"/>
    <w:rsid w:val="007B685C"/>
    <w:rsid w:val="007C6BD0"/>
    <w:rsid w:val="007D544D"/>
    <w:rsid w:val="007D627A"/>
    <w:rsid w:val="007E2432"/>
    <w:rsid w:val="007F055A"/>
    <w:rsid w:val="007F4A02"/>
    <w:rsid w:val="007F7940"/>
    <w:rsid w:val="00810A4C"/>
    <w:rsid w:val="00845A1A"/>
    <w:rsid w:val="008735F1"/>
    <w:rsid w:val="00874F0B"/>
    <w:rsid w:val="00886374"/>
    <w:rsid w:val="00887D9B"/>
    <w:rsid w:val="00894151"/>
    <w:rsid w:val="008972AC"/>
    <w:rsid w:val="008B70AF"/>
    <w:rsid w:val="008C579E"/>
    <w:rsid w:val="008C74C7"/>
    <w:rsid w:val="008D162F"/>
    <w:rsid w:val="008D41CC"/>
    <w:rsid w:val="008E0D14"/>
    <w:rsid w:val="009150D1"/>
    <w:rsid w:val="009422DD"/>
    <w:rsid w:val="00951C61"/>
    <w:rsid w:val="009770EE"/>
    <w:rsid w:val="00980735"/>
    <w:rsid w:val="0098767D"/>
    <w:rsid w:val="009974C4"/>
    <w:rsid w:val="009A15A5"/>
    <w:rsid w:val="009A2C56"/>
    <w:rsid w:val="009A3273"/>
    <w:rsid w:val="009C1FEF"/>
    <w:rsid w:val="009C3FAA"/>
    <w:rsid w:val="009C462B"/>
    <w:rsid w:val="009D057A"/>
    <w:rsid w:val="009E2790"/>
    <w:rsid w:val="009E2E23"/>
    <w:rsid w:val="009E3654"/>
    <w:rsid w:val="009E3F0D"/>
    <w:rsid w:val="00A15209"/>
    <w:rsid w:val="00A15804"/>
    <w:rsid w:val="00A21D4C"/>
    <w:rsid w:val="00A26342"/>
    <w:rsid w:val="00A26382"/>
    <w:rsid w:val="00A32434"/>
    <w:rsid w:val="00A37175"/>
    <w:rsid w:val="00A40F75"/>
    <w:rsid w:val="00A45211"/>
    <w:rsid w:val="00A60C89"/>
    <w:rsid w:val="00AA0E2D"/>
    <w:rsid w:val="00AB1E5E"/>
    <w:rsid w:val="00AC612E"/>
    <w:rsid w:val="00AD061F"/>
    <w:rsid w:val="00AD2F1F"/>
    <w:rsid w:val="00AD6F2A"/>
    <w:rsid w:val="00AE20D6"/>
    <w:rsid w:val="00AF4ACB"/>
    <w:rsid w:val="00AF6704"/>
    <w:rsid w:val="00AF6A72"/>
    <w:rsid w:val="00B10726"/>
    <w:rsid w:val="00B240D3"/>
    <w:rsid w:val="00B36A28"/>
    <w:rsid w:val="00B373C3"/>
    <w:rsid w:val="00B4144D"/>
    <w:rsid w:val="00B439B6"/>
    <w:rsid w:val="00B66A1E"/>
    <w:rsid w:val="00B70832"/>
    <w:rsid w:val="00B8174D"/>
    <w:rsid w:val="00B92E7B"/>
    <w:rsid w:val="00B93829"/>
    <w:rsid w:val="00BA6A74"/>
    <w:rsid w:val="00BC2101"/>
    <w:rsid w:val="00BD0734"/>
    <w:rsid w:val="00BD2832"/>
    <w:rsid w:val="00BF0461"/>
    <w:rsid w:val="00C11543"/>
    <w:rsid w:val="00C125F6"/>
    <w:rsid w:val="00C333EB"/>
    <w:rsid w:val="00C353DA"/>
    <w:rsid w:val="00C37815"/>
    <w:rsid w:val="00C60E63"/>
    <w:rsid w:val="00C93916"/>
    <w:rsid w:val="00CD6837"/>
    <w:rsid w:val="00CE681E"/>
    <w:rsid w:val="00CE76DB"/>
    <w:rsid w:val="00CF6582"/>
    <w:rsid w:val="00D01078"/>
    <w:rsid w:val="00D12F74"/>
    <w:rsid w:val="00D26646"/>
    <w:rsid w:val="00D27257"/>
    <w:rsid w:val="00D35823"/>
    <w:rsid w:val="00D40B4A"/>
    <w:rsid w:val="00D43DEE"/>
    <w:rsid w:val="00D8060F"/>
    <w:rsid w:val="00DB19FB"/>
    <w:rsid w:val="00DB2FE6"/>
    <w:rsid w:val="00DD798D"/>
    <w:rsid w:val="00DE32BA"/>
    <w:rsid w:val="00DE3AD9"/>
    <w:rsid w:val="00DF4C62"/>
    <w:rsid w:val="00E057DA"/>
    <w:rsid w:val="00E14338"/>
    <w:rsid w:val="00E41C19"/>
    <w:rsid w:val="00E44E14"/>
    <w:rsid w:val="00E4575D"/>
    <w:rsid w:val="00E82FDE"/>
    <w:rsid w:val="00E90C26"/>
    <w:rsid w:val="00E93A0C"/>
    <w:rsid w:val="00EA2D3C"/>
    <w:rsid w:val="00EA4BD8"/>
    <w:rsid w:val="00EA5500"/>
    <w:rsid w:val="00EC67DF"/>
    <w:rsid w:val="00EE3322"/>
    <w:rsid w:val="00EF0316"/>
    <w:rsid w:val="00EF214D"/>
    <w:rsid w:val="00EF2E03"/>
    <w:rsid w:val="00EF328C"/>
    <w:rsid w:val="00EF5094"/>
    <w:rsid w:val="00F03950"/>
    <w:rsid w:val="00F046D1"/>
    <w:rsid w:val="00F058DC"/>
    <w:rsid w:val="00F40A79"/>
    <w:rsid w:val="00F60D95"/>
    <w:rsid w:val="00F61FD8"/>
    <w:rsid w:val="00F6393C"/>
    <w:rsid w:val="00FA654C"/>
    <w:rsid w:val="00FB4E58"/>
    <w:rsid w:val="00FC41C3"/>
    <w:rsid w:val="00FD052E"/>
    <w:rsid w:val="00FD5F22"/>
    <w:rsid w:val="00FD6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629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74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link w:val="Titre2Car"/>
    <w:uiPriority w:val="9"/>
    <w:qFormat/>
    <w:rsid w:val="0041741F"/>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1741F"/>
    <w:rPr>
      <w:rFonts w:ascii="Times" w:hAnsi="Times"/>
      <w:b/>
      <w:bCs/>
      <w:sz w:val="36"/>
      <w:szCs w:val="36"/>
    </w:rPr>
  </w:style>
  <w:style w:type="character" w:customStyle="1" w:styleId="apple-style-span">
    <w:name w:val="apple-style-span"/>
    <w:basedOn w:val="Policepardfaut"/>
    <w:rsid w:val="0041741F"/>
  </w:style>
  <w:style w:type="character" w:customStyle="1" w:styleId="apple-converted-space">
    <w:name w:val="apple-converted-space"/>
    <w:basedOn w:val="Policepardfaut"/>
    <w:rsid w:val="0041741F"/>
  </w:style>
  <w:style w:type="character" w:styleId="Lienhypertexte">
    <w:name w:val="Hyperlink"/>
    <w:basedOn w:val="Policepardfaut"/>
    <w:uiPriority w:val="99"/>
    <w:unhideWhenUsed/>
    <w:rsid w:val="0041741F"/>
    <w:rPr>
      <w:color w:val="0000FF"/>
      <w:u w:val="single"/>
    </w:rPr>
  </w:style>
  <w:style w:type="paragraph" w:styleId="HTMLprformat">
    <w:name w:val="HTML Preformatted"/>
    <w:basedOn w:val="Normal"/>
    <w:link w:val="HTMLprformatCar"/>
    <w:uiPriority w:val="99"/>
    <w:semiHidden/>
    <w:unhideWhenUsed/>
    <w:rsid w:val="0041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41741F"/>
    <w:rPr>
      <w:rFonts w:ascii="Courier" w:hAnsi="Courier" w:cs="Courier"/>
      <w:sz w:val="20"/>
      <w:szCs w:val="20"/>
    </w:rPr>
  </w:style>
  <w:style w:type="character" w:customStyle="1" w:styleId="Titre1Car">
    <w:name w:val="Titre 1 Car"/>
    <w:basedOn w:val="Policepardfaut"/>
    <w:link w:val="Titre1"/>
    <w:uiPriority w:val="9"/>
    <w:rsid w:val="0041741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7366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6648"/>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60C89"/>
    <w:pPr>
      <w:spacing w:before="120"/>
    </w:pPr>
    <w:rPr>
      <w:rFonts w:asciiTheme="majorHAnsi" w:hAnsiTheme="majorHAnsi"/>
      <w:b/>
      <w:color w:val="548DD4"/>
    </w:rPr>
  </w:style>
  <w:style w:type="paragraph" w:styleId="TM2">
    <w:name w:val="toc 2"/>
    <w:basedOn w:val="Normal"/>
    <w:next w:val="Normal"/>
    <w:autoRedefine/>
    <w:uiPriority w:val="39"/>
    <w:unhideWhenUsed/>
    <w:rsid w:val="00A60C89"/>
    <w:rPr>
      <w:sz w:val="22"/>
      <w:szCs w:val="22"/>
    </w:rPr>
  </w:style>
  <w:style w:type="paragraph" w:styleId="TM3">
    <w:name w:val="toc 3"/>
    <w:basedOn w:val="Normal"/>
    <w:next w:val="Normal"/>
    <w:autoRedefine/>
    <w:uiPriority w:val="39"/>
    <w:unhideWhenUsed/>
    <w:rsid w:val="00A60C89"/>
    <w:pPr>
      <w:ind w:left="240"/>
    </w:pPr>
    <w:rPr>
      <w:i/>
      <w:sz w:val="22"/>
      <w:szCs w:val="22"/>
    </w:rPr>
  </w:style>
  <w:style w:type="paragraph" w:styleId="TM4">
    <w:name w:val="toc 4"/>
    <w:basedOn w:val="Normal"/>
    <w:next w:val="Normal"/>
    <w:autoRedefine/>
    <w:uiPriority w:val="39"/>
    <w:unhideWhenUsed/>
    <w:rsid w:val="00A60C89"/>
    <w:pPr>
      <w:pBdr>
        <w:between w:val="double" w:sz="6" w:space="0" w:color="auto"/>
      </w:pBdr>
      <w:ind w:left="480"/>
    </w:pPr>
    <w:rPr>
      <w:sz w:val="20"/>
      <w:szCs w:val="20"/>
    </w:rPr>
  </w:style>
  <w:style w:type="paragraph" w:styleId="TM5">
    <w:name w:val="toc 5"/>
    <w:basedOn w:val="Normal"/>
    <w:next w:val="Normal"/>
    <w:autoRedefine/>
    <w:uiPriority w:val="39"/>
    <w:unhideWhenUsed/>
    <w:rsid w:val="00A60C89"/>
    <w:pPr>
      <w:pBdr>
        <w:between w:val="double" w:sz="6" w:space="0" w:color="auto"/>
      </w:pBdr>
      <w:ind w:left="720"/>
    </w:pPr>
    <w:rPr>
      <w:sz w:val="20"/>
      <w:szCs w:val="20"/>
    </w:rPr>
  </w:style>
  <w:style w:type="paragraph" w:styleId="TM6">
    <w:name w:val="toc 6"/>
    <w:basedOn w:val="Normal"/>
    <w:next w:val="Normal"/>
    <w:autoRedefine/>
    <w:uiPriority w:val="39"/>
    <w:unhideWhenUsed/>
    <w:rsid w:val="00A60C89"/>
    <w:pPr>
      <w:pBdr>
        <w:between w:val="double" w:sz="6" w:space="0" w:color="auto"/>
      </w:pBdr>
      <w:ind w:left="960"/>
    </w:pPr>
    <w:rPr>
      <w:sz w:val="20"/>
      <w:szCs w:val="20"/>
    </w:rPr>
  </w:style>
  <w:style w:type="paragraph" w:styleId="TM7">
    <w:name w:val="toc 7"/>
    <w:basedOn w:val="Normal"/>
    <w:next w:val="Normal"/>
    <w:autoRedefine/>
    <w:uiPriority w:val="39"/>
    <w:unhideWhenUsed/>
    <w:rsid w:val="00A60C89"/>
    <w:pPr>
      <w:pBdr>
        <w:between w:val="double" w:sz="6" w:space="0" w:color="auto"/>
      </w:pBdr>
      <w:ind w:left="1200"/>
    </w:pPr>
    <w:rPr>
      <w:sz w:val="20"/>
      <w:szCs w:val="20"/>
    </w:rPr>
  </w:style>
  <w:style w:type="paragraph" w:styleId="TM8">
    <w:name w:val="toc 8"/>
    <w:basedOn w:val="Normal"/>
    <w:next w:val="Normal"/>
    <w:autoRedefine/>
    <w:uiPriority w:val="39"/>
    <w:unhideWhenUsed/>
    <w:rsid w:val="00A60C89"/>
    <w:pPr>
      <w:pBdr>
        <w:between w:val="double" w:sz="6" w:space="0" w:color="auto"/>
      </w:pBdr>
      <w:ind w:left="1440"/>
    </w:pPr>
    <w:rPr>
      <w:sz w:val="20"/>
      <w:szCs w:val="20"/>
    </w:rPr>
  </w:style>
  <w:style w:type="paragraph" w:styleId="TM9">
    <w:name w:val="toc 9"/>
    <w:basedOn w:val="Normal"/>
    <w:next w:val="Normal"/>
    <w:autoRedefine/>
    <w:uiPriority w:val="39"/>
    <w:unhideWhenUsed/>
    <w:rsid w:val="00A60C89"/>
    <w:pPr>
      <w:pBdr>
        <w:between w:val="double" w:sz="6" w:space="0" w:color="auto"/>
      </w:pBdr>
      <w:ind w:left="1680"/>
    </w:pPr>
    <w:rPr>
      <w:sz w:val="20"/>
      <w:szCs w:val="20"/>
    </w:rPr>
  </w:style>
  <w:style w:type="character" w:styleId="Titredulivre">
    <w:name w:val="Book Title"/>
    <w:basedOn w:val="Policepardfaut"/>
    <w:uiPriority w:val="33"/>
    <w:qFormat/>
    <w:rsid w:val="001743AE"/>
    <w:rPr>
      <w:b/>
      <w:bCs/>
      <w:smallCaps/>
      <w:spacing w:val="5"/>
    </w:rPr>
  </w:style>
  <w:style w:type="paragraph" w:styleId="Paragraphedeliste">
    <w:name w:val="List Paragraph"/>
    <w:basedOn w:val="Normal"/>
    <w:uiPriority w:val="34"/>
    <w:qFormat/>
    <w:rsid w:val="007A14CD"/>
    <w:pPr>
      <w:ind w:left="720"/>
      <w:contextualSpacing/>
    </w:pPr>
  </w:style>
  <w:style w:type="table" w:styleId="Grille">
    <w:name w:val="Table Grid"/>
    <w:basedOn w:val="TableauNormal"/>
    <w:uiPriority w:val="59"/>
    <w:rsid w:val="00BD2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BD283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3">
    <w:name w:val="Medium Grid 3 Accent 3"/>
    <w:basedOn w:val="TableauNormal"/>
    <w:uiPriority w:val="69"/>
    <w:rsid w:val="00BD283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extedebulles">
    <w:name w:val="Balloon Text"/>
    <w:basedOn w:val="Normal"/>
    <w:link w:val="TextedebullesCar"/>
    <w:uiPriority w:val="99"/>
    <w:semiHidden/>
    <w:unhideWhenUsed/>
    <w:rsid w:val="00D3582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35823"/>
    <w:rPr>
      <w:rFonts w:ascii="Lucida Grande" w:hAnsi="Lucida Grande" w:cs="Lucida Grande"/>
      <w:sz w:val="18"/>
      <w:szCs w:val="18"/>
    </w:rPr>
  </w:style>
  <w:style w:type="paragraph" w:styleId="En-tte">
    <w:name w:val="header"/>
    <w:basedOn w:val="Normal"/>
    <w:link w:val="En-tteCar"/>
    <w:unhideWhenUsed/>
    <w:rsid w:val="003D3505"/>
    <w:pPr>
      <w:tabs>
        <w:tab w:val="center" w:pos="4703"/>
        <w:tab w:val="right" w:pos="9406"/>
      </w:tabs>
    </w:pPr>
  </w:style>
  <w:style w:type="character" w:customStyle="1" w:styleId="En-tteCar">
    <w:name w:val="En-tête Car"/>
    <w:basedOn w:val="Policepardfaut"/>
    <w:link w:val="En-tte"/>
    <w:uiPriority w:val="99"/>
    <w:rsid w:val="003D3505"/>
  </w:style>
  <w:style w:type="paragraph" w:styleId="Pieddepage">
    <w:name w:val="footer"/>
    <w:basedOn w:val="Normal"/>
    <w:link w:val="PieddepageCar"/>
    <w:unhideWhenUsed/>
    <w:rsid w:val="003D3505"/>
    <w:pPr>
      <w:tabs>
        <w:tab w:val="center" w:pos="4703"/>
        <w:tab w:val="right" w:pos="9406"/>
      </w:tabs>
    </w:pPr>
  </w:style>
  <w:style w:type="character" w:customStyle="1" w:styleId="PieddepageCar">
    <w:name w:val="Pied de page Car"/>
    <w:basedOn w:val="Policepardfaut"/>
    <w:link w:val="Pieddepage"/>
    <w:uiPriority w:val="99"/>
    <w:rsid w:val="003D3505"/>
  </w:style>
  <w:style w:type="character" w:customStyle="1" w:styleId="TODO">
    <w:name w:val="TODO"/>
    <w:basedOn w:val="Policepardfaut"/>
    <w:rsid w:val="003D3505"/>
    <w:rPr>
      <w:color w:val="FF0000"/>
      <w:u w:val="dotted"/>
    </w:rPr>
  </w:style>
  <w:style w:type="paragraph" w:customStyle="1" w:styleId="OMGTitlePage">
    <w:name w:val="OMG Title Page"/>
    <w:basedOn w:val="Normal"/>
    <w:rsid w:val="000B50DD"/>
    <w:pPr>
      <w:spacing w:before="200" w:after="100"/>
      <w:jc w:val="center"/>
    </w:pPr>
    <w:rPr>
      <w:rFonts w:ascii="Arial" w:eastAsia="Times New Roman" w:hAnsi="Arial" w:cs="Times New Roman"/>
      <w:b/>
      <w:snapToGrid w:val="0"/>
      <w:sz w:val="36"/>
      <w:lang w:eastAsia="en-US"/>
    </w:rPr>
  </w:style>
  <w:style w:type="paragraph" w:styleId="Corpsdetexte">
    <w:name w:val="Body Text"/>
    <w:basedOn w:val="Normal"/>
    <w:link w:val="CorpsdetexteCar"/>
    <w:rsid w:val="000B50DD"/>
    <w:pPr>
      <w:spacing w:before="120" w:after="120"/>
    </w:pPr>
    <w:rPr>
      <w:rFonts w:ascii="Arial" w:eastAsia="Times New Roman" w:hAnsi="Arial" w:cs="Times New Roman"/>
      <w:snapToGrid w:val="0"/>
      <w:lang w:eastAsia="en-US"/>
    </w:rPr>
  </w:style>
  <w:style w:type="character" w:customStyle="1" w:styleId="CorpsdetexteCar">
    <w:name w:val="Corps de texte Car"/>
    <w:basedOn w:val="Policepardfaut"/>
    <w:link w:val="Corpsdetexte"/>
    <w:rsid w:val="000B50DD"/>
    <w:rPr>
      <w:rFonts w:ascii="Arial" w:eastAsia="Times New Roman" w:hAnsi="Arial" w:cs="Times New Roman"/>
      <w:snapToGrid w:val="0"/>
      <w:lang w:eastAsia="en-US"/>
    </w:rPr>
  </w:style>
  <w:style w:type="paragraph" w:customStyle="1" w:styleId="Inventory">
    <w:name w:val="Inventory"/>
    <w:basedOn w:val="OMGTitlePage"/>
    <w:rsid w:val="000B50DD"/>
    <w:pPr>
      <w:spacing w:before="100"/>
      <w:jc w:val="left"/>
    </w:pPr>
    <w:rPr>
      <w:sz w:val="24"/>
    </w:rPr>
  </w:style>
  <w:style w:type="paragraph" w:styleId="Sansinterligne">
    <w:name w:val="No Spacing"/>
    <w:uiPriority w:val="1"/>
    <w:qFormat/>
    <w:rsid w:val="003D21F5"/>
  </w:style>
  <w:style w:type="character" w:styleId="Marquedannotation">
    <w:name w:val="annotation reference"/>
    <w:basedOn w:val="Policepardfaut"/>
    <w:uiPriority w:val="99"/>
    <w:semiHidden/>
    <w:unhideWhenUsed/>
    <w:rsid w:val="006A25A0"/>
    <w:rPr>
      <w:sz w:val="18"/>
      <w:szCs w:val="18"/>
    </w:rPr>
  </w:style>
  <w:style w:type="paragraph" w:styleId="Commentaire">
    <w:name w:val="annotation text"/>
    <w:basedOn w:val="Normal"/>
    <w:link w:val="CommentaireCar"/>
    <w:uiPriority w:val="99"/>
    <w:semiHidden/>
    <w:unhideWhenUsed/>
    <w:rsid w:val="006A25A0"/>
  </w:style>
  <w:style w:type="character" w:customStyle="1" w:styleId="CommentaireCar">
    <w:name w:val="Commentaire Car"/>
    <w:basedOn w:val="Policepardfaut"/>
    <w:link w:val="Commentaire"/>
    <w:uiPriority w:val="99"/>
    <w:semiHidden/>
    <w:rsid w:val="006A25A0"/>
  </w:style>
  <w:style w:type="paragraph" w:styleId="Objetducommentaire">
    <w:name w:val="annotation subject"/>
    <w:basedOn w:val="Commentaire"/>
    <w:next w:val="Commentaire"/>
    <w:link w:val="ObjetducommentaireCar"/>
    <w:uiPriority w:val="99"/>
    <w:semiHidden/>
    <w:unhideWhenUsed/>
    <w:rsid w:val="006A25A0"/>
    <w:rPr>
      <w:b/>
      <w:bCs/>
      <w:sz w:val="20"/>
      <w:szCs w:val="20"/>
    </w:rPr>
  </w:style>
  <w:style w:type="character" w:customStyle="1" w:styleId="ObjetducommentaireCar">
    <w:name w:val="Objet du commentaire Car"/>
    <w:basedOn w:val="CommentaireCar"/>
    <w:link w:val="Objetducommentaire"/>
    <w:uiPriority w:val="99"/>
    <w:semiHidden/>
    <w:rsid w:val="006A25A0"/>
    <w:rPr>
      <w:b/>
      <w:bCs/>
      <w:sz w:val="20"/>
      <w:szCs w:val="20"/>
    </w:rPr>
  </w:style>
  <w:style w:type="paragraph" w:styleId="Explorateurdedocument">
    <w:name w:val="Document Map"/>
    <w:basedOn w:val="Normal"/>
    <w:link w:val="ExplorateurdedocumentCar"/>
    <w:uiPriority w:val="99"/>
    <w:semiHidden/>
    <w:unhideWhenUsed/>
    <w:rsid w:val="00D43DEE"/>
    <w:rPr>
      <w:rFonts w:ascii="Lucida Grande" w:hAnsi="Lucida Grande" w:cs="Lucida Grande"/>
    </w:rPr>
  </w:style>
  <w:style w:type="character" w:customStyle="1" w:styleId="ExplorateurdedocumentCar">
    <w:name w:val="Explorateur de document Car"/>
    <w:basedOn w:val="Policepardfaut"/>
    <w:link w:val="Explorateurdedocument"/>
    <w:uiPriority w:val="99"/>
    <w:semiHidden/>
    <w:rsid w:val="00D43DEE"/>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891280">
      <w:bodyDiv w:val="1"/>
      <w:marLeft w:val="0"/>
      <w:marRight w:val="0"/>
      <w:marTop w:val="0"/>
      <w:marBottom w:val="0"/>
      <w:divBdr>
        <w:top w:val="none" w:sz="0" w:space="0" w:color="auto"/>
        <w:left w:val="none" w:sz="0" w:space="0" w:color="auto"/>
        <w:bottom w:val="none" w:sz="0" w:space="0" w:color="auto"/>
        <w:right w:val="none" w:sz="0" w:space="0" w:color="auto"/>
      </w:divBdr>
    </w:div>
    <w:div w:id="1430003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kydos/dds-psm-cxx/blob/master/src/hpp/dds/sub/TSubscriber.hpp" TargetMode="External"/><Relationship Id="rId14" Type="http://schemas.openxmlformats.org/officeDocument/2006/relationships/hyperlink" Target="mailto:%20jwillemsen(at)remedy.nl" TargetMode="External"/><Relationship Id="rId15" Type="http://schemas.openxmlformats.org/officeDocument/2006/relationships/hyperlink" Target="mailto:%20jwillemsen(at)remedy.nl" TargetMode="External"/><Relationship Id="rId16" Type="http://schemas.openxmlformats.org/officeDocument/2006/relationships/hyperlink" Target="mailto:%20sumant(at)rti.com" TargetMode="External"/><Relationship Id="rId17" Type="http://schemas.openxmlformats.org/officeDocument/2006/relationships/hyperlink" Target="mailto:%20sumant(at)rti.com" TargetMode="External"/><Relationship Id="rId18" Type="http://schemas.openxmlformats.org/officeDocument/2006/relationships/hyperlink" Target="mailto:%20sumant(at)rti.com" TargetMode="External"/><Relationship Id="rId19" Type="http://schemas.openxmlformats.org/officeDocument/2006/relationships/hyperlink" Target="https://github.com/kydos/dds-psm-cxx/blob/master/src/hpp/dds/core/TInstanceHandle.hpp" TargetMode="External"/><Relationship Id="rId50" Type="http://schemas.openxmlformats.org/officeDocument/2006/relationships/hyperlink" Target="https://github.com/kydos/dds-psm-cxx/blob/master/src/hpp/dds/core/Reference.hpp" TargetMode="External"/><Relationship Id="rId51" Type="http://schemas.openxmlformats.org/officeDocument/2006/relationships/hyperlink" Target="mailto:%20angelo.corsaro(at)prismtech.com" TargetMode="External"/><Relationship Id="rId52" Type="http://schemas.openxmlformats.org/officeDocument/2006/relationships/hyperlink" Target="https://github.com/kydos/dds-psm-cxx/blob/master/src/hpp/dds/sub/TDataReader.hpp"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s://github.com/kydos/dds-psm-cxx/blob/master/src/hpp/dds/topic/AnyTopic.hpp" TargetMode="External"/><Relationship Id="rId41" Type="http://schemas.openxmlformats.org/officeDocument/2006/relationships/hyperlink" Target="mailto:%20sumant(at)rti.com" TargetMode="External"/><Relationship Id="rId42" Type="http://schemas.openxmlformats.org/officeDocument/2006/relationships/hyperlink" Target="mailto:%20angelo.corsaro(at)prismtech.com" TargetMode="External"/><Relationship Id="rId43" Type="http://schemas.openxmlformats.org/officeDocument/2006/relationships/hyperlink" Target="https://github.com/kydos/dds-psm-cxx/blob/master/src/hpp/dds/sub/TDataReader.hpp" TargetMode="External"/><Relationship Id="rId44" Type="http://schemas.openxmlformats.org/officeDocument/2006/relationships/hyperlink" Target="mailto:%20angelo.corsaro(at)prismtech.com" TargetMode="External"/><Relationship Id="rId45" Type="http://schemas.openxmlformats.org/officeDocument/2006/relationships/hyperlink" Target="https://github.com/kydos/dds-psm-cxx/blob/master/src/hpp/dds/sub/TDataReader.hpp" TargetMode="External"/><Relationship Id="rId46" Type="http://schemas.openxmlformats.org/officeDocument/2006/relationships/hyperlink" Target="https://github.com/kydos/dds-psm-cxx/blob/master/src/hpp/dds/sub/status/DataStatus.hpp" TargetMode="External"/><Relationship Id="rId47" Type="http://schemas.openxmlformats.org/officeDocument/2006/relationships/hyperlink" Target="mailto:%20angelo.corsaro(at)prismtech.com" TargetMode="External"/><Relationship Id="rId48" Type="http://schemas.openxmlformats.org/officeDocument/2006/relationships/hyperlink" Target="https://github.com/kydos/dds-psm-cxx/blob/master/src/hpp/dds/sub/TDataReader.hpp" TargetMode="External"/><Relationship Id="rId49" Type="http://schemas.openxmlformats.org/officeDocument/2006/relationships/hyperlink" Target="mailto:%20angelo.corsaro(at)prismtech.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0angelo.corsaro(at)prismtech.com" TargetMode="External"/><Relationship Id="rId9" Type="http://schemas.openxmlformats.org/officeDocument/2006/relationships/hyperlink" Target="https://github.com/kydos/dds-psm-cxx/blob/master/src/hpp/dds/core/TQosProvider.hpp" TargetMode="External"/><Relationship Id="rId30" Type="http://schemas.openxmlformats.org/officeDocument/2006/relationships/hyperlink" Target="mailto:%20jwillemsen(at)remedy.nl" TargetMode="External"/><Relationship Id="rId31" Type="http://schemas.openxmlformats.org/officeDocument/2006/relationships/hyperlink" Target="mailto:%20sumant(at)rti.com" TargetMode="External"/><Relationship Id="rId32" Type="http://schemas.openxmlformats.org/officeDocument/2006/relationships/hyperlink" Target="mailto:%20jwillemsen(at)remedy.nl" TargetMode="External"/><Relationship Id="rId33" Type="http://schemas.openxmlformats.org/officeDocument/2006/relationships/hyperlink" Target="mailto:%20jwillemsen(at)remedy.nl" TargetMode="External"/><Relationship Id="rId34" Type="http://schemas.openxmlformats.org/officeDocument/2006/relationships/hyperlink" Target="mailto:%20jwillemsen(at)remedy.nl" TargetMode="External"/><Relationship Id="rId35" Type="http://schemas.openxmlformats.org/officeDocument/2006/relationships/hyperlink" Target="mailto:%20angelo.corsaro(at)prismtech.com" TargetMode="External"/><Relationship Id="rId36" Type="http://schemas.openxmlformats.org/officeDocument/2006/relationships/hyperlink" Target="https://github.com/kydos/dds-psm-cxx/tree/master/src/hpp" TargetMode="External"/><Relationship Id="rId37" Type="http://schemas.openxmlformats.org/officeDocument/2006/relationships/hyperlink" Target="mailto:%20sumant(at)rti.com" TargetMode="External"/><Relationship Id="rId38" Type="http://schemas.openxmlformats.org/officeDocument/2006/relationships/hyperlink" Target="https://github.com/kydos/dds-psm-cxx/blob/master/src/hpp/dds/pub/AnyDataWriter.hpp" TargetMode="External"/><Relationship Id="rId39" Type="http://schemas.openxmlformats.org/officeDocument/2006/relationships/hyperlink" Target="https://github.com/kydos/dds-psm-cxx/blob/master/src/hpp/dds/sub/AnyDataReader.hpp" TargetMode="External"/><Relationship Id="rId20" Type="http://schemas.openxmlformats.org/officeDocument/2006/relationships/hyperlink" Target="mailto:%20sumant(at)rti.com" TargetMode="External"/><Relationship Id="rId21" Type="http://schemas.openxmlformats.org/officeDocument/2006/relationships/hyperlink" Target="mailto:%20jwillemsen(at)remedy.nl" TargetMode="External"/><Relationship Id="rId22" Type="http://schemas.openxmlformats.org/officeDocument/2006/relationships/hyperlink" Target="mailto:%20sumant(at)rti.com" TargetMode="External"/><Relationship Id="rId23" Type="http://schemas.openxmlformats.org/officeDocument/2006/relationships/hyperlink" Target="mailto:%20sumant(at)rti.com" TargetMode="External"/><Relationship Id="rId24" Type="http://schemas.openxmlformats.org/officeDocument/2006/relationships/hyperlink" Target="mailto:%20sumant(at)rti.com" TargetMode="External"/><Relationship Id="rId25" Type="http://schemas.openxmlformats.org/officeDocument/2006/relationships/hyperlink" Target="mailto:%20sumant(at)rti.com" TargetMode="External"/><Relationship Id="rId26" Type="http://schemas.openxmlformats.org/officeDocument/2006/relationships/hyperlink" Target="https://github.com/kydos/dds-psm-cxx/blob/master/src/hpp/dds/core/policy/TCorePolicy.hpp" TargetMode="External"/><Relationship Id="rId27" Type="http://schemas.openxmlformats.org/officeDocument/2006/relationships/hyperlink" Target="mailto:%20sumant(at)rti.com" TargetMode="External"/><Relationship Id="rId28" Type="http://schemas.openxmlformats.org/officeDocument/2006/relationships/hyperlink" Target="https://github.com/kydos/dds-psm-cxx/blob/master/src/hpp/dds/core/Reference.hpp" TargetMode="External"/><Relationship Id="rId29" Type="http://schemas.openxmlformats.org/officeDocument/2006/relationships/hyperlink" Target="https://github.com/kydos/dds-psm-cxx/blob/master/src/hpp/dds/core/Value.hpp" TargetMode="External"/><Relationship Id="rId10" Type="http://schemas.openxmlformats.org/officeDocument/2006/relationships/hyperlink" Target="mailto:%20angelo.corsaro(at)prismtech.com" TargetMode="External"/><Relationship Id="rId11" Type="http://schemas.openxmlformats.org/officeDocument/2006/relationships/hyperlink" Target="https://github.com/kydos/dds-psm-cxx/blob/master/src/hpp/dds/domain/TDomainParticipant.hpp" TargetMode="External"/><Relationship Id="rId12" Type="http://schemas.openxmlformats.org/officeDocument/2006/relationships/hyperlink" Target="https://github.com/kydos/dds-psm-cxx/blob/master/src/hpp/dds/pub/TPublisher.hp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34</Pages>
  <Words>7355</Words>
  <Characters>40455</Characters>
  <Application>Microsoft Macintosh Word</Application>
  <DocSecurity>0</DocSecurity>
  <Lines>337</Lines>
  <Paragraphs>95</Paragraphs>
  <ScaleCrop>false</ScaleCrop>
  <Company>Independent</Company>
  <LinksUpToDate>false</LinksUpToDate>
  <CharactersWithSpaces>47715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Corsaro</dc:creator>
  <cp:keywords/>
  <dc:description/>
  <cp:lastModifiedBy>Angelo Corsaro</cp:lastModifiedBy>
  <cp:revision>51</cp:revision>
  <dcterms:created xsi:type="dcterms:W3CDTF">2012-10-15T12:32:00Z</dcterms:created>
  <dcterms:modified xsi:type="dcterms:W3CDTF">2012-10-16T12:02:00Z</dcterms:modified>
</cp:coreProperties>
</file>