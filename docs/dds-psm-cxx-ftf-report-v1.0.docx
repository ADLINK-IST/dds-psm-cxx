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58F9A17A" w:rsidR="000B50DD" w:rsidRPr="007700DF" w:rsidRDefault="000B50DD" w:rsidP="000B50DD">
      <w:pPr>
        <w:pStyle w:val="OMGTitlePage"/>
      </w:pPr>
      <w:bookmarkStart w:id="0" w:name="Issue15965"/>
      <w:r w:rsidRPr="007700DF">
        <w:t>Report of the</w:t>
      </w:r>
      <w:r>
        <w:br/>
        <w:t>ISO C++Language PSM</w:t>
      </w:r>
      <w:r w:rsidRPr="007700DF">
        <w:t xml:space="preserve"> for DDS Finalization Task Force 1.0</w:t>
      </w:r>
      <w:r>
        <w:br/>
      </w:r>
      <w:r w:rsidRPr="007700DF">
        <w:t>to the</w:t>
      </w:r>
      <w:r>
        <w:br/>
      </w:r>
      <w:r w:rsidRPr="007700DF">
        <w:t>OMG Platform Technical Committee</w:t>
      </w:r>
      <w:r>
        <w:br/>
        <w:t>GG MM YYYY</w:t>
      </w:r>
    </w:p>
    <w:p w14:paraId="51DCF0F9" w14:textId="77777777" w:rsidR="000B50DD" w:rsidRPr="007700DF" w:rsidRDefault="000B50DD" w:rsidP="000B50DD">
      <w:pPr>
        <w:pStyle w:val="OMGTitlePage"/>
      </w:pPr>
    </w:p>
    <w:p w14:paraId="24154FCF" w14:textId="77777777" w:rsidR="000B50DD" w:rsidRDefault="000B50DD" w:rsidP="000B50DD">
      <w:pPr>
        <w:pStyle w:val="Inventory"/>
      </w:pPr>
      <w:r>
        <w:t>Document Number:</w:t>
      </w:r>
      <w:r>
        <w:tab/>
      </w:r>
      <w:r>
        <w:tab/>
      </w:r>
      <w:r>
        <w:tab/>
      </w:r>
      <w:proofErr w:type="spellStart"/>
      <w:r>
        <w:t>ptc</w:t>
      </w:r>
      <w:proofErr w:type="spellEnd"/>
      <w:r>
        <w:t>/2011-</w:t>
      </w:r>
      <w:r w:rsidRPr="00206638">
        <w:rPr>
          <w:rStyle w:val="TODO"/>
        </w:rPr>
        <w:t>?</w:t>
      </w:r>
      <w:proofErr w:type="gramStart"/>
      <w:r w:rsidRPr="00206638">
        <w:rPr>
          <w:rStyle w:val="TODO"/>
        </w:rPr>
        <w:t>?</w:t>
      </w:r>
      <w:proofErr w:type="gramEnd"/>
      <w:r w:rsidRPr="00206638">
        <w:rPr>
          <w:rStyle w:val="TODO"/>
        </w:rPr>
        <w:t>-??</w:t>
      </w:r>
    </w:p>
    <w:p w14:paraId="60A37963" w14:textId="552B056E" w:rsidR="000B50DD" w:rsidRPr="007700DF" w:rsidRDefault="000B50DD" w:rsidP="000B50DD">
      <w:pPr>
        <w:pStyle w:val="Inventory"/>
      </w:pPr>
      <w:r>
        <w:t>Task Force Chair</w:t>
      </w:r>
      <w:r w:rsidRPr="007700DF">
        <w:t>:</w:t>
      </w:r>
      <w:r w:rsidRPr="007700DF">
        <w:tab/>
      </w:r>
      <w:r w:rsidRPr="007700DF">
        <w:tab/>
      </w:r>
      <w:r>
        <w:tab/>
      </w:r>
      <w:r w:rsidRPr="007700DF">
        <w:tab/>
      </w:r>
      <w:r w:rsidR="0002734C">
        <w:t>Angelo Corsaro</w:t>
      </w:r>
      <w:r>
        <w:t xml:space="preserve"> (</w:t>
      </w:r>
      <w:r w:rsidR="0002734C">
        <w:t>PrismTech</w:t>
      </w:r>
      <w:r>
        <w:t>)</w:t>
      </w:r>
    </w:p>
    <w:p w14:paraId="7A74A5DA" w14:textId="77777777" w:rsidR="000B50DD" w:rsidRPr="007700DF" w:rsidRDefault="000B50DD" w:rsidP="000B50DD">
      <w:pPr>
        <w:pStyle w:val="Inventory"/>
      </w:pPr>
    </w:p>
    <w:p w14:paraId="680B82B2" w14:textId="77777777" w:rsidR="000B50DD" w:rsidRPr="007700DF" w:rsidRDefault="000B50DD" w:rsidP="000B50DD">
      <w:pPr>
        <w:pStyle w:val="OMGTitlePage"/>
      </w:pPr>
      <w:r w:rsidRPr="007700DF">
        <w:t>Specification</w:t>
      </w:r>
    </w:p>
    <w:p w14:paraId="1CA1D316" w14:textId="77777777" w:rsidR="000B50DD" w:rsidRDefault="000B50DD" w:rsidP="000B50DD">
      <w:pPr>
        <w:pStyle w:val="Inventory"/>
      </w:pPr>
      <w:r>
        <w:t>Revised specification (clean):</w:t>
      </w:r>
      <w:r>
        <w:tab/>
      </w:r>
      <w:r>
        <w:tab/>
      </w:r>
      <w:proofErr w:type="spellStart"/>
      <w:r>
        <w:t>ptc</w:t>
      </w:r>
      <w:proofErr w:type="spellEnd"/>
      <w:r>
        <w:t>/2011-</w:t>
      </w:r>
      <w:r w:rsidRPr="00174EAB">
        <w:rPr>
          <w:rStyle w:val="TODO"/>
        </w:rPr>
        <w:t>?</w:t>
      </w:r>
      <w:proofErr w:type="gramStart"/>
      <w:r w:rsidRPr="00174EAB">
        <w:rPr>
          <w:rStyle w:val="TODO"/>
        </w:rPr>
        <w:t>?</w:t>
      </w:r>
      <w:proofErr w:type="gramEnd"/>
      <w:r w:rsidRPr="00174EAB">
        <w:rPr>
          <w:rStyle w:val="TODO"/>
        </w:rPr>
        <w:t>-??</w:t>
      </w:r>
    </w:p>
    <w:p w14:paraId="072BC677" w14:textId="77777777" w:rsidR="000B50DD" w:rsidRDefault="000B50DD" w:rsidP="000B50DD">
      <w:pPr>
        <w:pStyle w:val="Inventory"/>
      </w:pPr>
      <w:r>
        <w:t>Revised specification (change-bar):</w:t>
      </w:r>
      <w:r>
        <w:tab/>
      </w:r>
      <w:proofErr w:type="spellStart"/>
      <w:r>
        <w:t>ptc</w:t>
      </w:r>
      <w:proofErr w:type="spellEnd"/>
      <w:r>
        <w:t>/2011-</w:t>
      </w:r>
      <w:r w:rsidRPr="00174EAB">
        <w:rPr>
          <w:rStyle w:val="TODO"/>
        </w:rPr>
        <w:t>?</w:t>
      </w:r>
      <w:proofErr w:type="gramStart"/>
      <w:r w:rsidRPr="00174EAB">
        <w:rPr>
          <w:rStyle w:val="TODO"/>
        </w:rPr>
        <w:t>?</w:t>
      </w:r>
      <w:proofErr w:type="gramEnd"/>
      <w:r w:rsidRPr="00174EAB">
        <w:rPr>
          <w:rStyle w:val="TODO"/>
        </w:rPr>
        <w:t>-??</w:t>
      </w:r>
    </w:p>
    <w:p w14:paraId="3569840B" w14:textId="77777777" w:rsidR="000B50DD" w:rsidRDefault="000B50DD" w:rsidP="000B50DD">
      <w:pPr>
        <w:pStyle w:val="Inventory"/>
      </w:pPr>
    </w:p>
    <w:p w14:paraId="2BFB7868" w14:textId="77777777" w:rsidR="000B50DD" w:rsidRDefault="000B50DD" w:rsidP="000B50DD">
      <w:pPr>
        <w:pStyle w:val="OMGTitlePage"/>
      </w:pPr>
      <w:r>
        <w:t>Accompanying documents</w:t>
      </w:r>
    </w:p>
    <w:p w14:paraId="69470286" w14:textId="77777777" w:rsidR="000B50DD" w:rsidRDefault="000B50DD" w:rsidP="000B50DD">
      <w:pPr>
        <w:pStyle w:val="Inventory"/>
      </w:pPr>
      <w:r>
        <w:t>Inventory:</w:t>
      </w:r>
      <w:r>
        <w:tab/>
      </w:r>
      <w:r>
        <w:tab/>
      </w:r>
      <w:r>
        <w:tab/>
      </w:r>
      <w:r>
        <w:tab/>
      </w:r>
      <w:r>
        <w:tab/>
      </w:r>
      <w:proofErr w:type="spellStart"/>
      <w:r w:rsidRPr="00492977">
        <w:t>ptc</w:t>
      </w:r>
      <w:proofErr w:type="spellEnd"/>
      <w:r w:rsidRPr="00492977">
        <w:t>/</w:t>
      </w:r>
      <w:r>
        <w:t>2011-</w:t>
      </w:r>
      <w:r w:rsidRPr="00174EAB">
        <w:rPr>
          <w:rStyle w:val="TODO"/>
        </w:rPr>
        <w:t>?</w:t>
      </w:r>
      <w:proofErr w:type="gramStart"/>
      <w:r w:rsidRPr="00174EAB">
        <w:rPr>
          <w:rStyle w:val="TODO"/>
        </w:rPr>
        <w:t>?</w:t>
      </w:r>
      <w:proofErr w:type="gramEnd"/>
      <w:r w:rsidRPr="00174EAB">
        <w:rPr>
          <w:rStyle w:val="TODO"/>
        </w:rPr>
        <w:t>-??</w:t>
      </w:r>
      <w:r w:rsidRPr="009B039F">
        <w:tab/>
        <w:t>Non-normative</w:t>
      </w:r>
    </w:p>
    <w:p w14:paraId="6F26CB25" w14:textId="2844B8FA" w:rsidR="000B50DD" w:rsidRDefault="00322FB4" w:rsidP="000B50DD">
      <w:pPr>
        <w:pStyle w:val="Inventory"/>
        <w:rPr>
          <w:color w:val="FF0000"/>
        </w:rPr>
      </w:pPr>
      <w:proofErr w:type="gramStart"/>
      <w:r>
        <w:t>dds</w:t>
      </w:r>
      <w:proofErr w:type="gramEnd"/>
      <w:r>
        <w:t>-psm-cxx</w:t>
      </w:r>
      <w:r w:rsidR="000B50DD">
        <w:t>.</w:t>
      </w:r>
      <w:r>
        <w:t>tar.gz</w:t>
      </w:r>
      <w:r w:rsidR="000B50DD">
        <w:t>:</w:t>
      </w:r>
      <w:r w:rsidR="000B50DD">
        <w:tab/>
      </w:r>
      <w:r w:rsidR="000B50DD">
        <w:tab/>
      </w:r>
      <w:r w:rsidR="000B50DD">
        <w:tab/>
      </w:r>
      <w:r w:rsidR="000B50DD" w:rsidRPr="009B039F">
        <w:tab/>
      </w:r>
      <w:proofErr w:type="spellStart"/>
      <w:r w:rsidR="000B50DD" w:rsidRPr="00436DB9">
        <w:t>ptc</w:t>
      </w:r>
      <w:proofErr w:type="spellEnd"/>
      <w:r w:rsidR="000B50DD" w:rsidRPr="00436DB9">
        <w:t>/</w:t>
      </w:r>
      <w:r w:rsidR="000B50DD">
        <w:t>2011-</w:t>
      </w:r>
      <w:r w:rsidR="000B50DD" w:rsidRPr="00174EAB">
        <w:rPr>
          <w:rStyle w:val="TODO"/>
        </w:rPr>
        <w:t>??-??</w:t>
      </w:r>
      <w:r w:rsidR="000B50DD" w:rsidRPr="009B039F">
        <w:tab/>
        <w:t>Normative</w:t>
      </w:r>
    </w:p>
    <w:p w14:paraId="3E4C4BEB" w14:textId="77777777" w:rsidR="000B50DD" w:rsidRDefault="000B50DD" w:rsidP="000B50DD">
      <w:pPr>
        <w:pStyle w:val="Corpsdetexte"/>
      </w:pPr>
    </w:p>
    <w:p w14:paraId="10094B6B" w14:textId="77777777" w:rsidR="000B50DD" w:rsidRDefault="000B50DD" w:rsidP="000B50DD">
      <w:pPr>
        <w:pStyle w:val="Corpsdetexte"/>
      </w:pPr>
    </w:p>
    <w:p w14:paraId="220BEC46" w14:textId="77777777" w:rsidR="000B50DD" w:rsidRDefault="000B50DD" w:rsidP="000B50DD">
      <w:pPr>
        <w:pStyle w:val="Corpsdetexte"/>
      </w:pPr>
    </w:p>
    <w:p w14:paraId="3E73EFAE" w14:textId="77777777" w:rsidR="000B50DD" w:rsidRDefault="000B50DD" w:rsidP="000B50DD">
      <w:pPr>
        <w:pStyle w:val="Corpsdetexte"/>
      </w:pPr>
    </w:p>
    <w:p w14:paraId="18DFB072" w14:textId="00BEAD2C" w:rsidR="000B50DD" w:rsidRDefault="000B50DD" w:rsidP="000B50DD">
      <w:r>
        <w:t xml:space="preserve">Template: </w:t>
      </w:r>
      <w:proofErr w:type="spellStart"/>
      <w:r>
        <w:t>omg</w:t>
      </w:r>
      <w:proofErr w:type="spellEnd"/>
      <w:r>
        <w:t>/09-06-01</w:t>
      </w:r>
    </w:p>
    <w:p w14:paraId="35DDCBC9" w14:textId="77777777" w:rsidR="000B50DD" w:rsidRDefault="000B50DD">
      <w:pPr>
        <w:rPr>
          <w:ins w:id="1" w:author="Angelo Corsaro" w:date="2011-11-07T09:21:00Z"/>
          <w:rFonts w:asciiTheme="majorHAnsi" w:eastAsiaTheme="majorEastAsia" w:hAnsiTheme="majorHAnsi" w:cstheme="majorBidi"/>
          <w:color w:val="17365D" w:themeColor="text2" w:themeShade="BF"/>
          <w:spacing w:val="5"/>
          <w:kern w:val="28"/>
          <w:sz w:val="52"/>
          <w:szCs w:val="52"/>
        </w:rPr>
      </w:pPr>
      <w:ins w:id="2" w:author="Angelo Corsaro" w:date="2011-11-07T09:21:00Z">
        <w:r>
          <w:br w:type="page"/>
        </w:r>
      </w:ins>
    </w:p>
    <w:p w14:paraId="4818EEC5" w14:textId="7F8CE390" w:rsidR="001743AE" w:rsidRPr="000052DC" w:rsidRDefault="001743AE">
      <w:pPr>
        <w:pStyle w:val="TM1"/>
        <w:tabs>
          <w:tab w:val="right" w:leader="dot" w:pos="9056"/>
        </w:tabs>
        <w:rPr>
          <w:rStyle w:val="Titredulivre"/>
          <w:color w:val="auto"/>
          <w:sz w:val="32"/>
        </w:rPr>
      </w:pPr>
      <w:r w:rsidRPr="000052DC">
        <w:rPr>
          <w:rStyle w:val="Titredulivre"/>
          <w:color w:val="auto"/>
          <w:sz w:val="32"/>
        </w:rPr>
        <w:lastRenderedPageBreak/>
        <w:t>Issue List</w:t>
      </w:r>
    </w:p>
    <w:p w14:paraId="2BF309E6" w14:textId="77777777" w:rsidR="000052DC" w:rsidRPr="000052DC" w:rsidRDefault="000052DC" w:rsidP="000052DC"/>
    <w:p w14:paraId="661AC9FB" w14:textId="77777777" w:rsidR="001743AE" w:rsidRDefault="00A60C89">
      <w:pPr>
        <w:pStyle w:val="TM1"/>
        <w:tabs>
          <w:tab w:val="right" w:leader="dot" w:pos="9056"/>
        </w:tabs>
        <w:rPr>
          <w:rFonts w:asciiTheme="minorHAnsi" w:hAnsiTheme="minorHAnsi"/>
          <w:b w:val="0"/>
          <w:noProof/>
          <w:color w:val="auto"/>
          <w:lang w:eastAsia="ja-JP"/>
        </w:rPr>
      </w:pPr>
      <w:r>
        <w:fldChar w:fldCharType="begin"/>
      </w:r>
      <w:r>
        <w:instrText xml:space="preserve"> TOC \o "1-3" </w:instrText>
      </w:r>
      <w:r>
        <w:fldChar w:fldCharType="separate"/>
      </w:r>
      <w:r w:rsidR="001743AE">
        <w:rPr>
          <w:noProof/>
        </w:rPr>
        <w:t>Issue 15965: XML-Based QoS Policy Settings (DDS-PSM-Cxx/DDS-PSM-Java) (dds-psm-cxx-ftf)</w:t>
      </w:r>
      <w:r w:rsidR="001743AE">
        <w:rPr>
          <w:noProof/>
        </w:rPr>
        <w:tab/>
      </w:r>
      <w:r w:rsidR="001743AE">
        <w:rPr>
          <w:noProof/>
        </w:rPr>
        <w:fldChar w:fldCharType="begin"/>
      </w:r>
      <w:r w:rsidR="001743AE">
        <w:rPr>
          <w:noProof/>
        </w:rPr>
        <w:instrText xml:space="preserve"> PAGEREF _Toc178327459 \h </w:instrText>
      </w:r>
      <w:r w:rsidR="001743AE">
        <w:rPr>
          <w:noProof/>
        </w:rPr>
      </w:r>
      <w:r w:rsidR="001743AE">
        <w:rPr>
          <w:noProof/>
        </w:rPr>
        <w:fldChar w:fldCharType="separate"/>
      </w:r>
      <w:r w:rsidR="001743AE">
        <w:rPr>
          <w:noProof/>
        </w:rPr>
        <w:t>2</w:t>
      </w:r>
      <w:r w:rsidR="001743AE">
        <w:rPr>
          <w:noProof/>
        </w:rPr>
        <w:fldChar w:fldCharType="end"/>
      </w:r>
    </w:p>
    <w:p w14:paraId="2CC3876A" w14:textId="77777777" w:rsidR="001743AE" w:rsidRDefault="001743AE">
      <w:pPr>
        <w:pStyle w:val="TM1"/>
        <w:tabs>
          <w:tab w:val="right" w:leader="dot" w:pos="9056"/>
        </w:tabs>
        <w:rPr>
          <w:rFonts w:asciiTheme="minorHAnsi" w:hAnsiTheme="minorHAnsi"/>
          <w:b w:val="0"/>
          <w:noProof/>
          <w:color w:val="auto"/>
          <w:lang w:eastAsia="ja-JP"/>
        </w:rPr>
      </w:pPr>
      <w:r>
        <w:rPr>
          <w:noProof/>
        </w:rPr>
        <w:t>Issue 15967: factory methods on the "parents" (e.g. create_topic, create_data_writer, etc.) (dds-psm-cxx-ftf)</w:t>
      </w:r>
      <w:r>
        <w:rPr>
          <w:noProof/>
        </w:rPr>
        <w:tab/>
      </w:r>
      <w:r>
        <w:rPr>
          <w:noProof/>
        </w:rPr>
        <w:fldChar w:fldCharType="begin"/>
      </w:r>
      <w:r>
        <w:rPr>
          <w:noProof/>
        </w:rPr>
        <w:instrText xml:space="preserve"> PAGEREF _Toc178327460 \h </w:instrText>
      </w:r>
      <w:r>
        <w:rPr>
          <w:noProof/>
        </w:rPr>
      </w:r>
      <w:r>
        <w:rPr>
          <w:noProof/>
        </w:rPr>
        <w:fldChar w:fldCharType="separate"/>
      </w:r>
      <w:r>
        <w:rPr>
          <w:noProof/>
        </w:rPr>
        <w:t>2</w:t>
      </w:r>
      <w:r>
        <w:rPr>
          <w:noProof/>
        </w:rPr>
        <w:fldChar w:fldCharType="end"/>
      </w:r>
    </w:p>
    <w:p w14:paraId="642EB031" w14:textId="77777777" w:rsidR="001743AE" w:rsidRDefault="001743AE">
      <w:pPr>
        <w:pStyle w:val="TM1"/>
        <w:tabs>
          <w:tab w:val="right" w:leader="dot" w:pos="9056"/>
        </w:tabs>
        <w:rPr>
          <w:rFonts w:asciiTheme="minorHAnsi" w:hAnsiTheme="minorHAnsi"/>
          <w:b w:val="0"/>
          <w:noProof/>
          <w:color w:val="auto"/>
          <w:lang w:eastAsia="ja-JP"/>
        </w:rPr>
      </w:pPr>
      <w:r>
        <w:rPr>
          <w:noProof/>
        </w:rPr>
        <w:t>Issue 16261: Union/array/bounded types lacking (dds-psm-cxx-ftf)</w:t>
      </w:r>
      <w:r>
        <w:rPr>
          <w:noProof/>
        </w:rPr>
        <w:tab/>
      </w:r>
      <w:r>
        <w:rPr>
          <w:noProof/>
        </w:rPr>
        <w:fldChar w:fldCharType="begin"/>
      </w:r>
      <w:r>
        <w:rPr>
          <w:noProof/>
        </w:rPr>
        <w:instrText xml:space="preserve"> PAGEREF _Toc178327461 \h </w:instrText>
      </w:r>
      <w:r>
        <w:rPr>
          <w:noProof/>
        </w:rPr>
      </w:r>
      <w:r>
        <w:rPr>
          <w:noProof/>
        </w:rPr>
        <w:fldChar w:fldCharType="separate"/>
      </w:r>
      <w:r>
        <w:rPr>
          <w:noProof/>
        </w:rPr>
        <w:t>3</w:t>
      </w:r>
      <w:r>
        <w:rPr>
          <w:noProof/>
        </w:rPr>
        <w:fldChar w:fldCharType="end"/>
      </w:r>
    </w:p>
    <w:p w14:paraId="6E2A3AF7" w14:textId="77777777" w:rsidR="001743AE" w:rsidRDefault="001743AE">
      <w:pPr>
        <w:pStyle w:val="TM1"/>
        <w:tabs>
          <w:tab w:val="right" w:leader="dot" w:pos="9056"/>
        </w:tabs>
        <w:rPr>
          <w:rFonts w:asciiTheme="minorHAnsi" w:hAnsiTheme="minorHAnsi"/>
          <w:b w:val="0"/>
          <w:noProof/>
          <w:color w:val="auto"/>
          <w:lang w:eastAsia="ja-JP"/>
        </w:rPr>
      </w:pPr>
      <w:r>
        <w:rPr>
          <w:noProof/>
        </w:rPr>
        <w:t>Issue 16269: Inconsistencies related to use of const&amp; (dds-psm-cxx-ftf)</w:t>
      </w:r>
      <w:r>
        <w:rPr>
          <w:noProof/>
        </w:rPr>
        <w:tab/>
      </w:r>
      <w:r>
        <w:rPr>
          <w:noProof/>
        </w:rPr>
        <w:fldChar w:fldCharType="begin"/>
      </w:r>
      <w:r>
        <w:rPr>
          <w:noProof/>
        </w:rPr>
        <w:instrText xml:space="preserve"> PAGEREF _Toc178327462 \h </w:instrText>
      </w:r>
      <w:r>
        <w:rPr>
          <w:noProof/>
        </w:rPr>
      </w:r>
      <w:r>
        <w:rPr>
          <w:noProof/>
        </w:rPr>
        <w:fldChar w:fldCharType="separate"/>
      </w:r>
      <w:r>
        <w:rPr>
          <w:noProof/>
        </w:rPr>
        <w:t>3</w:t>
      </w:r>
      <w:r>
        <w:rPr>
          <w:noProof/>
        </w:rPr>
        <w:fldChar w:fldCharType="end"/>
      </w:r>
    </w:p>
    <w:p w14:paraId="6524F689" w14:textId="77777777" w:rsidR="001743AE" w:rsidRDefault="001743AE">
      <w:pPr>
        <w:pStyle w:val="TM1"/>
        <w:tabs>
          <w:tab w:val="right" w:leader="dot" w:pos="9056"/>
        </w:tabs>
        <w:rPr>
          <w:rFonts w:asciiTheme="minorHAnsi" w:hAnsiTheme="minorHAnsi"/>
          <w:b w:val="0"/>
          <w:noProof/>
          <w:color w:val="auto"/>
          <w:lang w:eastAsia="ja-JP"/>
        </w:rPr>
      </w:pPr>
      <w:r>
        <w:rPr>
          <w:noProof/>
        </w:rPr>
        <w:t>Issue 16308: Dividing a scalar in Duration and Time classes (dds-psm-cxx-ftf)</w:t>
      </w:r>
      <w:r>
        <w:rPr>
          <w:noProof/>
        </w:rPr>
        <w:tab/>
      </w:r>
      <w:r>
        <w:rPr>
          <w:noProof/>
        </w:rPr>
        <w:fldChar w:fldCharType="begin"/>
      </w:r>
      <w:r>
        <w:rPr>
          <w:noProof/>
        </w:rPr>
        <w:instrText xml:space="preserve"> PAGEREF _Toc178327463 \h </w:instrText>
      </w:r>
      <w:r>
        <w:rPr>
          <w:noProof/>
        </w:rPr>
      </w:r>
      <w:r>
        <w:rPr>
          <w:noProof/>
        </w:rPr>
        <w:fldChar w:fldCharType="separate"/>
      </w:r>
      <w:r>
        <w:rPr>
          <w:noProof/>
        </w:rPr>
        <w:t>3</w:t>
      </w:r>
      <w:r>
        <w:rPr>
          <w:noProof/>
        </w:rPr>
        <w:fldChar w:fldCharType="end"/>
      </w:r>
    </w:p>
    <w:p w14:paraId="5612D9AF" w14:textId="77777777" w:rsidR="001743AE" w:rsidRDefault="001743AE">
      <w:pPr>
        <w:pStyle w:val="TM1"/>
        <w:tabs>
          <w:tab w:val="right" w:leader="dot" w:pos="9056"/>
        </w:tabs>
        <w:rPr>
          <w:rFonts w:asciiTheme="minorHAnsi" w:hAnsiTheme="minorHAnsi"/>
          <w:b w:val="0"/>
          <w:noProof/>
          <w:color w:val="auto"/>
          <w:lang w:eastAsia="ja-JP"/>
        </w:rPr>
      </w:pPr>
      <w:r>
        <w:rPr>
          <w:noProof/>
        </w:rPr>
        <w:t>Issue 16338: Compilation errors on Visual Studio 2008/2010 (dds-psm-cxx-ftf)</w:t>
      </w:r>
      <w:r>
        <w:rPr>
          <w:noProof/>
        </w:rPr>
        <w:tab/>
      </w:r>
      <w:r>
        <w:rPr>
          <w:noProof/>
        </w:rPr>
        <w:fldChar w:fldCharType="begin"/>
      </w:r>
      <w:r>
        <w:rPr>
          <w:noProof/>
        </w:rPr>
        <w:instrText xml:space="preserve"> PAGEREF _Toc178327464 \h </w:instrText>
      </w:r>
      <w:r>
        <w:rPr>
          <w:noProof/>
        </w:rPr>
      </w:r>
      <w:r>
        <w:rPr>
          <w:noProof/>
        </w:rPr>
        <w:fldChar w:fldCharType="separate"/>
      </w:r>
      <w:r>
        <w:rPr>
          <w:noProof/>
        </w:rPr>
        <w:t>4</w:t>
      </w:r>
      <w:r>
        <w:rPr>
          <w:noProof/>
        </w:rPr>
        <w:fldChar w:fldCharType="end"/>
      </w:r>
    </w:p>
    <w:p w14:paraId="2C35E857" w14:textId="77777777" w:rsidR="001743AE" w:rsidRDefault="001743AE">
      <w:pPr>
        <w:pStyle w:val="TM1"/>
        <w:tabs>
          <w:tab w:val="right" w:leader="dot" w:pos="9056"/>
        </w:tabs>
        <w:rPr>
          <w:rFonts w:asciiTheme="minorHAnsi" w:hAnsiTheme="minorHAnsi"/>
          <w:b w:val="0"/>
          <w:noProof/>
          <w:color w:val="auto"/>
          <w:lang w:eastAsia="ja-JP"/>
        </w:rPr>
      </w:pPr>
      <w:r>
        <w:rPr>
          <w:noProof/>
        </w:rPr>
        <w:t>Issue 16339: Improving usability of Reference&lt;DELEGATE&gt; class (dds-psm-cxx-ftf)</w:t>
      </w:r>
      <w:r>
        <w:rPr>
          <w:noProof/>
        </w:rPr>
        <w:tab/>
      </w:r>
      <w:r>
        <w:rPr>
          <w:noProof/>
        </w:rPr>
        <w:fldChar w:fldCharType="begin"/>
      </w:r>
      <w:r>
        <w:rPr>
          <w:noProof/>
        </w:rPr>
        <w:instrText xml:space="preserve"> PAGEREF _Toc178327465 \h </w:instrText>
      </w:r>
      <w:r>
        <w:rPr>
          <w:noProof/>
        </w:rPr>
      </w:r>
      <w:r>
        <w:rPr>
          <w:noProof/>
        </w:rPr>
        <w:fldChar w:fldCharType="separate"/>
      </w:r>
      <w:r>
        <w:rPr>
          <w:noProof/>
        </w:rPr>
        <w:t>5</w:t>
      </w:r>
      <w:r>
        <w:rPr>
          <w:noProof/>
        </w:rPr>
        <w:fldChar w:fldCharType="end"/>
      </w:r>
    </w:p>
    <w:p w14:paraId="2B1F1C50" w14:textId="77777777" w:rsidR="001743AE" w:rsidRDefault="001743AE">
      <w:pPr>
        <w:pStyle w:val="TM1"/>
        <w:tabs>
          <w:tab w:val="right" w:leader="dot" w:pos="9056"/>
        </w:tabs>
        <w:rPr>
          <w:rFonts w:asciiTheme="minorHAnsi" w:hAnsiTheme="minorHAnsi"/>
          <w:b w:val="0"/>
          <w:noProof/>
          <w:color w:val="auto"/>
          <w:lang w:eastAsia="ja-JP"/>
        </w:rPr>
      </w:pPr>
      <w:r>
        <w:rPr>
          <w:noProof/>
        </w:rPr>
        <w:t>Issue 16340: Fixing bugs and improving usability of the InstanceHandle&lt;D&gt; class (dds-psm-cxx-ftf)</w:t>
      </w:r>
      <w:r>
        <w:rPr>
          <w:noProof/>
        </w:rPr>
        <w:tab/>
      </w:r>
      <w:r>
        <w:rPr>
          <w:noProof/>
        </w:rPr>
        <w:fldChar w:fldCharType="begin"/>
      </w:r>
      <w:r>
        <w:rPr>
          <w:noProof/>
        </w:rPr>
        <w:instrText xml:space="preserve"> PAGEREF _Toc178327466 \h </w:instrText>
      </w:r>
      <w:r>
        <w:rPr>
          <w:noProof/>
        </w:rPr>
      </w:r>
      <w:r>
        <w:rPr>
          <w:noProof/>
        </w:rPr>
        <w:fldChar w:fldCharType="separate"/>
      </w:r>
      <w:r>
        <w:rPr>
          <w:noProof/>
        </w:rPr>
        <w:t>5</w:t>
      </w:r>
      <w:r>
        <w:rPr>
          <w:noProof/>
        </w:rPr>
        <w:fldChar w:fldCharType="end"/>
      </w:r>
    </w:p>
    <w:p w14:paraId="638DE035" w14:textId="77777777" w:rsidR="001743AE" w:rsidRDefault="001743AE">
      <w:pPr>
        <w:pStyle w:val="TM1"/>
        <w:tabs>
          <w:tab w:val="right" w:leader="dot" w:pos="9056"/>
        </w:tabs>
        <w:rPr>
          <w:rFonts w:asciiTheme="minorHAnsi" w:hAnsiTheme="minorHAnsi"/>
          <w:b w:val="0"/>
          <w:noProof/>
          <w:color w:val="auto"/>
          <w:lang w:eastAsia="ja-JP"/>
        </w:rPr>
      </w:pPr>
      <w:r>
        <w:rPr>
          <w:noProof/>
        </w:rPr>
        <w:t>Issue 16354: Inheritance via dominance warning on Visual Studio (dds-psm-cxx-ftf)</w:t>
      </w:r>
      <w:r>
        <w:rPr>
          <w:noProof/>
        </w:rPr>
        <w:tab/>
      </w:r>
      <w:r>
        <w:rPr>
          <w:noProof/>
        </w:rPr>
        <w:fldChar w:fldCharType="begin"/>
      </w:r>
      <w:r>
        <w:rPr>
          <w:noProof/>
        </w:rPr>
        <w:instrText xml:space="preserve"> PAGEREF _Toc178327467 \h </w:instrText>
      </w:r>
      <w:r>
        <w:rPr>
          <w:noProof/>
        </w:rPr>
      </w:r>
      <w:r>
        <w:rPr>
          <w:noProof/>
        </w:rPr>
        <w:fldChar w:fldCharType="separate"/>
      </w:r>
      <w:r>
        <w:rPr>
          <w:noProof/>
        </w:rPr>
        <w:t>6</w:t>
      </w:r>
      <w:r>
        <w:rPr>
          <w:noProof/>
        </w:rPr>
        <w:fldChar w:fldCharType="end"/>
      </w:r>
    </w:p>
    <w:p w14:paraId="54DF4577" w14:textId="77777777" w:rsidR="001743AE" w:rsidRDefault="001743AE">
      <w:pPr>
        <w:pStyle w:val="TM1"/>
        <w:tabs>
          <w:tab w:val="right" w:leader="dot" w:pos="9056"/>
        </w:tabs>
        <w:rPr>
          <w:rFonts w:asciiTheme="minorHAnsi" w:hAnsiTheme="minorHAnsi"/>
          <w:b w:val="0"/>
          <w:noProof/>
          <w:color w:val="auto"/>
          <w:lang w:eastAsia="ja-JP"/>
        </w:rPr>
      </w:pPr>
      <w:r>
        <w:rPr>
          <w:noProof/>
        </w:rPr>
        <w:t>Issue 16374: Use traits for topic/datareader/datawriter (dds-psm-cxx-ftf)</w:t>
      </w:r>
      <w:r>
        <w:rPr>
          <w:noProof/>
        </w:rPr>
        <w:tab/>
      </w:r>
      <w:r>
        <w:rPr>
          <w:noProof/>
        </w:rPr>
        <w:fldChar w:fldCharType="begin"/>
      </w:r>
      <w:r>
        <w:rPr>
          <w:noProof/>
        </w:rPr>
        <w:instrText xml:space="preserve"> PAGEREF _Toc178327468 \h </w:instrText>
      </w:r>
      <w:r>
        <w:rPr>
          <w:noProof/>
        </w:rPr>
      </w:r>
      <w:r>
        <w:rPr>
          <w:noProof/>
        </w:rPr>
        <w:fldChar w:fldCharType="separate"/>
      </w:r>
      <w:r>
        <w:rPr>
          <w:noProof/>
        </w:rPr>
        <w:t>6</w:t>
      </w:r>
      <w:r>
        <w:rPr>
          <w:noProof/>
        </w:rPr>
        <w:fldChar w:fldCharType="end"/>
      </w:r>
    </w:p>
    <w:p w14:paraId="1478DBDF" w14:textId="77777777" w:rsidR="001743AE" w:rsidRDefault="001743AE">
      <w:pPr>
        <w:pStyle w:val="TM1"/>
        <w:tabs>
          <w:tab w:val="right" w:leader="dot" w:pos="9056"/>
        </w:tabs>
        <w:rPr>
          <w:rFonts w:asciiTheme="minorHAnsi" w:hAnsiTheme="minorHAnsi"/>
          <w:b w:val="0"/>
          <w:noProof/>
          <w:color w:val="auto"/>
          <w:lang w:eastAsia="ja-JP"/>
        </w:rPr>
      </w:pPr>
      <w:r>
        <w:rPr>
          <w:noProof/>
        </w:rPr>
        <w:t>Issue 16401: Portable exception-safety guarantees for DDS C++ PSM (dds-psm-cxx-ftf)</w:t>
      </w:r>
      <w:r>
        <w:rPr>
          <w:noProof/>
        </w:rPr>
        <w:tab/>
      </w:r>
      <w:r>
        <w:rPr>
          <w:noProof/>
        </w:rPr>
        <w:fldChar w:fldCharType="begin"/>
      </w:r>
      <w:r>
        <w:rPr>
          <w:noProof/>
        </w:rPr>
        <w:instrText xml:space="preserve"> PAGEREF _Toc178327469 \h </w:instrText>
      </w:r>
      <w:r>
        <w:rPr>
          <w:noProof/>
        </w:rPr>
      </w:r>
      <w:r>
        <w:rPr>
          <w:noProof/>
        </w:rPr>
        <w:fldChar w:fldCharType="separate"/>
      </w:r>
      <w:r>
        <w:rPr>
          <w:noProof/>
        </w:rPr>
        <w:t>7</w:t>
      </w:r>
      <w:r>
        <w:rPr>
          <w:noProof/>
        </w:rPr>
        <w:fldChar w:fldCharType="end"/>
      </w:r>
    </w:p>
    <w:p w14:paraId="7B97B43A" w14:textId="77777777" w:rsidR="001743AE" w:rsidRDefault="001743AE">
      <w:pPr>
        <w:pStyle w:val="TM1"/>
        <w:tabs>
          <w:tab w:val="right" w:leader="dot" w:pos="9056"/>
        </w:tabs>
        <w:rPr>
          <w:rFonts w:asciiTheme="minorHAnsi" w:hAnsiTheme="minorHAnsi"/>
          <w:b w:val="0"/>
          <w:noProof/>
          <w:color w:val="auto"/>
          <w:lang w:eastAsia="ja-JP"/>
        </w:rPr>
      </w:pPr>
      <w:r>
        <w:rPr>
          <w:noProof/>
        </w:rPr>
        <w:t>Issue 16402: Exception safety guarantees for the DataReader API (dds-psm-cxx-ftf)</w:t>
      </w:r>
      <w:r>
        <w:rPr>
          <w:noProof/>
        </w:rPr>
        <w:tab/>
      </w:r>
      <w:r>
        <w:rPr>
          <w:noProof/>
        </w:rPr>
        <w:fldChar w:fldCharType="begin"/>
      </w:r>
      <w:r>
        <w:rPr>
          <w:noProof/>
        </w:rPr>
        <w:instrText xml:space="preserve"> PAGEREF _Toc178327470 \h </w:instrText>
      </w:r>
      <w:r>
        <w:rPr>
          <w:noProof/>
        </w:rPr>
      </w:r>
      <w:r>
        <w:rPr>
          <w:noProof/>
        </w:rPr>
        <w:fldChar w:fldCharType="separate"/>
      </w:r>
      <w:r>
        <w:rPr>
          <w:noProof/>
        </w:rPr>
        <w:t>8</w:t>
      </w:r>
      <w:r>
        <w:rPr>
          <w:noProof/>
        </w:rPr>
        <w:fldChar w:fldCharType="end"/>
      </w:r>
    </w:p>
    <w:p w14:paraId="05EA1A72" w14:textId="77777777" w:rsidR="001743AE" w:rsidRDefault="001743AE">
      <w:pPr>
        <w:pStyle w:val="TM1"/>
        <w:tabs>
          <w:tab w:val="right" w:leader="dot" w:pos="9056"/>
        </w:tabs>
        <w:rPr>
          <w:rFonts w:asciiTheme="minorHAnsi" w:hAnsiTheme="minorHAnsi"/>
          <w:b w:val="0"/>
          <w:noProof/>
          <w:color w:val="auto"/>
          <w:lang w:eastAsia="ja-JP"/>
        </w:rPr>
      </w:pPr>
      <w:r>
        <w:rPr>
          <w:noProof/>
        </w:rPr>
        <w:t>Issue 16403: General Exception Safety Considerations (dds-psm-cxx-ftf)</w:t>
      </w:r>
      <w:r>
        <w:rPr>
          <w:noProof/>
        </w:rPr>
        <w:tab/>
      </w:r>
      <w:r>
        <w:rPr>
          <w:noProof/>
        </w:rPr>
        <w:fldChar w:fldCharType="begin"/>
      </w:r>
      <w:r>
        <w:rPr>
          <w:noProof/>
        </w:rPr>
        <w:instrText xml:space="preserve"> PAGEREF _Toc178327471 \h </w:instrText>
      </w:r>
      <w:r>
        <w:rPr>
          <w:noProof/>
        </w:rPr>
      </w:r>
      <w:r>
        <w:rPr>
          <w:noProof/>
        </w:rPr>
        <w:fldChar w:fldCharType="separate"/>
      </w:r>
      <w:r>
        <w:rPr>
          <w:noProof/>
        </w:rPr>
        <w:t>9</w:t>
      </w:r>
      <w:r>
        <w:rPr>
          <w:noProof/>
        </w:rPr>
        <w:fldChar w:fldCharType="end"/>
      </w:r>
    </w:p>
    <w:p w14:paraId="0105472F" w14:textId="77777777" w:rsidR="001743AE" w:rsidRDefault="001743AE">
      <w:pPr>
        <w:pStyle w:val="TM1"/>
        <w:tabs>
          <w:tab w:val="right" w:leader="dot" w:pos="9056"/>
        </w:tabs>
        <w:rPr>
          <w:rFonts w:asciiTheme="minorHAnsi" w:hAnsiTheme="minorHAnsi"/>
          <w:b w:val="0"/>
          <w:noProof/>
          <w:color w:val="auto"/>
          <w:lang w:eastAsia="ja-JP"/>
        </w:rPr>
      </w:pPr>
      <w:r>
        <w:rPr>
          <w:noProof/>
        </w:rPr>
        <w:t>Issue 16404: Improving usability of EntityQoS API (dds-psm-cxx-ftf)</w:t>
      </w:r>
      <w:r>
        <w:rPr>
          <w:noProof/>
        </w:rPr>
        <w:tab/>
      </w:r>
      <w:r>
        <w:rPr>
          <w:noProof/>
        </w:rPr>
        <w:fldChar w:fldCharType="begin"/>
      </w:r>
      <w:r>
        <w:rPr>
          <w:noProof/>
        </w:rPr>
        <w:instrText xml:space="preserve"> PAGEREF _Toc178327472 \h </w:instrText>
      </w:r>
      <w:r>
        <w:rPr>
          <w:noProof/>
        </w:rPr>
      </w:r>
      <w:r>
        <w:rPr>
          <w:noProof/>
        </w:rPr>
        <w:fldChar w:fldCharType="separate"/>
      </w:r>
      <w:r>
        <w:rPr>
          <w:noProof/>
        </w:rPr>
        <w:t>10</w:t>
      </w:r>
      <w:r>
        <w:rPr>
          <w:noProof/>
        </w:rPr>
        <w:fldChar w:fldCharType="end"/>
      </w:r>
    </w:p>
    <w:p w14:paraId="4288794A" w14:textId="77777777" w:rsidR="001743AE" w:rsidRDefault="001743AE">
      <w:pPr>
        <w:pStyle w:val="TM1"/>
        <w:tabs>
          <w:tab w:val="right" w:leader="dot" w:pos="9056"/>
        </w:tabs>
        <w:rPr>
          <w:rFonts w:asciiTheme="minorHAnsi" w:hAnsiTheme="minorHAnsi"/>
          <w:b w:val="0"/>
          <w:noProof/>
          <w:color w:val="auto"/>
          <w:lang w:eastAsia="ja-JP"/>
        </w:rPr>
      </w:pPr>
      <w:r>
        <w:rPr>
          <w:noProof/>
        </w:rPr>
        <w:t>Issue 16405: Supporting automatic conversion from value types to delegate types (dds-psm-cxx-ftf)</w:t>
      </w:r>
      <w:r>
        <w:rPr>
          <w:noProof/>
        </w:rPr>
        <w:tab/>
      </w:r>
      <w:r>
        <w:rPr>
          <w:noProof/>
        </w:rPr>
        <w:fldChar w:fldCharType="begin"/>
      </w:r>
      <w:r>
        <w:rPr>
          <w:noProof/>
        </w:rPr>
        <w:instrText xml:space="preserve"> PAGEREF _Toc178327473 \h </w:instrText>
      </w:r>
      <w:r>
        <w:rPr>
          <w:noProof/>
        </w:rPr>
      </w:r>
      <w:r>
        <w:rPr>
          <w:noProof/>
        </w:rPr>
        <w:fldChar w:fldCharType="separate"/>
      </w:r>
      <w:r>
        <w:rPr>
          <w:noProof/>
        </w:rPr>
        <w:t>10</w:t>
      </w:r>
      <w:r>
        <w:rPr>
          <w:noProof/>
        </w:rPr>
        <w:fldChar w:fldCharType="end"/>
      </w:r>
    </w:p>
    <w:p w14:paraId="08A1F3F7" w14:textId="77777777" w:rsidR="001743AE" w:rsidRDefault="001743AE">
      <w:pPr>
        <w:pStyle w:val="TM1"/>
        <w:tabs>
          <w:tab w:val="right" w:leader="dot" w:pos="9056"/>
        </w:tabs>
        <w:rPr>
          <w:rFonts w:asciiTheme="minorHAnsi" w:hAnsiTheme="minorHAnsi"/>
          <w:b w:val="0"/>
          <w:noProof/>
          <w:color w:val="auto"/>
          <w:lang w:eastAsia="ja-JP"/>
        </w:rPr>
      </w:pPr>
      <w:r>
        <w:rPr>
          <w:noProof/>
        </w:rPr>
        <w:t>Issue 16411: Make parameter passing same for native/type parameters (dds-psm-cxx-ftf)</w:t>
      </w:r>
      <w:r>
        <w:rPr>
          <w:noProof/>
        </w:rPr>
        <w:tab/>
      </w:r>
      <w:r>
        <w:rPr>
          <w:noProof/>
        </w:rPr>
        <w:fldChar w:fldCharType="begin"/>
      </w:r>
      <w:r>
        <w:rPr>
          <w:noProof/>
        </w:rPr>
        <w:instrText xml:space="preserve"> PAGEREF _Toc178327474 \h </w:instrText>
      </w:r>
      <w:r>
        <w:rPr>
          <w:noProof/>
        </w:rPr>
      </w:r>
      <w:r>
        <w:rPr>
          <w:noProof/>
        </w:rPr>
        <w:fldChar w:fldCharType="separate"/>
      </w:r>
      <w:r>
        <w:rPr>
          <w:noProof/>
        </w:rPr>
        <w:t>11</w:t>
      </w:r>
      <w:r>
        <w:rPr>
          <w:noProof/>
        </w:rPr>
        <w:fldChar w:fldCharType="end"/>
      </w:r>
    </w:p>
    <w:p w14:paraId="15595802" w14:textId="77777777" w:rsidR="00A60C89" w:rsidRDefault="00A60C89" w:rsidP="0041741F">
      <w:pPr>
        <w:pStyle w:val="Titre1"/>
      </w:pPr>
      <w:r>
        <w:fldChar w:fldCharType="end"/>
      </w:r>
    </w:p>
    <w:p w14:paraId="3D591B29" w14:textId="77777777" w:rsidR="00A60C89" w:rsidRDefault="00A60C89">
      <w:pPr>
        <w:rPr>
          <w:rFonts w:asciiTheme="majorHAnsi" w:eastAsiaTheme="majorEastAsia" w:hAnsiTheme="majorHAnsi" w:cstheme="majorBidi"/>
          <w:b/>
          <w:bCs/>
          <w:color w:val="345A8A" w:themeColor="accent1" w:themeShade="B5"/>
          <w:sz w:val="32"/>
          <w:szCs w:val="32"/>
        </w:rPr>
      </w:pPr>
      <w:r>
        <w:br w:type="page"/>
      </w:r>
    </w:p>
    <w:p w14:paraId="7D7BAD69" w14:textId="1F91F462" w:rsidR="0041741F" w:rsidRPr="00325BA3" w:rsidRDefault="0041741F" w:rsidP="0041741F">
      <w:pPr>
        <w:pStyle w:val="Titre1"/>
      </w:pPr>
      <w:bookmarkStart w:id="3" w:name="_Toc178327459"/>
      <w:r w:rsidRPr="00325BA3">
        <w:t xml:space="preserve">Issue 15965: XML-Based </w:t>
      </w:r>
      <w:proofErr w:type="spellStart"/>
      <w:r w:rsidRPr="00325BA3">
        <w:t>QoS</w:t>
      </w:r>
      <w:proofErr w:type="spellEnd"/>
      <w:r w:rsidRPr="00325BA3">
        <w:t xml:space="preserve"> Policy Settings (DDS-PSM-</w:t>
      </w:r>
      <w:proofErr w:type="spellStart"/>
      <w:r w:rsidRPr="00325BA3">
        <w:t>Cxx</w:t>
      </w:r>
      <w:proofErr w:type="spellEnd"/>
      <w:r w:rsidRPr="00325BA3">
        <w:t>/DDS-PSM-Java)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
    </w:p>
    <w:bookmarkEnd w:id="0"/>
    <w:p w14:paraId="3F938271" w14:textId="77777777" w:rsidR="00A60C89" w:rsidRPr="00325BA3" w:rsidRDefault="00A60C89" w:rsidP="0041741F">
      <w:pPr>
        <w:rPr>
          <w:rFonts w:asciiTheme="majorHAnsi" w:eastAsia="Times New Roman" w:hAnsiTheme="majorHAnsi" w:cs="Times New Roman"/>
          <w:b/>
          <w:bCs/>
          <w:color w:val="000000"/>
          <w:sz w:val="27"/>
          <w:szCs w:val="27"/>
        </w:rPr>
      </w:pPr>
    </w:p>
    <w:p w14:paraId="31F313F7" w14:textId="77777777" w:rsidR="001743AE" w:rsidRPr="00325BA3" w:rsidRDefault="001743AE" w:rsidP="0041741F">
      <w:pPr>
        <w:rPr>
          <w:rFonts w:asciiTheme="majorHAnsi" w:eastAsia="Times New Roman" w:hAnsiTheme="majorHAnsi" w:cs="Times New Roman"/>
          <w:b/>
          <w:bCs/>
          <w:color w:val="000000"/>
          <w:sz w:val="27"/>
          <w:szCs w:val="27"/>
        </w:rPr>
      </w:pPr>
    </w:p>
    <w:p w14:paraId="3A7F22C6" w14:textId="61953123"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Source:</w:t>
      </w:r>
      <w:r w:rsidRPr="00325BA3">
        <w:rPr>
          <w:rFonts w:asciiTheme="majorHAnsi" w:eastAsia="Times New Roman" w:hAnsiTheme="majorHAnsi" w:cs="Times New Roman"/>
          <w:color w:val="000000"/>
          <w:sz w:val="22"/>
          <w:szCs w:val="22"/>
        </w:rPr>
        <w:t> </w:t>
      </w:r>
      <w:r w:rsidR="00C37815">
        <w:rPr>
          <w:rFonts w:asciiTheme="majorHAnsi" w:eastAsia="Times New Roman" w:hAnsiTheme="majorHAnsi" w:cs="Times New Roman"/>
          <w:color w:val="000000"/>
          <w:sz w:val="22"/>
          <w:szCs w:val="22"/>
        </w:rPr>
        <w:tab/>
      </w:r>
      <w:r w:rsidRPr="00325BA3">
        <w:rPr>
          <w:rFonts w:asciiTheme="majorHAnsi" w:eastAsia="Times New Roman" w:hAnsiTheme="majorHAnsi" w:cs="Times New Roman"/>
          <w:color w:val="000000"/>
          <w:sz w:val="22"/>
          <w:szCs w:val="22"/>
        </w:rPr>
        <w:t>PrismTech (Dr. Angelo Corsaro, PhD., </w:t>
      </w:r>
      <w:hyperlink r:id="rId8" w:history="1">
        <w:proofErr w:type="spellStart"/>
        <w:proofErr w:type="gramStart"/>
        <w:r w:rsidRPr="00325BA3">
          <w:rPr>
            <w:rFonts w:asciiTheme="majorHAnsi" w:eastAsia="Times New Roman" w:hAnsiTheme="majorHAnsi" w:cs="Times New Roman"/>
            <w:color w:val="0000FF"/>
            <w:sz w:val="22"/>
            <w:szCs w:val="22"/>
            <w:u w:val="single"/>
          </w:rPr>
          <w:t>angelo.corsaro</w:t>
        </w:r>
        <w:proofErr w:type="spellEnd"/>
        <w:r w:rsidRPr="00325BA3">
          <w:rPr>
            <w:rFonts w:asciiTheme="majorHAnsi" w:eastAsia="Times New Roman" w:hAnsiTheme="majorHAnsi" w:cs="Times New Roman"/>
            <w:color w:val="0000FF"/>
            <w:sz w:val="22"/>
            <w:szCs w:val="22"/>
            <w:u w:val="single"/>
          </w:rPr>
          <w:t>(</w:t>
        </w:r>
        <w:proofErr w:type="gramEnd"/>
        <w:r w:rsidRPr="00325BA3">
          <w:rPr>
            <w:rFonts w:asciiTheme="majorHAnsi" w:eastAsia="Times New Roman" w:hAnsiTheme="majorHAnsi" w:cs="Times New Roman"/>
            <w:color w:val="0000FF"/>
            <w:sz w:val="22"/>
            <w:szCs w:val="22"/>
            <w:u w:val="single"/>
          </w:rPr>
          <w:t>at)prismtech.com</w:t>
        </w:r>
      </w:hyperlink>
      <w:r w:rsidRPr="00325BA3">
        <w:rPr>
          <w:rFonts w:asciiTheme="majorHAnsi" w:eastAsia="Times New Roman" w:hAnsiTheme="majorHAnsi" w:cs="Times New Roman"/>
          <w:color w:val="000000"/>
          <w:sz w:val="22"/>
          <w:szCs w:val="22"/>
        </w:rPr>
        <w:t>)</w:t>
      </w:r>
    </w:p>
    <w:p w14:paraId="1B15F8D3" w14:textId="7F1EA96F"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Nature:</w:t>
      </w:r>
      <w:r w:rsidRPr="00325BA3">
        <w:rPr>
          <w:rFonts w:asciiTheme="majorHAnsi" w:eastAsia="Times New Roman" w:hAnsiTheme="majorHAnsi" w:cs="Times New Roman"/>
          <w:color w:val="000000"/>
          <w:sz w:val="22"/>
          <w:szCs w:val="22"/>
        </w:rPr>
        <w:t> </w:t>
      </w:r>
      <w:r w:rsidR="00C37815">
        <w:rPr>
          <w:rFonts w:asciiTheme="majorHAnsi" w:eastAsia="Times New Roman" w:hAnsiTheme="majorHAnsi" w:cs="Times New Roman"/>
          <w:color w:val="000000"/>
          <w:sz w:val="22"/>
          <w:szCs w:val="22"/>
        </w:rPr>
        <w:tab/>
      </w:r>
      <w:r w:rsidR="00F046D1">
        <w:rPr>
          <w:rFonts w:asciiTheme="majorHAnsi" w:eastAsia="Times New Roman" w:hAnsiTheme="majorHAnsi" w:cs="Times New Roman"/>
          <w:color w:val="000000"/>
          <w:sz w:val="22"/>
          <w:szCs w:val="22"/>
        </w:rPr>
        <w:t>Revision</w:t>
      </w:r>
    </w:p>
    <w:p w14:paraId="7C919AD9" w14:textId="5656F8D7" w:rsidR="001743AE" w:rsidRP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Severity:</w:t>
      </w:r>
      <w:r w:rsidRPr="00325BA3">
        <w:rPr>
          <w:rFonts w:asciiTheme="majorHAnsi" w:eastAsia="Times New Roman" w:hAnsiTheme="majorHAnsi" w:cs="Times New Roman"/>
          <w:color w:val="000000"/>
          <w:sz w:val="22"/>
          <w:szCs w:val="22"/>
        </w:rPr>
        <w:t> </w:t>
      </w:r>
      <w:r w:rsidR="002C25A5" w:rsidRPr="00325BA3">
        <w:rPr>
          <w:rFonts w:asciiTheme="majorHAnsi" w:eastAsia="Times New Roman" w:hAnsiTheme="majorHAnsi" w:cs="Times New Roman"/>
          <w:color w:val="000000"/>
          <w:sz w:val="22"/>
          <w:szCs w:val="22"/>
        </w:rPr>
        <w:t xml:space="preserve"> </w:t>
      </w:r>
      <w:r w:rsidR="00C37815">
        <w:rPr>
          <w:rFonts w:asciiTheme="majorHAnsi" w:eastAsia="Times New Roman" w:hAnsiTheme="majorHAnsi" w:cs="Times New Roman"/>
          <w:color w:val="000000"/>
          <w:sz w:val="22"/>
          <w:szCs w:val="22"/>
        </w:rPr>
        <w:tab/>
      </w:r>
      <w:r w:rsidR="002C25A5" w:rsidRPr="00325BA3">
        <w:rPr>
          <w:rFonts w:asciiTheme="majorHAnsi" w:eastAsia="Times New Roman" w:hAnsiTheme="majorHAnsi" w:cs="Times New Roman"/>
          <w:color w:val="000000"/>
          <w:sz w:val="22"/>
          <w:szCs w:val="22"/>
        </w:rPr>
        <w:t>Critical</w:t>
      </w:r>
    </w:p>
    <w:p w14:paraId="4B58C77C" w14:textId="77777777" w:rsidR="002C25A5" w:rsidRPr="00325BA3" w:rsidRDefault="002C25A5" w:rsidP="0041741F">
      <w:pPr>
        <w:rPr>
          <w:rFonts w:asciiTheme="majorHAnsi" w:eastAsia="Times New Roman" w:hAnsiTheme="majorHAnsi" w:cs="Times New Roman"/>
          <w:b/>
          <w:bCs/>
          <w:color w:val="000000"/>
          <w:sz w:val="22"/>
          <w:szCs w:val="22"/>
        </w:rPr>
      </w:pPr>
    </w:p>
    <w:p w14:paraId="45BAF0A3" w14:textId="77777777" w:rsidR="004A23AA" w:rsidRDefault="0041741F" w:rsidP="002C25A5">
      <w:pPr>
        <w:rPr>
          <w:rFonts w:asciiTheme="majorHAnsi" w:hAnsiTheme="majorHAnsi" w:cs="Courier"/>
          <w:color w:val="000000"/>
          <w:sz w:val="22"/>
          <w:szCs w:val="22"/>
        </w:rPr>
      </w:pPr>
      <w:r w:rsidRPr="00325BA3">
        <w:rPr>
          <w:rFonts w:asciiTheme="majorHAnsi" w:eastAsia="Times New Roman" w:hAnsiTheme="majorHAnsi" w:cs="Times New Roman"/>
          <w:b/>
          <w:bCs/>
          <w:color w:val="000000"/>
          <w:sz w:val="22"/>
          <w:szCs w:val="22"/>
        </w:rPr>
        <w:t>Summary</w:t>
      </w:r>
      <w:r w:rsidR="004C3413" w:rsidRPr="00325BA3">
        <w:rPr>
          <w:rFonts w:asciiTheme="majorHAnsi" w:eastAsia="Times New Roman" w:hAnsiTheme="majorHAnsi" w:cs="Times New Roman"/>
          <w:b/>
          <w:bCs/>
          <w:color w:val="000000"/>
          <w:sz w:val="22"/>
          <w:szCs w:val="22"/>
        </w:rPr>
        <w:t>.</w:t>
      </w:r>
      <w:r w:rsidR="002C25A5" w:rsidRPr="00325BA3">
        <w:rPr>
          <w:rFonts w:asciiTheme="majorHAnsi" w:hAnsiTheme="majorHAnsi"/>
          <w:sz w:val="22"/>
          <w:szCs w:val="22"/>
        </w:rPr>
        <w:t xml:space="preserve"> </w:t>
      </w:r>
      <w:r w:rsidRPr="0041741F">
        <w:rPr>
          <w:rFonts w:asciiTheme="majorHAnsi" w:hAnsiTheme="majorHAnsi" w:cs="Courier"/>
          <w:color w:val="000000"/>
          <w:sz w:val="22"/>
          <w:szCs w:val="22"/>
        </w:rPr>
        <w:t xml:space="preserve">The newly introduced XML Based Policy configuration adds new methods in the core DDS entities that allow </w:t>
      </w:r>
      <w:proofErr w:type="gramStart"/>
      <w:r w:rsidRPr="0041741F">
        <w:rPr>
          <w:rFonts w:asciiTheme="majorHAnsi" w:hAnsiTheme="majorHAnsi" w:cs="Courier"/>
          <w:color w:val="000000"/>
          <w:sz w:val="22"/>
          <w:szCs w:val="22"/>
        </w:rPr>
        <w:t>to fetch</w:t>
      </w:r>
      <w:proofErr w:type="gram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from XML filers. This solution is not ideal since if generalized, e.g.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configuration from an URI, JSON stream, etc., would lead to an explosion of the core DDS API.  The suggestion is to remove the added methods from the core API </w:t>
      </w:r>
      <w:proofErr w:type="gramStart"/>
      <w:r w:rsidRPr="0041741F">
        <w:rPr>
          <w:rFonts w:asciiTheme="majorHAnsi" w:hAnsiTheme="majorHAnsi" w:cs="Courier"/>
          <w:color w:val="000000"/>
          <w:sz w:val="22"/>
          <w:szCs w:val="22"/>
        </w:rPr>
        <w:t>and  use</w:t>
      </w:r>
      <w:proofErr w:type="gramEnd"/>
      <w:r w:rsidRPr="0041741F">
        <w:rPr>
          <w:rFonts w:asciiTheme="majorHAnsi" w:hAnsiTheme="majorHAnsi" w:cs="Courier"/>
          <w:color w:val="000000"/>
          <w:sz w:val="22"/>
          <w:szCs w:val="22"/>
        </w:rPr>
        <w:t xml:space="preserve"> instead a Builder pattern (of some form).  A sketch of the suggested change is provided below:  </w:t>
      </w:r>
    </w:p>
    <w:p w14:paraId="51F7D2D2" w14:textId="77777777" w:rsidR="004A23AA" w:rsidRDefault="004A23AA" w:rsidP="002C25A5">
      <w:pPr>
        <w:rPr>
          <w:rFonts w:asciiTheme="majorHAnsi" w:hAnsiTheme="majorHAnsi" w:cs="Courier"/>
          <w:color w:val="000000"/>
          <w:sz w:val="22"/>
          <w:szCs w:val="22"/>
        </w:rPr>
      </w:pPr>
    </w:p>
    <w:p w14:paraId="2B5F95E9" w14:textId="77777777" w:rsidR="004A23AA" w:rsidRDefault="0041741F" w:rsidP="002C25A5">
      <w:pPr>
        <w:rPr>
          <w:rFonts w:asciiTheme="majorHAnsi" w:hAnsiTheme="majorHAnsi" w:cs="Courier"/>
          <w:color w:val="000000"/>
          <w:sz w:val="22"/>
          <w:szCs w:val="22"/>
        </w:rPr>
      </w:pPr>
      <w:proofErr w:type="spellStart"/>
      <w:proofErr w:type="gramStart"/>
      <w:r w:rsidRPr="0041741F">
        <w:rPr>
          <w:rFonts w:asciiTheme="majorHAnsi" w:hAnsiTheme="majorHAnsi" w:cs="Courier"/>
          <w:color w:val="000000"/>
          <w:sz w:val="22"/>
          <w:szCs w:val="22"/>
        </w:rPr>
        <w:t>PolicyBuilder</w:t>
      </w:r>
      <w:proofErr w:type="spellEnd"/>
      <w:r w:rsidRPr="0041741F">
        <w:rPr>
          <w:rFonts w:asciiTheme="majorHAnsi" w:hAnsiTheme="majorHAnsi" w:cs="Courier"/>
          <w:color w:val="000000"/>
          <w:sz w:val="22"/>
          <w:szCs w:val="22"/>
        </w:rPr>
        <w:t xml:space="preserve">  builder</w:t>
      </w:r>
      <w:proofErr w:type="gram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PolicyBuilder</w:t>
      </w:r>
      <w:proofErr w:type="spellEnd"/>
      <w:r w:rsidRPr="0041741F">
        <w:rPr>
          <w:rFonts w:asciiTheme="majorHAnsi" w:hAnsiTheme="majorHAnsi" w:cs="Courier"/>
          <w:color w:val="000000"/>
          <w:sz w:val="22"/>
          <w:szCs w:val="22"/>
        </w:rPr>
        <w:t>::load("</w:t>
      </w:r>
      <w:proofErr w:type="spellStart"/>
      <w:r w:rsidRPr="0041741F">
        <w:rPr>
          <w:rFonts w:asciiTheme="majorHAnsi" w:hAnsiTheme="majorHAnsi" w:cs="Courier"/>
          <w:color w:val="000000"/>
          <w:sz w:val="22"/>
          <w:szCs w:val="22"/>
        </w:rPr>
        <w:t>XMLBuilder</w:t>
      </w:r>
      <w:proofErr w:type="spellEnd"/>
      <w:r w:rsidRPr="0041741F">
        <w:rPr>
          <w:rFonts w:asciiTheme="majorHAnsi" w:hAnsiTheme="majorHAnsi" w:cs="Courier"/>
          <w:color w:val="000000"/>
          <w:sz w:val="22"/>
          <w:szCs w:val="22"/>
        </w:rPr>
        <w:t xml:space="preserve">");  </w:t>
      </w:r>
    </w:p>
    <w:p w14:paraId="1F3AF52F" w14:textId="0D06DA66" w:rsidR="0041741F" w:rsidRPr="00325BA3" w:rsidRDefault="0041741F" w:rsidP="002C25A5">
      <w:pPr>
        <w:rPr>
          <w:rFonts w:asciiTheme="majorHAnsi" w:hAnsiTheme="majorHAnsi"/>
          <w:sz w:val="22"/>
          <w:szCs w:val="22"/>
        </w:rPr>
      </w:pPr>
      <w:proofErr w:type="spellStart"/>
      <w:r w:rsidRPr="0041741F">
        <w:rPr>
          <w:rFonts w:asciiTheme="majorHAnsi" w:hAnsiTheme="majorHAnsi" w:cs="Courier"/>
          <w:color w:val="000000"/>
          <w:sz w:val="22"/>
          <w:szCs w:val="22"/>
        </w:rPr>
        <w:t>TopicQos</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tqos</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builder.topic_</w:t>
      </w:r>
      <w:proofErr w:type="gram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w:t>
      </w:r>
      <w:proofErr w:type="spellStart"/>
      <w:proofErr w:type="gramEnd"/>
      <w:r w:rsidRPr="0041741F">
        <w:rPr>
          <w:rFonts w:asciiTheme="majorHAnsi" w:hAnsiTheme="majorHAnsi" w:cs="Courier"/>
          <w:color w:val="000000"/>
          <w:sz w:val="22"/>
          <w:szCs w:val="22"/>
        </w:rPr>
        <w:t>file_name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profile_name</w:t>
      </w:r>
      <w:proofErr w:type="spellEnd"/>
      <w:r w:rsidRPr="0041741F">
        <w:rPr>
          <w:rFonts w:asciiTheme="majorHAnsi" w:hAnsiTheme="majorHAnsi" w:cs="Courier"/>
          <w:color w:val="000000"/>
          <w:sz w:val="22"/>
          <w:szCs w:val="22"/>
        </w:rPr>
        <w:t xml:space="preserve">);  </w:t>
      </w:r>
    </w:p>
    <w:p w14:paraId="33DCCCAA" w14:textId="77777777" w:rsidR="0041741F" w:rsidRPr="00325BA3"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325BA3"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41741F">
        <w:rPr>
          <w:rFonts w:asciiTheme="majorHAnsi" w:hAnsiTheme="majorHAnsi" w:cs="Courier"/>
          <w:color w:val="000000"/>
          <w:sz w:val="22"/>
          <w:szCs w:val="22"/>
        </w:rPr>
        <w:t xml:space="preserve">Notice that the suggested approach allows </w:t>
      </w:r>
      <w:proofErr w:type="gramStart"/>
      <w:r w:rsidRPr="0041741F">
        <w:rPr>
          <w:rFonts w:asciiTheme="majorHAnsi" w:hAnsiTheme="majorHAnsi" w:cs="Courier"/>
          <w:color w:val="000000"/>
          <w:sz w:val="22"/>
          <w:szCs w:val="22"/>
        </w:rPr>
        <w:t xml:space="preserve">to easily extend the supported format for </w:t>
      </w:r>
      <w:proofErr w:type="spellStart"/>
      <w:r w:rsidRPr="0041741F">
        <w:rPr>
          <w:rFonts w:asciiTheme="majorHAnsi" w:hAnsiTheme="majorHAnsi" w:cs="Courier"/>
          <w:color w:val="000000"/>
          <w:sz w:val="22"/>
          <w:szCs w:val="22"/>
        </w:rPr>
        <w:t>QoS</w:t>
      </w:r>
      <w:proofErr w:type="spellEnd"/>
      <w:r w:rsidRPr="0041741F">
        <w:rPr>
          <w:rFonts w:asciiTheme="majorHAnsi" w:hAnsiTheme="majorHAnsi" w:cs="Courier"/>
          <w:color w:val="000000"/>
          <w:sz w:val="22"/>
          <w:szCs w:val="22"/>
        </w:rPr>
        <w:t xml:space="preserve"> representation w/o any impact on the core DDS API and overall facilitate</w:t>
      </w:r>
      <w:proofErr w:type="gramEnd"/>
      <w:r w:rsidRPr="0041741F">
        <w:rPr>
          <w:rFonts w:asciiTheme="majorHAnsi" w:hAnsiTheme="majorHAnsi" w:cs="Courier"/>
          <w:color w:val="000000"/>
          <w:sz w:val="22"/>
          <w:szCs w:val="22"/>
        </w:rPr>
        <w:t xml:space="preserve"> the support for multiple approaches.  </w:t>
      </w:r>
    </w:p>
    <w:p w14:paraId="5985D90E" w14:textId="77777777" w:rsidR="001743AE" w:rsidRPr="00325BA3"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41BE8F35" w14:textId="45BF12B7" w:rsidR="000B76A7" w:rsidRPr="00325BA3" w:rsidDel="00702C05"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4" w:author="Angelo Corsaro" w:date="2011-11-07T09:18:00Z"/>
          <w:rFonts w:asciiTheme="majorHAnsi" w:eastAsia="Times New Roman" w:hAnsiTheme="majorHAnsi" w:cs="Times New Roman"/>
          <w:color w:val="000000"/>
          <w:sz w:val="22"/>
          <w:szCs w:val="22"/>
        </w:rPr>
      </w:pPr>
      <w:del w:id="5" w:author="Angelo Corsaro" w:date="2011-11-07T09:18:00Z">
        <w:r w:rsidRPr="00325BA3" w:rsidDel="00702C05">
          <w:rPr>
            <w:rFonts w:asciiTheme="majorHAnsi" w:eastAsia="Times New Roman" w:hAnsiTheme="majorHAnsi" w:cs="Times New Roman"/>
            <w:b/>
            <w:bCs/>
            <w:color w:val="000000"/>
            <w:sz w:val="22"/>
            <w:szCs w:val="22"/>
          </w:rPr>
          <w:delText>Resolution:</w:delText>
        </w:r>
        <w:r w:rsidRPr="00325BA3" w:rsidDel="00702C05">
          <w:rPr>
            <w:rFonts w:asciiTheme="majorHAnsi" w:eastAsia="Times New Roman" w:hAnsiTheme="majorHAnsi" w:cs="Times New Roman"/>
            <w:color w:val="000000"/>
            <w:sz w:val="22"/>
            <w:szCs w:val="22"/>
          </w:rPr>
          <w:delText> </w:delText>
        </w:r>
      </w:del>
    </w:p>
    <w:p w14:paraId="71C7774B" w14:textId="0DA32B22" w:rsidR="000B76A7" w:rsidRPr="00325BA3"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404566AC" w14:textId="0C387BAC" w:rsidR="000B76A7" w:rsidRPr="00325BA3" w:rsidRDefault="0041741F"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0D84F4D7" w14:textId="6856F73C" w:rsidR="0041741F"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 w:author="Angelo Corsaro" w:date="2011-11-07T09:19:00Z"/>
          <w:rFonts w:asciiTheme="majorHAnsi" w:eastAsia="Times New Roman" w:hAnsiTheme="majorHAnsi" w:cs="Times New Roman"/>
          <w:bCs/>
          <w:color w:val="000000"/>
          <w:sz w:val="22"/>
          <w:szCs w:val="22"/>
        </w:rPr>
      </w:pPr>
      <w:r w:rsidRPr="00325BA3">
        <w:rPr>
          <w:rFonts w:asciiTheme="majorHAnsi" w:eastAsia="Times New Roman" w:hAnsiTheme="majorHAnsi" w:cs="Times New Roman"/>
          <w:b/>
          <w:bCs/>
          <w:color w:val="000000"/>
          <w:sz w:val="22"/>
          <w:szCs w:val="22"/>
        </w:rPr>
        <w:t>Discussion:</w:t>
      </w:r>
      <w:ins w:id="7" w:author="Angelo Corsaro" w:date="2011-11-07T09:18:00Z">
        <w:r w:rsidR="00702C05">
          <w:rPr>
            <w:rFonts w:asciiTheme="majorHAnsi" w:eastAsia="Times New Roman" w:hAnsiTheme="majorHAnsi" w:cs="Times New Roman"/>
            <w:b/>
            <w:bCs/>
            <w:color w:val="000000"/>
            <w:sz w:val="22"/>
            <w:szCs w:val="22"/>
          </w:rPr>
          <w:t xml:space="preserve"> </w:t>
        </w:r>
        <w:r w:rsidR="00702C05" w:rsidRPr="00702C05">
          <w:rPr>
            <w:rFonts w:asciiTheme="majorHAnsi" w:eastAsia="Times New Roman" w:hAnsiTheme="majorHAnsi" w:cs="Times New Roman"/>
            <w:bCs/>
            <w:color w:val="000000"/>
            <w:sz w:val="22"/>
            <w:szCs w:val="22"/>
            <w:rPrChange w:id="8" w:author="Angelo Corsaro" w:date="2011-11-07T09:18:00Z">
              <w:rPr>
                <w:rFonts w:asciiTheme="majorHAnsi" w:eastAsia="Times New Roman" w:hAnsiTheme="majorHAnsi" w:cs="Times New Roman"/>
                <w:b/>
                <w:bCs/>
                <w:color w:val="000000"/>
                <w:sz w:val="22"/>
                <w:szCs w:val="22"/>
              </w:rPr>
            </w:rPrChange>
          </w:rPr>
          <w:t>This i</w:t>
        </w:r>
        <w:r w:rsidR="00702C05">
          <w:rPr>
            <w:rFonts w:asciiTheme="majorHAnsi" w:eastAsia="Times New Roman" w:hAnsiTheme="majorHAnsi" w:cs="Times New Roman"/>
            <w:bCs/>
            <w:color w:val="000000"/>
            <w:sz w:val="22"/>
            <w:szCs w:val="22"/>
          </w:rPr>
          <w:t xml:space="preserve">ssue </w:t>
        </w:r>
      </w:ins>
      <w:ins w:id="9" w:author="Angelo Corsaro" w:date="2011-11-07T09:19:00Z">
        <w:r w:rsidR="00702C05">
          <w:rPr>
            <w:rFonts w:asciiTheme="majorHAnsi" w:eastAsia="Times New Roman" w:hAnsiTheme="majorHAnsi" w:cs="Times New Roman"/>
            <w:bCs/>
            <w:color w:val="000000"/>
            <w:sz w:val="22"/>
            <w:szCs w:val="22"/>
          </w:rPr>
          <w:t xml:space="preserve">has a twin-issue on the </w:t>
        </w:r>
        <w:proofErr w:type="spellStart"/>
        <w:r w:rsidR="00702C05">
          <w:rPr>
            <w:rFonts w:asciiTheme="majorHAnsi" w:eastAsia="Times New Roman" w:hAnsiTheme="majorHAnsi" w:cs="Times New Roman"/>
            <w:bCs/>
            <w:color w:val="000000"/>
            <w:sz w:val="22"/>
            <w:szCs w:val="22"/>
          </w:rPr>
          <w:t>dds</w:t>
        </w:r>
        <w:proofErr w:type="spellEnd"/>
        <w:r w:rsidR="00702C05">
          <w:rPr>
            <w:rFonts w:asciiTheme="majorHAnsi" w:eastAsia="Times New Roman" w:hAnsiTheme="majorHAnsi" w:cs="Times New Roman"/>
            <w:bCs/>
            <w:color w:val="000000"/>
            <w:sz w:val="22"/>
            <w:szCs w:val="22"/>
          </w:rPr>
          <w:t>-</w:t>
        </w:r>
        <w:proofErr w:type="spellStart"/>
        <w:r w:rsidR="00702C05">
          <w:rPr>
            <w:rFonts w:asciiTheme="majorHAnsi" w:eastAsia="Times New Roman" w:hAnsiTheme="majorHAnsi" w:cs="Times New Roman"/>
            <w:bCs/>
            <w:color w:val="000000"/>
            <w:sz w:val="22"/>
            <w:szCs w:val="22"/>
          </w:rPr>
          <w:t>psm</w:t>
        </w:r>
        <w:proofErr w:type="spellEnd"/>
        <w:r w:rsidR="00702C05">
          <w:rPr>
            <w:rFonts w:asciiTheme="majorHAnsi" w:eastAsia="Times New Roman" w:hAnsiTheme="majorHAnsi" w:cs="Times New Roman"/>
            <w:bCs/>
            <w:color w:val="000000"/>
            <w:sz w:val="22"/>
            <w:szCs w:val="22"/>
          </w:rPr>
          <w:t>-java. The two issues need to be addressed similarly to ensure consistencies across PSM – modulo language-specific idioms.</w:t>
        </w:r>
      </w:ins>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 w:author="Angelo Corsaro" w:date="2011-11-07T09:19:00Z"/>
          <w:rFonts w:asciiTheme="majorHAnsi" w:eastAsia="Times New Roman" w:hAnsiTheme="majorHAnsi" w:cs="Times New Roman"/>
          <w:b/>
          <w:bCs/>
          <w:color w:val="000000"/>
          <w:sz w:val="22"/>
          <w:szCs w:val="22"/>
        </w:rPr>
      </w:pPr>
    </w:p>
    <w:p w14:paraId="07EF31F8" w14:textId="43E31664" w:rsidR="00702C05" w:rsidRPr="00325BA3"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 w:author="Angelo Corsaro" w:date="2011-11-07T09:19:00Z"/>
          <w:rFonts w:asciiTheme="majorHAnsi" w:eastAsia="Times New Roman" w:hAnsiTheme="majorHAnsi" w:cs="Times New Roman"/>
          <w:color w:val="000000"/>
          <w:sz w:val="22"/>
          <w:szCs w:val="22"/>
        </w:rPr>
      </w:pPr>
      <w:ins w:id="12" w:author="Angelo Corsaro" w:date="2011-11-07T09:19:00Z">
        <w:r>
          <w:rPr>
            <w:rFonts w:asciiTheme="majorHAnsi" w:eastAsia="Times New Roman" w:hAnsiTheme="majorHAnsi" w:cs="Times New Roman"/>
            <w:b/>
            <w:bCs/>
            <w:color w:val="000000"/>
            <w:sz w:val="22"/>
            <w:szCs w:val="22"/>
          </w:rPr>
          <w:t xml:space="preserve">Proposed </w:t>
        </w: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Defer</w:t>
        </w:r>
      </w:ins>
    </w:p>
    <w:p w14:paraId="1E8C503F"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 w:author="Angelo Corsaro" w:date="2011-11-07T09:18:00Z"/>
          <w:rFonts w:asciiTheme="majorHAnsi" w:eastAsia="Times New Roman" w:hAnsiTheme="majorHAnsi" w:cs="Times New Roman"/>
          <w:b/>
          <w:bCs/>
          <w:color w:val="000000"/>
          <w:sz w:val="22"/>
          <w:szCs w:val="22"/>
        </w:rPr>
      </w:pPr>
    </w:p>
    <w:p w14:paraId="0F28070D" w14:textId="79DEE300" w:rsidR="00702C05" w:rsidRPr="00325BA3"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 w:author="Angelo Corsaro" w:date="2011-11-07T09:18:00Z"/>
          <w:rFonts w:asciiTheme="majorHAnsi" w:eastAsia="Times New Roman" w:hAnsiTheme="majorHAnsi" w:cs="Times New Roman"/>
          <w:color w:val="000000"/>
          <w:sz w:val="22"/>
          <w:szCs w:val="22"/>
        </w:rPr>
      </w:pPr>
      <w:ins w:id="15" w:author="Angelo Corsaro" w:date="2011-11-07T09:18:00Z">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ns w:id="16" w:author="Angelo Corsaro" w:date="2011-11-07T09:19:00Z">
        <w:r>
          <w:rPr>
            <w:rFonts w:asciiTheme="majorHAnsi" w:eastAsia="Times New Roman" w:hAnsiTheme="majorHAnsi" w:cs="Times New Roman"/>
            <w:color w:val="000000"/>
            <w:sz w:val="22"/>
            <w:szCs w:val="22"/>
          </w:rPr>
          <w:t xml:space="preserve"> Under Discussion</w:t>
        </w:r>
      </w:ins>
    </w:p>
    <w:p w14:paraId="57345EDC" w14:textId="77777777" w:rsidR="00702C05" w:rsidRPr="0041741F"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74A80C" w14:textId="77777777" w:rsidR="0041741F" w:rsidRPr="00325BA3" w:rsidRDefault="0041741F" w:rsidP="00FA654C">
      <w:pPr>
        <w:pStyle w:val="Titre1"/>
      </w:pPr>
      <w:bookmarkStart w:id="17" w:name="_Toc178327460"/>
      <w:bookmarkStart w:id="18" w:name="Issue15967"/>
      <w:r w:rsidRPr="00325BA3">
        <w:t xml:space="preserve">Issue 15967: factory methods on the "parents" (e.g. </w:t>
      </w:r>
      <w:proofErr w:type="spellStart"/>
      <w:r w:rsidRPr="00325BA3">
        <w:t>create_topic</w:t>
      </w:r>
      <w:proofErr w:type="spellEnd"/>
      <w:r w:rsidRPr="00325BA3">
        <w:t xml:space="preserve">, </w:t>
      </w:r>
      <w:proofErr w:type="spellStart"/>
      <w:r w:rsidRPr="00325BA3">
        <w:t>create_data_writer</w:t>
      </w:r>
      <w:proofErr w:type="spellEnd"/>
      <w:r w:rsidRPr="00325BA3">
        <w:t>, etc.) (</w:t>
      </w:r>
      <w:proofErr w:type="spellStart"/>
      <w:proofErr w:type="gramStart"/>
      <w:r w:rsidRPr="00325BA3">
        <w:t>dds</w:t>
      </w:r>
      <w:proofErr w:type="spellEnd"/>
      <w:proofErr w:type="gramEnd"/>
      <w:r w:rsidRPr="00325BA3">
        <w:t>-</w:t>
      </w:r>
      <w:proofErr w:type="spellStart"/>
      <w:r w:rsidRPr="00325BA3">
        <w:t>psm</w:t>
      </w:r>
      <w:proofErr w:type="spellEnd"/>
      <w:r w:rsidRPr="00325BA3">
        <w:t>-cxx-</w:t>
      </w:r>
      <w:proofErr w:type="spellStart"/>
      <w:r w:rsidRPr="00325BA3">
        <w:t>ftf</w:t>
      </w:r>
      <w:proofErr w:type="spellEnd"/>
      <w:r w:rsidRPr="00325BA3">
        <w:t>)</w:t>
      </w:r>
      <w:bookmarkEnd w:id="17"/>
    </w:p>
    <w:bookmarkEnd w:id="18"/>
    <w:p w14:paraId="7ED2502C" w14:textId="77777777" w:rsidR="00325BA3" w:rsidRDefault="00325BA3" w:rsidP="0041741F">
      <w:pPr>
        <w:rPr>
          <w:rFonts w:asciiTheme="majorHAnsi" w:eastAsia="Times New Roman" w:hAnsiTheme="majorHAnsi" w:cs="Times New Roman"/>
          <w:color w:val="000000"/>
          <w:sz w:val="27"/>
          <w:szCs w:val="27"/>
        </w:rPr>
      </w:pPr>
    </w:p>
    <w:p w14:paraId="7B9E5FCA" w14:textId="3DF6F7F1" w:rsid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Source:</w:t>
      </w:r>
      <w:r w:rsidRPr="00325BA3">
        <w:rPr>
          <w:rFonts w:asciiTheme="majorHAnsi" w:eastAsia="Times New Roman" w:hAnsiTheme="majorHAnsi" w:cs="Times New Roman"/>
          <w:color w:val="000000"/>
          <w:sz w:val="22"/>
          <w:szCs w:val="22"/>
        </w:rPr>
        <w:t> </w:t>
      </w:r>
      <w:r w:rsidR="00152FFD">
        <w:rPr>
          <w:rFonts w:asciiTheme="majorHAnsi" w:eastAsia="Times New Roman" w:hAnsiTheme="majorHAnsi" w:cs="Times New Roman"/>
          <w:color w:val="000000"/>
          <w:sz w:val="22"/>
          <w:szCs w:val="22"/>
        </w:rPr>
        <w:tab/>
      </w:r>
      <w:r w:rsidRPr="00325BA3">
        <w:rPr>
          <w:rFonts w:asciiTheme="majorHAnsi" w:eastAsia="Times New Roman" w:hAnsiTheme="majorHAnsi" w:cs="Times New Roman"/>
          <w:color w:val="000000"/>
          <w:sz w:val="22"/>
          <w:szCs w:val="22"/>
        </w:rPr>
        <w:t>PrismTech (Dr. Angelo Corsaro, PhD., </w:t>
      </w:r>
      <w:hyperlink r:id="rId9" w:history="1">
        <w:proofErr w:type="spellStart"/>
        <w:proofErr w:type="gramStart"/>
        <w:r w:rsidRPr="00325BA3">
          <w:rPr>
            <w:rFonts w:asciiTheme="majorHAnsi" w:eastAsia="Times New Roman" w:hAnsiTheme="majorHAnsi" w:cs="Times New Roman"/>
            <w:color w:val="0000FF"/>
            <w:sz w:val="22"/>
            <w:szCs w:val="22"/>
            <w:u w:val="single"/>
          </w:rPr>
          <w:t>angelo.corsaro</w:t>
        </w:r>
        <w:proofErr w:type="spellEnd"/>
        <w:r w:rsidRPr="00325BA3">
          <w:rPr>
            <w:rFonts w:asciiTheme="majorHAnsi" w:eastAsia="Times New Roman" w:hAnsiTheme="majorHAnsi" w:cs="Times New Roman"/>
            <w:color w:val="0000FF"/>
            <w:sz w:val="22"/>
            <w:szCs w:val="22"/>
            <w:u w:val="single"/>
          </w:rPr>
          <w:t>(</w:t>
        </w:r>
        <w:proofErr w:type="gramEnd"/>
        <w:r w:rsidRPr="00325BA3">
          <w:rPr>
            <w:rFonts w:asciiTheme="majorHAnsi" w:eastAsia="Times New Roman" w:hAnsiTheme="majorHAnsi" w:cs="Times New Roman"/>
            <w:color w:val="0000FF"/>
            <w:sz w:val="22"/>
            <w:szCs w:val="22"/>
            <w:u w:val="single"/>
          </w:rPr>
          <w:t>at)prismtech.com</w:t>
        </w:r>
      </w:hyperlink>
      <w:r w:rsidRPr="00325BA3">
        <w:rPr>
          <w:rFonts w:asciiTheme="majorHAnsi" w:eastAsia="Times New Roman" w:hAnsiTheme="majorHAnsi" w:cs="Times New Roman"/>
          <w:color w:val="000000"/>
          <w:sz w:val="22"/>
          <w:szCs w:val="22"/>
        </w:rPr>
        <w:t>)</w:t>
      </w:r>
      <w:r w:rsidRPr="0041741F">
        <w:rPr>
          <w:rFonts w:asciiTheme="majorHAnsi" w:eastAsia="Times New Roman" w:hAnsiTheme="majorHAnsi" w:cs="Times New Roman"/>
          <w:color w:val="000000"/>
          <w:sz w:val="22"/>
          <w:szCs w:val="22"/>
        </w:rPr>
        <w:br/>
      </w:r>
      <w:r w:rsidRPr="00325BA3">
        <w:rPr>
          <w:rFonts w:asciiTheme="majorHAnsi" w:eastAsia="Times New Roman" w:hAnsiTheme="majorHAnsi" w:cs="Times New Roman"/>
          <w:b/>
          <w:bCs/>
          <w:color w:val="000000"/>
          <w:sz w:val="22"/>
          <w:szCs w:val="22"/>
        </w:rPr>
        <w:t>Nature:</w:t>
      </w:r>
      <w:r w:rsidRPr="00325BA3">
        <w:rPr>
          <w:rFonts w:asciiTheme="majorHAnsi" w:eastAsia="Times New Roman" w:hAnsiTheme="majorHAnsi" w:cs="Times New Roman"/>
          <w:color w:val="000000"/>
          <w:sz w:val="22"/>
          <w:szCs w:val="22"/>
        </w:rPr>
        <w:t> </w:t>
      </w:r>
      <w:r w:rsidR="00152FFD">
        <w:rPr>
          <w:rFonts w:asciiTheme="majorHAnsi" w:eastAsia="Times New Roman" w:hAnsiTheme="majorHAnsi" w:cs="Times New Roman"/>
          <w:color w:val="000000"/>
          <w:sz w:val="22"/>
          <w:szCs w:val="22"/>
        </w:rPr>
        <w:tab/>
        <w:t>Revision</w:t>
      </w:r>
    </w:p>
    <w:p w14:paraId="0F0BD40F" w14:textId="02CF04DA" w:rsidR="00325BA3" w:rsidRDefault="0041741F" w:rsidP="0041741F">
      <w:pPr>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Severity:</w:t>
      </w:r>
      <w:r w:rsidR="00F046D1">
        <w:rPr>
          <w:rFonts w:asciiTheme="majorHAnsi" w:eastAsia="Times New Roman" w:hAnsiTheme="majorHAnsi" w:cs="Times New Roman"/>
          <w:b/>
          <w:bCs/>
          <w:color w:val="000000"/>
          <w:sz w:val="22"/>
          <w:szCs w:val="22"/>
        </w:rPr>
        <w:t xml:space="preserve"> </w:t>
      </w:r>
      <w:r w:rsidR="00152FFD">
        <w:rPr>
          <w:rFonts w:asciiTheme="majorHAnsi" w:eastAsia="Times New Roman" w:hAnsiTheme="majorHAnsi" w:cs="Times New Roman"/>
          <w:b/>
          <w:bCs/>
          <w:color w:val="000000"/>
          <w:sz w:val="22"/>
          <w:szCs w:val="22"/>
        </w:rPr>
        <w:tab/>
      </w:r>
      <w:r w:rsidR="00F046D1" w:rsidRPr="00F046D1">
        <w:rPr>
          <w:rFonts w:asciiTheme="majorHAnsi" w:eastAsia="Times New Roman" w:hAnsiTheme="majorHAnsi" w:cs="Times New Roman"/>
          <w:bCs/>
          <w:color w:val="000000"/>
          <w:sz w:val="22"/>
          <w:szCs w:val="22"/>
        </w:rPr>
        <w:t>Critical</w:t>
      </w:r>
      <w:r w:rsidRPr="00325BA3">
        <w:rPr>
          <w:rFonts w:asciiTheme="majorHAnsi" w:eastAsia="Times New Roman" w:hAnsiTheme="majorHAnsi" w:cs="Times New Roman"/>
          <w:color w:val="000000"/>
          <w:sz w:val="22"/>
          <w:szCs w:val="22"/>
        </w:rPr>
        <w:t> </w:t>
      </w:r>
    </w:p>
    <w:p w14:paraId="4E1ECC52" w14:textId="77777777" w:rsidR="00394CA2" w:rsidRDefault="00394CA2" w:rsidP="00394CA2">
      <w:pPr>
        <w:rPr>
          <w:rFonts w:asciiTheme="majorHAnsi" w:eastAsia="Times New Roman" w:hAnsiTheme="majorHAnsi" w:cs="Times New Roman"/>
          <w:b/>
          <w:bCs/>
          <w:color w:val="000000"/>
          <w:sz w:val="22"/>
          <w:szCs w:val="22"/>
        </w:rPr>
      </w:pPr>
    </w:p>
    <w:p w14:paraId="1E9D5598" w14:textId="5BE3D2E7" w:rsidR="00D40B4A" w:rsidRPr="00394CA2" w:rsidRDefault="0041741F" w:rsidP="00394CA2">
      <w:pPr>
        <w:rPr>
          <w:rFonts w:asciiTheme="majorHAnsi" w:eastAsia="Times New Roman" w:hAnsiTheme="majorHAnsi" w:cs="Times New Roman"/>
          <w:color w:val="000000"/>
          <w:sz w:val="22"/>
          <w:szCs w:val="22"/>
        </w:rPr>
      </w:pPr>
      <w:proofErr w:type="spellStart"/>
      <w:r w:rsidRPr="00325BA3">
        <w:rPr>
          <w:rFonts w:asciiTheme="majorHAnsi" w:eastAsia="Times New Roman" w:hAnsiTheme="majorHAnsi" w:cs="Times New Roman"/>
          <w:b/>
          <w:bCs/>
          <w:color w:val="000000"/>
          <w:sz w:val="22"/>
          <w:szCs w:val="22"/>
        </w:rPr>
        <w:t>Summary</w:t>
      </w:r>
      <w:r w:rsidR="00394CA2">
        <w:rPr>
          <w:rFonts w:asciiTheme="majorHAnsi" w:eastAsia="Times New Roman" w:hAnsiTheme="majorHAnsi" w:cs="Times New Roman"/>
          <w:b/>
          <w:bCs/>
          <w:color w:val="000000"/>
          <w:sz w:val="22"/>
          <w:szCs w:val="22"/>
        </w:rPr>
        <w:t>.</w:t>
      </w:r>
      <w:r w:rsidRPr="0041741F">
        <w:rPr>
          <w:rFonts w:asciiTheme="majorHAnsi" w:hAnsiTheme="majorHAnsi" w:cs="Courier"/>
          <w:color w:val="000000"/>
          <w:sz w:val="22"/>
          <w:szCs w:val="22"/>
        </w:rPr>
        <w:t>The</w:t>
      </w:r>
      <w:proofErr w:type="spellEnd"/>
      <w:r w:rsidRPr="0041741F">
        <w:rPr>
          <w:rFonts w:asciiTheme="majorHAnsi" w:hAnsiTheme="majorHAnsi" w:cs="Courier"/>
          <w:color w:val="000000"/>
          <w:sz w:val="22"/>
          <w:szCs w:val="22"/>
        </w:rPr>
        <w:t xml:space="preserve"> changes introduced in the final submission to support factory methods </w:t>
      </w:r>
      <w:proofErr w:type="gramStart"/>
      <w:r w:rsidRPr="0041741F">
        <w:rPr>
          <w:rFonts w:asciiTheme="majorHAnsi" w:hAnsiTheme="majorHAnsi" w:cs="Courier"/>
          <w:color w:val="000000"/>
          <w:sz w:val="22"/>
          <w:szCs w:val="22"/>
        </w:rPr>
        <w:t>on  the</w:t>
      </w:r>
      <w:proofErr w:type="gramEnd"/>
      <w:r w:rsidRPr="0041741F">
        <w:rPr>
          <w:rFonts w:asciiTheme="majorHAnsi" w:hAnsiTheme="majorHAnsi" w:cs="Courier"/>
          <w:color w:val="000000"/>
          <w:sz w:val="22"/>
          <w:szCs w:val="22"/>
        </w:rPr>
        <w:t xml:space="preserve"> "parents" (e.g. </w:t>
      </w:r>
      <w:proofErr w:type="spellStart"/>
      <w:r w:rsidRPr="0041741F">
        <w:rPr>
          <w:rFonts w:asciiTheme="majorHAnsi" w:hAnsiTheme="majorHAnsi" w:cs="Courier"/>
          <w:color w:val="000000"/>
          <w:sz w:val="22"/>
          <w:szCs w:val="22"/>
        </w:rPr>
        <w:t>create_topic</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create_data_writer</w:t>
      </w:r>
      <w:proofErr w:type="spellEnd"/>
      <w:r w:rsidRPr="0041741F">
        <w:rPr>
          <w:rFonts w:asciiTheme="majorHAnsi" w:hAnsiTheme="majorHAnsi" w:cs="Courier"/>
          <w:color w:val="000000"/>
          <w:sz w:val="22"/>
          <w:szCs w:val="22"/>
        </w:rPr>
        <w:t>, etc.) has introduced a  few issues.  a. Reference types are not created in a uniform way. In essence</w:t>
      </w:r>
      <w:proofErr w:type="gramStart"/>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DomainParticipant</w:t>
      </w:r>
      <w:proofErr w:type="spellEnd"/>
      <w:proofErr w:type="gramEnd"/>
      <w:r w:rsidRPr="0041741F">
        <w:rPr>
          <w:rFonts w:asciiTheme="majorHAnsi" w:hAnsiTheme="majorHAnsi" w:cs="Courier"/>
          <w:color w:val="000000"/>
          <w:sz w:val="22"/>
          <w:szCs w:val="22"/>
        </w:rPr>
        <w:t xml:space="preserve">, Subscriber, Publisher,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DataWriter</w:t>
      </w:r>
      <w:proofErr w:type="spellEnd"/>
      <w:r w:rsidRPr="0041741F">
        <w:rPr>
          <w:rFonts w:asciiTheme="majorHAnsi" w:hAnsiTheme="majorHAnsi" w:cs="Courier"/>
          <w:color w:val="000000"/>
          <w:sz w:val="22"/>
          <w:szCs w:val="22"/>
        </w:rPr>
        <w:t xml:space="preserve">    types are instantiated using a different syntax than that used by    </w:t>
      </w:r>
      <w:proofErr w:type="spellStart"/>
      <w:r w:rsidRPr="0041741F">
        <w:rPr>
          <w:rFonts w:asciiTheme="majorHAnsi" w:hAnsiTheme="majorHAnsi" w:cs="Courier"/>
          <w:color w:val="000000"/>
          <w:sz w:val="22"/>
          <w:szCs w:val="22"/>
        </w:rPr>
        <w:t>WaitSets</w:t>
      </w:r>
      <w:proofErr w:type="spellEnd"/>
      <w:r w:rsidRPr="0041741F">
        <w:rPr>
          <w:rFonts w:asciiTheme="majorHAnsi" w:hAnsiTheme="majorHAnsi" w:cs="Courier"/>
          <w:color w:val="000000"/>
          <w:sz w:val="22"/>
          <w:szCs w:val="22"/>
        </w:rPr>
        <w:t xml:space="preserve">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w:t>
      </w:r>
      <w:proofErr w:type="gramStart"/>
      <w:r w:rsidRPr="0041741F">
        <w:rPr>
          <w:rFonts w:asciiTheme="majorHAnsi" w:hAnsiTheme="majorHAnsi" w:cs="Courier"/>
          <w:color w:val="000000"/>
          <w:sz w:val="22"/>
          <w:szCs w:val="22"/>
        </w:rPr>
        <w:t>to remove</w:t>
      </w:r>
      <w:proofErr w:type="gramEnd"/>
      <w:r w:rsidRPr="0041741F">
        <w:rPr>
          <w:rFonts w:asciiTheme="majorHAnsi" w:hAnsiTheme="majorHAnsi" w:cs="Courier"/>
          <w:color w:val="000000"/>
          <w:sz w:val="22"/>
          <w:szCs w:val="22"/>
        </w:rPr>
        <w:t xml:space="preserve"> circular references, but it also allows for an organization of the API that is more robust and easier to follow. Furthermore, it ensures </w:t>
      </w:r>
      <w:proofErr w:type="gramStart"/>
      <w:r w:rsidRPr="0041741F">
        <w:rPr>
          <w:rFonts w:asciiTheme="majorHAnsi" w:hAnsiTheme="majorHAnsi" w:cs="Courier"/>
          <w:color w:val="000000"/>
          <w:sz w:val="22"/>
          <w:szCs w:val="22"/>
        </w:rPr>
        <w:t>that  all</w:t>
      </w:r>
      <w:proofErr w:type="gramEnd"/>
      <w:r w:rsidRPr="0041741F">
        <w:rPr>
          <w:rFonts w:asciiTheme="majorHAnsi" w:hAnsiTheme="majorHAnsi" w:cs="Courier"/>
          <w:color w:val="000000"/>
          <w:sz w:val="22"/>
          <w:szCs w:val="22"/>
        </w:rPr>
        <w:t xml:space="preserve"> references are created in an uniform manner.</w:t>
      </w:r>
    </w:p>
    <w:p w14:paraId="58780170" w14:textId="77777777" w:rsidR="00D40B4A" w:rsidRPr="00325BA3"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5B451B80"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 w:author="Angelo Corsaro" w:date="2011-11-07T09:14:00Z"/>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20" w:author="Angelo Corsaro" w:date="2011-11-07T09:14:00Z">
        <w:r w:rsidR="007D544D">
          <w:rPr>
            <w:rFonts w:asciiTheme="majorHAnsi" w:eastAsia="Times New Roman" w:hAnsiTheme="majorHAnsi" w:cs="Times New Roman"/>
            <w:color w:val="000000"/>
            <w:sz w:val="22"/>
            <w:szCs w:val="22"/>
          </w:rPr>
          <w:t xml:space="preserve">The </w:t>
        </w:r>
        <w:proofErr w:type="spellStart"/>
        <w:r w:rsidR="007D544D">
          <w:rPr>
            <w:rFonts w:asciiTheme="majorHAnsi" w:eastAsia="Times New Roman" w:hAnsiTheme="majorHAnsi" w:cs="Times New Roman"/>
            <w:color w:val="000000"/>
            <w:sz w:val="22"/>
            <w:szCs w:val="22"/>
          </w:rPr>
          <w:t>dds</w:t>
        </w:r>
        <w:proofErr w:type="spellEnd"/>
        <w:r w:rsidR="007D544D">
          <w:rPr>
            <w:rFonts w:asciiTheme="majorHAnsi" w:eastAsia="Times New Roman" w:hAnsiTheme="majorHAnsi" w:cs="Times New Roman"/>
            <w:color w:val="000000"/>
            <w:sz w:val="22"/>
            <w:szCs w:val="22"/>
          </w:rPr>
          <w:t>-</w:t>
        </w:r>
        <w:proofErr w:type="spellStart"/>
        <w:r w:rsidR="007D544D">
          <w:rPr>
            <w:rFonts w:asciiTheme="majorHAnsi" w:eastAsia="Times New Roman" w:hAnsiTheme="majorHAnsi" w:cs="Times New Roman"/>
            <w:color w:val="000000"/>
            <w:sz w:val="22"/>
            <w:szCs w:val="22"/>
          </w:rPr>
          <w:t>psm</w:t>
        </w:r>
        <w:proofErr w:type="spellEnd"/>
        <w:r w:rsidR="007D544D">
          <w:rPr>
            <w:rFonts w:asciiTheme="majorHAnsi" w:eastAsia="Times New Roman" w:hAnsiTheme="majorHAnsi" w:cs="Times New Roman"/>
            <w:color w:val="000000"/>
            <w:sz w:val="22"/>
            <w:szCs w:val="22"/>
          </w:rPr>
          <w:t>-cxx API has been updated to remove the circular dependencies introduced by factory methods</w:t>
        </w:r>
        <w:r w:rsidR="00607674">
          <w:rPr>
            <w:rFonts w:asciiTheme="majorHAnsi" w:eastAsia="Times New Roman" w:hAnsiTheme="majorHAnsi" w:cs="Times New Roman"/>
            <w:color w:val="000000"/>
            <w:sz w:val="22"/>
            <w:szCs w:val="22"/>
          </w:rPr>
          <w:t xml:space="preserve">. Along with removing circular dependencies the API has been refactored to ensure that </w:t>
        </w:r>
      </w:ins>
      <w:ins w:id="21" w:author="Angelo Corsaro" w:date="2011-11-07T09:15:00Z">
        <w:r w:rsidR="00607674">
          <w:rPr>
            <w:rFonts w:asciiTheme="majorHAnsi" w:eastAsia="Times New Roman" w:hAnsiTheme="majorHAnsi" w:cs="Times New Roman"/>
            <w:color w:val="000000"/>
            <w:sz w:val="22"/>
            <w:szCs w:val="22"/>
          </w:rPr>
          <w:t>no forward includes are needed thus maintaining local, and thus clear and visible, the set of dependencies for each file.</w:t>
        </w:r>
      </w:ins>
    </w:p>
    <w:p w14:paraId="3A165AF4" w14:textId="77777777" w:rsidR="00607674" w:rsidRPr="00325BA3"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325BA3"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22789C30" w14:textId="77777777" w:rsidR="00D40B4A" w:rsidRPr="00325BA3"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080CAAFE" w14:textId="77777777" w:rsidR="00D40B4A" w:rsidRPr="0041741F"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0EDC0393" w14:textId="77777777" w:rsidR="00D40B4A"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 w:author="Angelo Corsaro" w:date="2011-11-07T09:15:00Z"/>
          <w:rFonts w:asciiTheme="majorHAnsi" w:hAnsiTheme="majorHAnsi" w:cs="Courier"/>
          <w:color w:val="000000"/>
          <w:sz w:val="20"/>
          <w:szCs w:val="20"/>
        </w:rPr>
      </w:pPr>
    </w:p>
    <w:p w14:paraId="0B1AEAE6" w14:textId="3C1C3451" w:rsidR="00607674" w:rsidRDefault="00607674" w:rsidP="00607674">
      <w:pPr>
        <w:rPr>
          <w:ins w:id="23" w:author="Angelo Corsaro" w:date="2011-11-07T09:15:00Z"/>
          <w:rFonts w:asciiTheme="majorHAnsi" w:eastAsia="Times New Roman" w:hAnsiTheme="majorHAnsi" w:cs="Times New Roman"/>
          <w:color w:val="000000"/>
          <w:sz w:val="22"/>
          <w:szCs w:val="22"/>
        </w:rPr>
      </w:pPr>
      <w:ins w:id="24" w:author="Angelo Corsaro" w:date="2011-11-07T09:15: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22B24190" w14:textId="77777777" w:rsidR="00607674" w:rsidRDefault="00607674" w:rsidP="00607674">
      <w:pPr>
        <w:rPr>
          <w:ins w:id="25" w:author="Angelo Corsaro" w:date="2011-11-07T09:15:00Z"/>
          <w:rFonts w:asciiTheme="majorHAnsi" w:eastAsia="Times New Roman" w:hAnsiTheme="majorHAnsi" w:cs="Times New Roman"/>
          <w:color w:val="000000"/>
          <w:sz w:val="22"/>
          <w:szCs w:val="22"/>
        </w:rPr>
      </w:pPr>
      <w:ins w:id="26" w:author="Angelo Corsaro" w:date="2011-11-07T09:15: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053CDDF0" w14:textId="77777777" w:rsidR="00607674" w:rsidRPr="00325BA3" w:rsidRDefault="0060767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16420061" w14:textId="77777777" w:rsidR="0041741F" w:rsidRPr="00325BA3" w:rsidRDefault="0041741F" w:rsidP="00FA654C">
      <w:pPr>
        <w:pStyle w:val="Titre1"/>
      </w:pPr>
      <w:bookmarkStart w:id="27" w:name="_Toc178327461"/>
      <w:bookmarkStart w:id="28" w:name="Issue16261"/>
      <w:r w:rsidRPr="00325BA3">
        <w:t>Issue 16261: Union/array/bounded types lacking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27"/>
    </w:p>
    <w:bookmarkEnd w:id="28"/>
    <w:p w14:paraId="44BFE17F" w14:textId="77777777" w:rsidR="0014373B" w:rsidRDefault="0014373B" w:rsidP="0041741F">
      <w:pPr>
        <w:rPr>
          <w:rFonts w:asciiTheme="majorHAnsi" w:eastAsia="Times New Roman" w:hAnsiTheme="majorHAnsi" w:cs="Times New Roman"/>
          <w:color w:val="000000"/>
          <w:sz w:val="27"/>
          <w:szCs w:val="27"/>
        </w:rPr>
      </w:pPr>
    </w:p>
    <w:p w14:paraId="427AFE88" w14:textId="7B09ED86"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hyperlink r:id="rId10" w:history="1">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hyperlink>
      <w:r w:rsidRPr="0014373B">
        <w:rPr>
          <w:rFonts w:asciiTheme="majorHAnsi" w:eastAsia="Times New Roman" w:hAnsiTheme="majorHAnsi" w:cs="Times New Roman"/>
          <w:color w:val="000000"/>
          <w:sz w:val="22"/>
          <w:szCs w:val="22"/>
        </w:rPr>
        <w:t>)</w:t>
      </w:r>
    </w:p>
    <w:p w14:paraId="352B0066" w14:textId="46EA22B8"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Clarification</w:t>
      </w:r>
    </w:p>
    <w:p w14:paraId="14E26206" w14:textId="1F42BC32" w:rsidR="0014373B" w:rsidRPr="0014373B" w:rsidRDefault="0041741F" w:rsidP="0041741F">
      <w:pPr>
        <w:rPr>
          <w:rFonts w:asciiTheme="majorHAnsi" w:eastAsia="Times New Roman" w:hAnsiTheme="majorHAnsi" w:cs="Times New Roman"/>
          <w:color w:val="000000"/>
          <w:sz w:val="22"/>
          <w:szCs w:val="22"/>
        </w:rPr>
      </w:pPr>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sidR="009E3654">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p>
    <w:p w14:paraId="4A78AE92" w14:textId="77777777" w:rsidR="0014373B" w:rsidRDefault="0014373B" w:rsidP="0014373B">
      <w:pPr>
        <w:rPr>
          <w:rFonts w:asciiTheme="majorHAnsi" w:eastAsia="Times New Roman" w:hAnsiTheme="majorHAnsi" w:cs="Times New Roman"/>
          <w:b/>
          <w:bCs/>
          <w:color w:val="000000"/>
          <w:sz w:val="22"/>
          <w:szCs w:val="22"/>
        </w:rPr>
      </w:pPr>
    </w:p>
    <w:p w14:paraId="31E11480" w14:textId="3A1BD21E" w:rsidR="0041741F" w:rsidRPr="0014373B" w:rsidRDefault="0041741F" w:rsidP="0014373B">
      <w:pPr>
        <w:rPr>
          <w:rFonts w:asciiTheme="majorHAnsi" w:hAnsiTheme="majorHAnsi"/>
          <w:sz w:val="22"/>
          <w:szCs w:val="22"/>
        </w:rPr>
      </w:pPr>
      <w:r w:rsidRPr="0014373B">
        <w:rPr>
          <w:rFonts w:asciiTheme="majorHAnsi" w:eastAsia="Times New Roman" w:hAnsiTheme="majorHAnsi" w:cs="Times New Roman"/>
          <w:b/>
          <w:bCs/>
          <w:color w:val="000000"/>
          <w:sz w:val="22"/>
          <w:szCs w:val="22"/>
        </w:rPr>
        <w:t>Summary</w:t>
      </w:r>
      <w:r w:rsidR="0014373B">
        <w:rPr>
          <w:rFonts w:asciiTheme="majorHAnsi" w:eastAsia="Times New Roman" w:hAnsiTheme="majorHAnsi" w:cs="Times New Roman"/>
          <w:b/>
          <w:bCs/>
          <w:color w:val="000000"/>
          <w:sz w:val="22"/>
          <w:szCs w:val="22"/>
        </w:rPr>
        <w:t>.</w:t>
      </w:r>
      <w:r w:rsidR="00347932">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41741F"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29" w:name="Issue16269"/>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2406CF16" w14:textId="77777777"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44349FF" w14:textId="77777777" w:rsidR="003D45C8" w:rsidRPr="00325BA3"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147A8EA9" w14:textId="77777777" w:rsidR="003D45C8" w:rsidRPr="0041741F"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2DAB6FC6" w14:textId="77777777" w:rsidR="003D45C8" w:rsidRPr="00325BA3" w:rsidRDefault="003D45C8" w:rsidP="0041741F">
      <w:pPr>
        <w:rPr>
          <w:rFonts w:asciiTheme="majorHAnsi" w:eastAsia="Times New Roman" w:hAnsiTheme="majorHAnsi" w:cs="Times New Roman"/>
          <w:sz w:val="27"/>
          <w:szCs w:val="27"/>
        </w:rPr>
      </w:pPr>
    </w:p>
    <w:p w14:paraId="760812B1" w14:textId="77777777" w:rsidR="0041741F" w:rsidRPr="00325BA3" w:rsidRDefault="0041741F" w:rsidP="00FA654C">
      <w:pPr>
        <w:pStyle w:val="Titre1"/>
      </w:pPr>
      <w:bookmarkStart w:id="30" w:name="_Toc178327462"/>
      <w:r w:rsidRPr="00325BA3">
        <w:t xml:space="preserve">Issue 16269: Inconsistencies related to use of </w:t>
      </w:r>
      <w:proofErr w:type="spellStart"/>
      <w:r w:rsidRPr="00325BA3">
        <w:t>const</w:t>
      </w:r>
      <w:proofErr w:type="spellEnd"/>
      <w:r w:rsidRPr="00325BA3">
        <w:t>&amp;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0"/>
    </w:p>
    <w:bookmarkEnd w:id="29"/>
    <w:p w14:paraId="53229D5B" w14:textId="77777777" w:rsidR="00E4575D" w:rsidRDefault="00E4575D" w:rsidP="0041741F">
      <w:pPr>
        <w:rPr>
          <w:rFonts w:asciiTheme="majorHAnsi" w:eastAsia="Times New Roman" w:hAnsiTheme="majorHAnsi" w:cs="Times New Roman"/>
          <w:b/>
          <w:bCs/>
          <w:color w:val="000000"/>
          <w:sz w:val="22"/>
          <w:szCs w:val="22"/>
        </w:rPr>
      </w:pPr>
    </w:p>
    <w:p w14:paraId="7156EA61" w14:textId="59FC496C"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Source:</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 xml:space="preserve">Remedy IT (Mr. Johnny </w:t>
      </w:r>
      <w:proofErr w:type="spellStart"/>
      <w:r w:rsidRPr="00DF4C62">
        <w:rPr>
          <w:rFonts w:asciiTheme="majorHAnsi" w:eastAsia="Times New Roman" w:hAnsiTheme="majorHAnsi" w:cs="Times New Roman"/>
          <w:color w:val="000000"/>
          <w:sz w:val="22"/>
          <w:szCs w:val="22"/>
        </w:rPr>
        <w:t>Willemsen</w:t>
      </w:r>
      <w:proofErr w:type="spellEnd"/>
      <w:r w:rsidRPr="00DF4C62">
        <w:rPr>
          <w:rFonts w:asciiTheme="majorHAnsi" w:eastAsia="Times New Roman" w:hAnsiTheme="majorHAnsi" w:cs="Times New Roman"/>
          <w:color w:val="000000"/>
          <w:sz w:val="22"/>
          <w:szCs w:val="22"/>
        </w:rPr>
        <w:t>, </w:t>
      </w:r>
      <w:hyperlink r:id="rId11" w:history="1">
        <w:proofErr w:type="spellStart"/>
        <w:proofErr w:type="gramStart"/>
        <w:r w:rsidRPr="00DF4C62">
          <w:rPr>
            <w:rFonts w:asciiTheme="majorHAnsi" w:eastAsia="Times New Roman" w:hAnsiTheme="majorHAnsi" w:cs="Times New Roman"/>
            <w:color w:val="0000FF"/>
            <w:sz w:val="22"/>
            <w:szCs w:val="22"/>
            <w:u w:val="single"/>
          </w:rPr>
          <w:t>jwillemsen</w:t>
        </w:r>
        <w:proofErr w:type="spellEnd"/>
        <w:r w:rsidRPr="00DF4C62">
          <w:rPr>
            <w:rFonts w:asciiTheme="majorHAnsi" w:eastAsia="Times New Roman" w:hAnsiTheme="majorHAnsi" w:cs="Times New Roman"/>
            <w:color w:val="0000FF"/>
            <w:sz w:val="22"/>
            <w:szCs w:val="22"/>
            <w:u w:val="single"/>
          </w:rPr>
          <w:t>(</w:t>
        </w:r>
        <w:proofErr w:type="gramEnd"/>
        <w:r w:rsidRPr="00DF4C62">
          <w:rPr>
            <w:rFonts w:asciiTheme="majorHAnsi" w:eastAsia="Times New Roman" w:hAnsiTheme="majorHAnsi" w:cs="Times New Roman"/>
            <w:color w:val="0000FF"/>
            <w:sz w:val="22"/>
            <w:szCs w:val="22"/>
            <w:u w:val="single"/>
          </w:rPr>
          <w:t>at)remedy.nl</w:t>
        </w:r>
      </w:hyperlink>
      <w:r w:rsidRPr="00DF4C62">
        <w:rPr>
          <w:rFonts w:asciiTheme="majorHAnsi" w:eastAsia="Times New Roman" w:hAnsiTheme="majorHAnsi" w:cs="Times New Roman"/>
          <w:color w:val="000000"/>
          <w:sz w:val="22"/>
          <w:szCs w:val="22"/>
        </w:rPr>
        <w:t>)</w:t>
      </w:r>
    </w:p>
    <w:p w14:paraId="318516EE" w14:textId="3E999784"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Nature:</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Clarification</w:t>
      </w:r>
    </w:p>
    <w:p w14:paraId="79BAAB39" w14:textId="25567048" w:rsidR="00DF4C62" w:rsidRDefault="0041741F" w:rsidP="0041741F">
      <w:pPr>
        <w:rPr>
          <w:rFonts w:asciiTheme="majorHAnsi" w:eastAsia="Times New Roman" w:hAnsiTheme="majorHAnsi" w:cs="Times New Roman"/>
          <w:color w:val="000000"/>
          <w:sz w:val="22"/>
          <w:szCs w:val="22"/>
        </w:rPr>
      </w:pPr>
      <w:r w:rsidRPr="00DF4C62">
        <w:rPr>
          <w:rFonts w:asciiTheme="majorHAnsi" w:eastAsia="Times New Roman" w:hAnsiTheme="majorHAnsi" w:cs="Times New Roman"/>
          <w:b/>
          <w:bCs/>
          <w:color w:val="000000"/>
          <w:sz w:val="22"/>
          <w:szCs w:val="22"/>
        </w:rPr>
        <w:t>Severity:</w:t>
      </w:r>
      <w:r w:rsidRPr="00DF4C62">
        <w:rPr>
          <w:rFonts w:asciiTheme="majorHAnsi" w:eastAsia="Times New Roman" w:hAnsiTheme="majorHAnsi" w:cs="Times New Roman"/>
          <w:color w:val="000000"/>
          <w:sz w:val="22"/>
          <w:szCs w:val="22"/>
        </w:rPr>
        <w:t> </w:t>
      </w:r>
      <w:r w:rsidR="00B373C3">
        <w:rPr>
          <w:rFonts w:asciiTheme="majorHAnsi" w:eastAsia="Times New Roman" w:hAnsiTheme="majorHAnsi" w:cs="Times New Roman"/>
          <w:color w:val="000000"/>
          <w:sz w:val="22"/>
          <w:szCs w:val="22"/>
        </w:rPr>
        <w:tab/>
      </w:r>
      <w:r w:rsidRPr="00DF4C62">
        <w:rPr>
          <w:rFonts w:asciiTheme="majorHAnsi" w:eastAsia="Times New Roman" w:hAnsiTheme="majorHAnsi" w:cs="Times New Roman"/>
          <w:color w:val="000000"/>
          <w:sz w:val="22"/>
          <w:szCs w:val="22"/>
        </w:rPr>
        <w:t>Minor</w:t>
      </w:r>
    </w:p>
    <w:p w14:paraId="1A3F1D2E" w14:textId="77777777" w:rsidR="00DF4C62" w:rsidRDefault="00DF4C62" w:rsidP="00DF4C62">
      <w:pPr>
        <w:rPr>
          <w:rFonts w:asciiTheme="majorHAnsi" w:eastAsia="Times New Roman" w:hAnsiTheme="majorHAnsi" w:cs="Times New Roman"/>
          <w:b/>
          <w:bCs/>
          <w:color w:val="000000"/>
          <w:sz w:val="22"/>
          <w:szCs w:val="22"/>
        </w:rPr>
      </w:pPr>
    </w:p>
    <w:p w14:paraId="5DD72F24" w14:textId="694F1756" w:rsidR="00AD061F" w:rsidRPr="00DF4C62" w:rsidRDefault="0041741F" w:rsidP="00DF4C62">
      <w:pPr>
        <w:rPr>
          <w:rFonts w:asciiTheme="majorHAnsi" w:hAnsiTheme="majorHAnsi"/>
          <w:sz w:val="22"/>
          <w:szCs w:val="22"/>
        </w:rPr>
      </w:pPr>
      <w:r w:rsidRPr="00DF4C62">
        <w:rPr>
          <w:rFonts w:asciiTheme="majorHAnsi" w:eastAsia="Times New Roman" w:hAnsiTheme="majorHAnsi" w:cs="Times New Roman"/>
          <w:b/>
          <w:bCs/>
          <w:color w:val="000000"/>
          <w:sz w:val="22"/>
          <w:szCs w:val="22"/>
        </w:rPr>
        <w:t>Summary</w:t>
      </w:r>
      <w:r w:rsidR="00DF4C62">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There is consistency issue in the spec with respect to the use of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&amp; versus returning copies.</w:t>
      </w:r>
    </w:p>
    <w:p w14:paraId="0C5739B0"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31" w:name="_Toc178327463"/>
      <w:bookmarkStart w:id="32" w:name="Issue16308"/>
    </w:p>
    <w:p w14:paraId="6B7BBF06" w14:textId="3506DAF5" w:rsid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 w:author="Angelo Corsaro" w:date="2011-11-07T09:16:00Z"/>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34" w:author="Angelo Corsaro" w:date="2011-11-07T09:16:00Z">
        <w:r w:rsidR="002C5139">
          <w:rPr>
            <w:rFonts w:asciiTheme="majorHAnsi" w:eastAsia="Times New Roman" w:hAnsiTheme="majorHAnsi" w:cs="Times New Roman"/>
            <w:color w:val="000000"/>
            <w:sz w:val="22"/>
            <w:szCs w:val="22"/>
          </w:rPr>
          <w:t xml:space="preserve">The API has some inconsistencies on the use of </w:t>
        </w:r>
        <w:proofErr w:type="spellStart"/>
        <w:r w:rsidR="002C5139">
          <w:rPr>
            <w:rFonts w:asciiTheme="majorHAnsi" w:eastAsia="Times New Roman" w:hAnsiTheme="majorHAnsi" w:cs="Times New Roman"/>
            <w:color w:val="000000"/>
            <w:sz w:val="22"/>
            <w:szCs w:val="22"/>
          </w:rPr>
          <w:t>const</w:t>
        </w:r>
        <w:proofErr w:type="spellEnd"/>
        <w:r w:rsidR="002C5139">
          <w:rPr>
            <w:rFonts w:asciiTheme="majorHAnsi" w:eastAsia="Times New Roman" w:hAnsiTheme="majorHAnsi" w:cs="Times New Roman"/>
            <w:color w:val="000000"/>
            <w:sz w:val="22"/>
            <w:szCs w:val="22"/>
          </w:rPr>
          <w:t xml:space="preserve">&amp; vs. object copies. Many of these have been ruled out but the final </w:t>
        </w:r>
        <w:proofErr w:type="spellStart"/>
        <w:proofErr w:type="gramStart"/>
        <w:r w:rsidR="002C5139">
          <w:rPr>
            <w:rFonts w:asciiTheme="majorHAnsi" w:eastAsia="Times New Roman" w:hAnsiTheme="majorHAnsi" w:cs="Times New Roman"/>
            <w:color w:val="000000"/>
            <w:sz w:val="22"/>
            <w:szCs w:val="22"/>
          </w:rPr>
          <w:t>clean-up</w:t>
        </w:r>
        <w:proofErr w:type="spellEnd"/>
        <w:proofErr w:type="gramEnd"/>
        <w:r w:rsidR="002C5139">
          <w:rPr>
            <w:rFonts w:asciiTheme="majorHAnsi" w:eastAsia="Times New Roman" w:hAnsiTheme="majorHAnsi" w:cs="Times New Roman"/>
            <w:color w:val="000000"/>
            <w:sz w:val="22"/>
            <w:szCs w:val="22"/>
          </w:rPr>
          <w:t xml:space="preserve"> will be done before closing the FTF. As such my proposition is to keep this issue open until the very end to ensure that we do a consistency check on the whole API.</w:t>
        </w:r>
      </w:ins>
    </w:p>
    <w:p w14:paraId="49D61595" w14:textId="77777777" w:rsidR="002C5139" w:rsidRPr="00325BA3"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55C432B"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F897102" w14:textId="77777777" w:rsidR="00AD061F" w:rsidRPr="00325BA3"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16C12FE6" w14:textId="77777777" w:rsidR="00AD061F"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 w:author="Angelo Corsaro" w:date="2011-11-07T09:16:00Z"/>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p>
    <w:p w14:paraId="4950AAEE" w14:textId="77777777" w:rsidR="002C5139"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 w:author="Angelo Corsaro" w:date="2011-11-07T09:16:00Z"/>
          <w:rFonts w:asciiTheme="majorHAnsi" w:eastAsia="Times New Roman" w:hAnsiTheme="majorHAnsi" w:cs="Times New Roman"/>
          <w:b/>
          <w:bCs/>
          <w:color w:val="000000"/>
          <w:sz w:val="22"/>
          <w:szCs w:val="22"/>
        </w:rPr>
      </w:pPr>
    </w:p>
    <w:p w14:paraId="2577EF01" w14:textId="77777777" w:rsidR="002C5139" w:rsidRDefault="002C5139" w:rsidP="002C5139">
      <w:pPr>
        <w:rPr>
          <w:ins w:id="37" w:author="Angelo Corsaro" w:date="2011-11-07T09:16:00Z"/>
          <w:rFonts w:asciiTheme="majorHAnsi" w:eastAsia="Times New Roman" w:hAnsiTheme="majorHAnsi" w:cs="Times New Roman"/>
          <w:color w:val="000000"/>
          <w:sz w:val="22"/>
          <w:szCs w:val="22"/>
        </w:rPr>
      </w:pPr>
      <w:ins w:id="38" w:author="Angelo Corsaro" w:date="2011-11-07T09:16: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518CDD0" w14:textId="77777777" w:rsidR="002C5139" w:rsidRDefault="002C5139" w:rsidP="002C5139">
      <w:pPr>
        <w:rPr>
          <w:ins w:id="39" w:author="Angelo Corsaro" w:date="2011-11-07T09:16:00Z"/>
          <w:rFonts w:asciiTheme="majorHAnsi" w:eastAsia="Times New Roman" w:hAnsiTheme="majorHAnsi" w:cs="Times New Roman"/>
          <w:color w:val="000000"/>
          <w:sz w:val="22"/>
          <w:szCs w:val="22"/>
        </w:rPr>
      </w:pPr>
      <w:ins w:id="40" w:author="Angelo Corsaro" w:date="2011-11-07T09:16: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36BA55BC" w14:textId="77777777" w:rsidR="002C5139" w:rsidRPr="0041741F"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77777777" w:rsidR="0041741F" w:rsidRPr="00325BA3" w:rsidRDefault="0041741F" w:rsidP="00FA654C">
      <w:pPr>
        <w:pStyle w:val="Titre1"/>
      </w:pPr>
      <w:r w:rsidRPr="00325BA3">
        <w:t>Issue 16308: Dividing a scalar in Duration and Time classes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31"/>
    </w:p>
    <w:bookmarkEnd w:id="32"/>
    <w:p w14:paraId="58C18E38" w14:textId="77777777" w:rsidR="00FA654C" w:rsidRPr="00325BA3" w:rsidRDefault="00FA654C" w:rsidP="0041741F">
      <w:pPr>
        <w:rPr>
          <w:rFonts w:asciiTheme="majorHAnsi" w:eastAsia="Times New Roman" w:hAnsiTheme="majorHAnsi" w:cs="Times New Roman"/>
          <w:b/>
          <w:bCs/>
          <w:color w:val="000000"/>
          <w:sz w:val="27"/>
          <w:szCs w:val="27"/>
        </w:rPr>
      </w:pPr>
    </w:p>
    <w:p w14:paraId="6EC4ABC3" w14:textId="35E5DA2F" w:rsidR="006E1558" w:rsidRPr="006E1558" w:rsidRDefault="006E1558"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Source</w:t>
      </w:r>
      <w:r w:rsidRPr="00523FC9">
        <w:rPr>
          <w:rFonts w:asciiTheme="majorHAnsi" w:eastAsia="Times New Roman" w:hAnsiTheme="majorHAnsi" w:cs="Times New Roman"/>
          <w:b/>
          <w:bCs/>
          <w:color w:val="000000"/>
          <w:sz w:val="22"/>
          <w:szCs w:val="22"/>
        </w:rPr>
        <w:t>:</w:t>
      </w:r>
      <w:r w:rsidRPr="00523FC9">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 xml:space="preserve"> </w:t>
      </w:r>
    </w:p>
    <w:p w14:paraId="30EBEBD5" w14:textId="167ED2BC" w:rsidR="00523FC9" w:rsidRDefault="0041741F" w:rsidP="0041741F">
      <w:pPr>
        <w:rPr>
          <w:rFonts w:asciiTheme="majorHAnsi" w:eastAsia="Times New Roman" w:hAnsiTheme="majorHAnsi" w:cs="Times New Roman"/>
          <w:color w:val="000000"/>
          <w:sz w:val="22"/>
          <w:szCs w:val="22"/>
        </w:rPr>
      </w:pPr>
      <w:r w:rsidRPr="00523FC9">
        <w:rPr>
          <w:rFonts w:asciiTheme="majorHAnsi" w:eastAsia="Times New Roman" w:hAnsiTheme="majorHAnsi" w:cs="Times New Roman"/>
          <w:b/>
          <w:bCs/>
          <w:color w:val="000000"/>
          <w:sz w:val="22"/>
          <w:szCs w:val="22"/>
        </w:rPr>
        <w:t>Nature:</w:t>
      </w:r>
      <w:r w:rsidRPr="00523FC9">
        <w:rPr>
          <w:rFonts w:asciiTheme="majorHAnsi" w:eastAsia="Times New Roman" w:hAnsiTheme="majorHAnsi" w:cs="Times New Roman"/>
          <w:color w:val="000000"/>
          <w:sz w:val="22"/>
          <w:szCs w:val="22"/>
        </w:rPr>
        <w:t> </w:t>
      </w:r>
      <w:r w:rsidR="00E41C19">
        <w:rPr>
          <w:rFonts w:asciiTheme="majorHAnsi" w:eastAsia="Times New Roman" w:hAnsiTheme="majorHAnsi" w:cs="Times New Roman"/>
          <w:color w:val="000000"/>
          <w:sz w:val="22"/>
          <w:szCs w:val="22"/>
        </w:rPr>
        <w:tab/>
      </w:r>
      <w:r w:rsidRPr="00523FC9">
        <w:rPr>
          <w:rFonts w:asciiTheme="majorHAnsi" w:eastAsia="Times New Roman" w:hAnsiTheme="majorHAnsi" w:cs="Times New Roman"/>
          <w:color w:val="000000"/>
          <w:sz w:val="22"/>
          <w:szCs w:val="22"/>
        </w:rPr>
        <w:t>Revision</w:t>
      </w:r>
    </w:p>
    <w:p w14:paraId="62A6E402" w14:textId="1A673949" w:rsidR="00523FC9" w:rsidRDefault="0041741F" w:rsidP="0041741F">
      <w:pPr>
        <w:rPr>
          <w:rFonts w:asciiTheme="majorHAnsi" w:eastAsia="Times New Roman" w:hAnsiTheme="majorHAnsi" w:cs="Times New Roman"/>
          <w:color w:val="000000"/>
          <w:sz w:val="22"/>
          <w:szCs w:val="22"/>
        </w:rPr>
      </w:pPr>
      <w:r w:rsidRPr="00523FC9">
        <w:rPr>
          <w:rFonts w:asciiTheme="majorHAnsi" w:eastAsia="Times New Roman" w:hAnsiTheme="majorHAnsi" w:cs="Times New Roman"/>
          <w:b/>
          <w:bCs/>
          <w:color w:val="000000"/>
          <w:sz w:val="22"/>
          <w:szCs w:val="22"/>
        </w:rPr>
        <w:t>Severity:</w:t>
      </w:r>
      <w:r w:rsidRPr="00523FC9">
        <w:rPr>
          <w:rFonts w:asciiTheme="majorHAnsi" w:eastAsia="Times New Roman" w:hAnsiTheme="majorHAnsi" w:cs="Times New Roman"/>
          <w:color w:val="000000"/>
          <w:sz w:val="22"/>
          <w:szCs w:val="22"/>
        </w:rPr>
        <w:t> </w:t>
      </w:r>
      <w:r w:rsidR="00E41C19">
        <w:rPr>
          <w:rFonts w:asciiTheme="majorHAnsi" w:eastAsia="Times New Roman" w:hAnsiTheme="majorHAnsi" w:cs="Times New Roman"/>
          <w:color w:val="000000"/>
          <w:sz w:val="22"/>
          <w:szCs w:val="22"/>
        </w:rPr>
        <w:tab/>
      </w:r>
      <w:r w:rsidRPr="00523FC9">
        <w:rPr>
          <w:rFonts w:asciiTheme="majorHAnsi" w:eastAsia="Times New Roman" w:hAnsiTheme="majorHAnsi" w:cs="Times New Roman"/>
          <w:color w:val="000000"/>
          <w:sz w:val="22"/>
          <w:szCs w:val="22"/>
        </w:rPr>
        <w:t>Minor</w:t>
      </w:r>
    </w:p>
    <w:p w14:paraId="164BDFA5" w14:textId="77777777" w:rsidR="006E1558" w:rsidRDefault="006E1558" w:rsidP="0041741F">
      <w:pPr>
        <w:rPr>
          <w:rFonts w:asciiTheme="majorHAnsi" w:eastAsia="Times New Roman" w:hAnsiTheme="majorHAnsi" w:cs="Times New Roman"/>
          <w:color w:val="000000"/>
          <w:sz w:val="22"/>
          <w:szCs w:val="22"/>
        </w:rPr>
      </w:pPr>
    </w:p>
    <w:p w14:paraId="1BF32F07" w14:textId="77777777" w:rsidR="000970E7" w:rsidRDefault="0041741F" w:rsidP="00523FC9">
      <w:pPr>
        <w:rPr>
          <w:rFonts w:asciiTheme="majorHAnsi" w:hAnsiTheme="majorHAnsi" w:cs="Courier"/>
          <w:color w:val="000000"/>
          <w:sz w:val="22"/>
          <w:szCs w:val="22"/>
        </w:rPr>
      </w:pPr>
      <w:r w:rsidRPr="00523FC9">
        <w:rPr>
          <w:rFonts w:asciiTheme="majorHAnsi" w:eastAsia="Times New Roman" w:hAnsiTheme="majorHAnsi" w:cs="Times New Roman"/>
          <w:b/>
          <w:bCs/>
          <w:color w:val="000000"/>
          <w:sz w:val="22"/>
          <w:szCs w:val="22"/>
        </w:rPr>
        <w:t>Summary</w:t>
      </w:r>
      <w:r w:rsidR="00523FC9">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Duration and Time have some arithmetic operators that have the form:   </w:t>
      </w:r>
    </w:p>
    <w:p w14:paraId="1B309750" w14:textId="77777777" w:rsidR="000970E7" w:rsidRDefault="000970E7" w:rsidP="00523FC9">
      <w:pPr>
        <w:rPr>
          <w:rFonts w:asciiTheme="majorHAnsi" w:hAnsiTheme="majorHAnsi" w:cs="Courier"/>
          <w:color w:val="000000"/>
          <w:sz w:val="22"/>
          <w:szCs w:val="22"/>
        </w:rPr>
      </w:pPr>
    </w:p>
    <w:p w14:paraId="06743563" w14:textId="77777777" w:rsidR="000970E7" w:rsidRPr="000970E7" w:rsidRDefault="0041741F" w:rsidP="00523FC9">
      <w:pPr>
        <w:rPr>
          <w:rFonts w:ascii="Menlo Regular" w:hAnsi="Menlo Regular" w:cs="Menlo Regular"/>
          <w:color w:val="000000"/>
          <w:sz w:val="18"/>
          <w:szCs w:val="22"/>
        </w:rPr>
      </w:pPr>
      <w:proofErr w:type="spellStart"/>
      <w:proofErr w:type="gramStart"/>
      <w:r w:rsidRPr="000970E7">
        <w:rPr>
          <w:rFonts w:ascii="Menlo Regular" w:hAnsi="Menlo Regular" w:cs="Menlo Regular"/>
          <w:color w:val="000000"/>
          <w:sz w:val="18"/>
          <w:szCs w:val="22"/>
        </w:rPr>
        <w:t>const</w:t>
      </w:r>
      <w:proofErr w:type="spellEnd"/>
      <w:proofErr w:type="gramEnd"/>
      <w:r w:rsidRPr="000970E7">
        <w:rPr>
          <w:rFonts w:ascii="Menlo Regular" w:hAnsi="Menlo Regular" w:cs="Menlo Regular"/>
          <w:color w:val="000000"/>
          <w:sz w:val="18"/>
          <w:szCs w:val="22"/>
        </w:rPr>
        <w:t xml:space="preserve"> Duration operator /(uint32_t lhs,  </w:t>
      </w:r>
      <w:proofErr w:type="spellStart"/>
      <w:r w:rsidRPr="000970E7">
        <w:rPr>
          <w:rFonts w:ascii="Menlo Regular" w:hAnsi="Menlo Regular" w:cs="Menlo Regular"/>
          <w:color w:val="000000"/>
          <w:sz w:val="18"/>
          <w:szCs w:val="22"/>
        </w:rPr>
        <w:t>const</w:t>
      </w:r>
      <w:proofErr w:type="spellEnd"/>
      <w:r w:rsidRPr="000970E7">
        <w:rPr>
          <w:rFonts w:ascii="Menlo Regular" w:hAnsi="Menlo Regular" w:cs="Menlo Regular"/>
          <w:color w:val="000000"/>
          <w:sz w:val="18"/>
          <w:szCs w:val="22"/>
        </w:rPr>
        <w:t xml:space="preserve"> Duration&amp; </w:t>
      </w:r>
      <w:proofErr w:type="spellStart"/>
      <w:r w:rsidRPr="000970E7">
        <w:rPr>
          <w:rFonts w:ascii="Menlo Regular" w:hAnsi="Menlo Regular" w:cs="Menlo Regular"/>
          <w:color w:val="000000"/>
          <w:sz w:val="18"/>
          <w:szCs w:val="22"/>
        </w:rPr>
        <w:t>rhs</w:t>
      </w:r>
      <w:proofErr w:type="spellEnd"/>
      <w:r w:rsidRPr="000970E7">
        <w:rPr>
          <w:rFonts w:ascii="Menlo Regular" w:hAnsi="Menlo Regular" w:cs="Menlo Regular"/>
          <w:color w:val="000000"/>
          <w:sz w:val="18"/>
          <w:szCs w:val="22"/>
        </w:rPr>
        <w:t xml:space="preserve">); </w:t>
      </w:r>
    </w:p>
    <w:p w14:paraId="742EC790" w14:textId="77777777" w:rsidR="000970E7" w:rsidRPr="000970E7" w:rsidRDefault="0041741F" w:rsidP="00523FC9">
      <w:pPr>
        <w:rPr>
          <w:rFonts w:asciiTheme="majorHAnsi" w:hAnsiTheme="majorHAnsi" w:cs="Courier"/>
          <w:color w:val="000000"/>
          <w:sz w:val="20"/>
          <w:szCs w:val="22"/>
        </w:rPr>
      </w:pPr>
      <w:proofErr w:type="spellStart"/>
      <w:proofErr w:type="gramStart"/>
      <w:r w:rsidRPr="000970E7">
        <w:rPr>
          <w:rFonts w:ascii="Menlo Regular" w:hAnsi="Menlo Regular" w:cs="Menlo Regular"/>
          <w:color w:val="000000"/>
          <w:sz w:val="18"/>
          <w:szCs w:val="22"/>
        </w:rPr>
        <w:t>const</w:t>
      </w:r>
      <w:proofErr w:type="spellEnd"/>
      <w:proofErr w:type="gramEnd"/>
      <w:r w:rsidRPr="000970E7">
        <w:rPr>
          <w:rFonts w:ascii="Menlo Regular" w:hAnsi="Menlo Regular" w:cs="Menlo Regular"/>
          <w:color w:val="000000"/>
          <w:sz w:val="18"/>
          <w:szCs w:val="22"/>
        </w:rPr>
        <w:t xml:space="preserve"> Time operator /(uint32_t lhs,  </w:t>
      </w:r>
      <w:proofErr w:type="spellStart"/>
      <w:r w:rsidRPr="000970E7">
        <w:rPr>
          <w:rFonts w:ascii="Menlo Regular" w:hAnsi="Menlo Regular" w:cs="Menlo Regular"/>
          <w:color w:val="000000"/>
          <w:sz w:val="18"/>
          <w:szCs w:val="22"/>
        </w:rPr>
        <w:t>const</w:t>
      </w:r>
      <w:proofErr w:type="spellEnd"/>
      <w:r w:rsidRPr="000970E7">
        <w:rPr>
          <w:rFonts w:ascii="Menlo Regular" w:hAnsi="Menlo Regular" w:cs="Menlo Regular"/>
          <w:color w:val="000000"/>
          <w:sz w:val="18"/>
          <w:szCs w:val="22"/>
        </w:rPr>
        <w:t xml:space="preserve"> Time&amp; </w:t>
      </w:r>
      <w:proofErr w:type="spellStart"/>
      <w:r w:rsidRPr="000970E7">
        <w:rPr>
          <w:rFonts w:ascii="Menlo Regular" w:hAnsi="Menlo Regular" w:cs="Menlo Regular"/>
          <w:color w:val="000000"/>
          <w:sz w:val="18"/>
          <w:szCs w:val="22"/>
        </w:rPr>
        <w:t>rhs</w:t>
      </w:r>
      <w:proofErr w:type="spellEnd"/>
      <w:r w:rsidRPr="000970E7">
        <w:rPr>
          <w:rFonts w:ascii="Menlo Regular" w:hAnsi="Menlo Regular" w:cs="Menlo Regular"/>
          <w:color w:val="000000"/>
          <w:sz w:val="18"/>
          <w:szCs w:val="22"/>
        </w:rPr>
        <w:t xml:space="preserve">);   </w:t>
      </w:r>
    </w:p>
    <w:p w14:paraId="50064276" w14:textId="77777777" w:rsidR="000970E7" w:rsidRDefault="000970E7" w:rsidP="00523FC9">
      <w:pPr>
        <w:rPr>
          <w:rFonts w:asciiTheme="majorHAnsi" w:hAnsiTheme="majorHAnsi" w:cs="Courier"/>
          <w:color w:val="000000"/>
          <w:sz w:val="22"/>
          <w:szCs w:val="22"/>
        </w:rPr>
      </w:pPr>
    </w:p>
    <w:p w14:paraId="3B21D8D6" w14:textId="77777777" w:rsidR="00661F6C" w:rsidRDefault="0041741F" w:rsidP="00523FC9">
      <w:pPr>
        <w:rPr>
          <w:rFonts w:asciiTheme="majorHAnsi" w:hAnsiTheme="majorHAnsi" w:cs="Courier"/>
          <w:color w:val="000000"/>
          <w:sz w:val="22"/>
          <w:szCs w:val="22"/>
        </w:rPr>
      </w:pPr>
      <w:r w:rsidRPr="0041741F">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Default="00661F6C" w:rsidP="00523FC9">
      <w:pPr>
        <w:rPr>
          <w:rFonts w:asciiTheme="majorHAnsi" w:hAnsiTheme="majorHAnsi" w:cs="Courier"/>
          <w:b/>
          <w:color w:val="000000"/>
          <w:sz w:val="22"/>
          <w:szCs w:val="22"/>
        </w:rPr>
      </w:pPr>
    </w:p>
    <w:p w14:paraId="37400E40" w14:textId="77777777" w:rsidR="00661F6C" w:rsidRDefault="0041741F" w:rsidP="00523FC9">
      <w:pPr>
        <w:rPr>
          <w:rFonts w:asciiTheme="majorHAnsi" w:hAnsiTheme="majorHAnsi" w:cs="Courier"/>
          <w:color w:val="000000"/>
          <w:sz w:val="22"/>
          <w:szCs w:val="22"/>
        </w:rPr>
      </w:pPr>
      <w:r w:rsidRPr="00661F6C">
        <w:rPr>
          <w:rFonts w:asciiTheme="majorHAnsi" w:hAnsiTheme="majorHAnsi" w:cs="Courier"/>
          <w:b/>
          <w:color w:val="000000"/>
          <w:sz w:val="22"/>
          <w:szCs w:val="22"/>
        </w:rPr>
        <w:t xml:space="preserve">Proposed solution:  </w:t>
      </w:r>
      <w:r w:rsidRPr="0041741F">
        <w:rPr>
          <w:rFonts w:asciiTheme="majorHAnsi" w:hAnsiTheme="majorHAnsi" w:cs="Courier"/>
          <w:color w:val="000000"/>
          <w:sz w:val="22"/>
          <w:szCs w:val="22"/>
        </w:rPr>
        <w:t xml:space="preserve"> </w:t>
      </w:r>
    </w:p>
    <w:p w14:paraId="29B6ED37" w14:textId="2F6F8C2F" w:rsidR="0041741F" w:rsidRPr="0041741F" w:rsidRDefault="0041741F" w:rsidP="00523FC9">
      <w:pPr>
        <w:rPr>
          <w:rFonts w:asciiTheme="majorHAnsi" w:hAnsiTheme="majorHAnsi"/>
          <w:sz w:val="22"/>
          <w:szCs w:val="22"/>
        </w:rPr>
      </w:pPr>
      <w:r w:rsidRPr="0041741F">
        <w:rPr>
          <w:rFonts w:asciiTheme="majorHAnsi" w:hAnsiTheme="majorHAnsi" w:cs="Courier"/>
          <w:color w:val="000000"/>
          <w:sz w:val="22"/>
          <w:szCs w:val="22"/>
        </w:rPr>
        <w:t xml:space="preserve">Remove the following free functions. </w:t>
      </w:r>
      <w:proofErr w:type="spellStart"/>
      <w:proofErr w:type="gramStart"/>
      <w:r w:rsidRPr="0041741F">
        <w:rPr>
          <w:rFonts w:asciiTheme="majorHAnsi" w:hAnsiTheme="majorHAnsi" w:cs="Courier"/>
          <w:color w:val="000000"/>
          <w:sz w:val="22"/>
          <w:szCs w:val="22"/>
        </w:rPr>
        <w:t>const</w:t>
      </w:r>
      <w:proofErr w:type="spellEnd"/>
      <w:proofErr w:type="gramEnd"/>
      <w:r w:rsidRPr="0041741F">
        <w:rPr>
          <w:rFonts w:asciiTheme="majorHAnsi" w:hAnsiTheme="majorHAnsi" w:cs="Courier"/>
          <w:color w:val="000000"/>
          <w:sz w:val="22"/>
          <w:szCs w:val="22"/>
        </w:rPr>
        <w:t xml:space="preserve"> Duration operator /(uint32_t lhs,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Duration&amp; </w:t>
      </w:r>
      <w:proofErr w:type="spellStart"/>
      <w:r w:rsidRPr="0041741F">
        <w:rPr>
          <w:rFonts w:asciiTheme="majorHAnsi" w:hAnsiTheme="majorHAnsi" w:cs="Courier"/>
          <w:color w:val="000000"/>
          <w:sz w:val="22"/>
          <w:szCs w:val="22"/>
        </w:rPr>
        <w:t>rhs</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Time operator /(uint32_t lhs, </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Time&amp; </w:t>
      </w:r>
      <w:proofErr w:type="spellStart"/>
      <w:r w:rsidRPr="0041741F">
        <w:rPr>
          <w:rFonts w:asciiTheme="majorHAnsi" w:hAnsiTheme="majorHAnsi" w:cs="Courier"/>
          <w:color w:val="000000"/>
          <w:sz w:val="22"/>
          <w:szCs w:val="22"/>
        </w:rPr>
        <w:t>rhs</w:t>
      </w:r>
      <w:proofErr w:type="spellEnd"/>
      <w:r w:rsidRPr="0041741F">
        <w:rPr>
          <w:rFonts w:asciiTheme="majorHAnsi" w:hAnsiTheme="majorHAnsi" w:cs="Courier"/>
          <w:color w:val="000000"/>
          <w:sz w:val="22"/>
          <w:szCs w:val="22"/>
        </w:rPr>
        <w:t>);</w:t>
      </w:r>
    </w:p>
    <w:p w14:paraId="7E789ABC" w14:textId="77777777" w:rsidR="00267CF1"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41" w:name="_Toc178327464"/>
      <w:bookmarkStart w:id="42" w:name="Issue16338"/>
    </w:p>
    <w:p w14:paraId="7A35EDF0" w14:textId="15D62C25"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r w:rsidR="00661F6C">
        <w:rPr>
          <w:rFonts w:asciiTheme="majorHAnsi" w:eastAsia="Times New Roman" w:hAnsiTheme="majorHAnsi" w:cs="Times New Roman"/>
          <w:color w:val="000000"/>
          <w:sz w:val="22"/>
          <w:szCs w:val="22"/>
        </w:rPr>
        <w:t xml:space="preserve"> </w:t>
      </w:r>
    </w:p>
    <w:p w14:paraId="01F5F86B" w14:textId="77777777"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EE82CB0" w14:textId="32D9D238" w:rsidR="009C1FEF" w:rsidRPr="00325BA3" w:rsidRDefault="00A45211" w:rsidP="009C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r w:rsidR="009C1FEF">
        <w:rPr>
          <w:rFonts w:asciiTheme="majorHAnsi" w:eastAsia="Times New Roman" w:hAnsiTheme="majorHAnsi" w:cs="Times New Roman"/>
          <w:b/>
          <w:bCs/>
          <w:color w:val="000000"/>
          <w:sz w:val="22"/>
          <w:szCs w:val="22"/>
        </w:rPr>
        <w:t xml:space="preserve"> </w:t>
      </w:r>
      <w:r w:rsidR="009C1FEF">
        <w:rPr>
          <w:rFonts w:asciiTheme="majorHAnsi" w:eastAsia="Times New Roman" w:hAnsiTheme="majorHAnsi" w:cs="Times New Roman"/>
          <w:color w:val="000000"/>
          <w:sz w:val="22"/>
          <w:szCs w:val="22"/>
        </w:rPr>
        <w:t xml:space="preserve">Removed methods that allowed a number to be divided by </w:t>
      </w:r>
      <w:proofErr w:type="gramStart"/>
      <w:r w:rsidR="009C1FEF">
        <w:rPr>
          <w:rFonts w:asciiTheme="majorHAnsi" w:eastAsia="Times New Roman" w:hAnsiTheme="majorHAnsi" w:cs="Times New Roman"/>
          <w:color w:val="000000"/>
          <w:sz w:val="22"/>
          <w:szCs w:val="22"/>
        </w:rPr>
        <w:t>a duration</w:t>
      </w:r>
      <w:proofErr w:type="gramEnd"/>
      <w:r w:rsidR="009C1FEF">
        <w:rPr>
          <w:rFonts w:asciiTheme="majorHAnsi" w:eastAsia="Times New Roman" w:hAnsiTheme="majorHAnsi" w:cs="Times New Roman"/>
          <w:color w:val="000000"/>
          <w:sz w:val="22"/>
          <w:szCs w:val="22"/>
        </w:rPr>
        <w:t>.</w:t>
      </w:r>
      <w:r w:rsidR="00A26382">
        <w:rPr>
          <w:rFonts w:asciiTheme="majorHAnsi" w:eastAsia="Times New Roman" w:hAnsiTheme="majorHAnsi" w:cs="Times New Roman"/>
          <w:color w:val="000000"/>
          <w:sz w:val="22"/>
          <w:szCs w:val="22"/>
        </w:rPr>
        <w:t xml:space="preserve"> Concerning the Time class the method was not there since it made no sense to multiply an absolute time for a constant.</w:t>
      </w:r>
    </w:p>
    <w:p w14:paraId="5447C775" w14:textId="5468433C" w:rsidR="00A45211" w:rsidRPr="00325BA3"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0BBC240" w14:textId="77777777" w:rsidR="00A45211" w:rsidRDefault="00A4521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3" w:author="Angelo Corsaro" w:date="2011-11-07T09:17:00Z"/>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p>
    <w:p w14:paraId="592181B4" w14:textId="77777777" w:rsidR="001A67AE"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 w:author="Angelo Corsaro" w:date="2011-11-07T09:17:00Z"/>
          <w:rFonts w:asciiTheme="majorHAnsi" w:eastAsia="Times New Roman" w:hAnsiTheme="majorHAnsi" w:cs="Times New Roman"/>
          <w:b/>
          <w:bCs/>
          <w:color w:val="000000"/>
          <w:sz w:val="22"/>
          <w:szCs w:val="22"/>
        </w:rPr>
      </w:pPr>
    </w:p>
    <w:p w14:paraId="59702D56" w14:textId="7F2F8850" w:rsidR="001A67AE" w:rsidRDefault="001A67AE" w:rsidP="001A67AE">
      <w:pPr>
        <w:rPr>
          <w:ins w:id="45" w:author="Angelo Corsaro" w:date="2011-11-07T09:17:00Z"/>
          <w:rFonts w:asciiTheme="majorHAnsi" w:eastAsia="Times New Roman" w:hAnsiTheme="majorHAnsi" w:cs="Times New Roman"/>
          <w:color w:val="000000"/>
          <w:sz w:val="22"/>
          <w:szCs w:val="22"/>
        </w:rPr>
      </w:pPr>
      <w:ins w:id="46" w:author="Angelo Corsaro" w:date="2011-11-07T09:1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3F881E53" w14:textId="77777777" w:rsidR="001A67AE" w:rsidRDefault="001A67AE" w:rsidP="001A67AE">
      <w:pPr>
        <w:rPr>
          <w:ins w:id="47" w:author="Angelo Corsaro" w:date="2011-11-07T09:17:00Z"/>
          <w:rFonts w:asciiTheme="majorHAnsi" w:eastAsia="Times New Roman" w:hAnsiTheme="majorHAnsi" w:cs="Times New Roman"/>
          <w:color w:val="000000"/>
          <w:sz w:val="22"/>
          <w:szCs w:val="22"/>
        </w:rPr>
      </w:pPr>
      <w:ins w:id="48" w:author="Angelo Corsaro" w:date="2011-11-07T09:1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7579B70C" w14:textId="77777777" w:rsidR="001A67AE" w:rsidRPr="0041741F"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77777777" w:rsidR="0041741F" w:rsidRPr="00325BA3" w:rsidRDefault="0041741F" w:rsidP="00FA654C">
      <w:pPr>
        <w:pStyle w:val="Titre1"/>
      </w:pPr>
      <w:r w:rsidRPr="00325BA3">
        <w:t>Issue 16338: Compilation errors on Visual Studio 2008/2010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41"/>
    </w:p>
    <w:bookmarkEnd w:id="42"/>
    <w:p w14:paraId="21327C39" w14:textId="77777777" w:rsidR="00FA654C" w:rsidRPr="00325BA3" w:rsidRDefault="00FA654C" w:rsidP="0041741F">
      <w:pPr>
        <w:rPr>
          <w:rFonts w:asciiTheme="majorHAnsi" w:eastAsia="Times New Roman" w:hAnsiTheme="majorHAnsi" w:cs="Times New Roman"/>
          <w:i/>
          <w:iCs/>
          <w:color w:val="000000"/>
          <w:sz w:val="27"/>
          <w:szCs w:val="27"/>
        </w:rPr>
      </w:pPr>
    </w:p>
    <w:p w14:paraId="3F1FB92F" w14:textId="46D202D0"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Source:</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 xml:space="preserve">Real-Time Innovations (Mr. </w:t>
      </w:r>
      <w:proofErr w:type="spellStart"/>
      <w:r w:rsidRPr="0000242F">
        <w:rPr>
          <w:rFonts w:asciiTheme="majorHAnsi" w:eastAsia="Times New Roman" w:hAnsiTheme="majorHAnsi" w:cs="Times New Roman"/>
          <w:color w:val="000000"/>
          <w:sz w:val="22"/>
          <w:szCs w:val="22"/>
        </w:rPr>
        <w:t>Sumant</w:t>
      </w:r>
      <w:proofErr w:type="spellEnd"/>
      <w:r w:rsidRPr="0000242F">
        <w:rPr>
          <w:rFonts w:asciiTheme="majorHAnsi" w:eastAsia="Times New Roman" w:hAnsiTheme="majorHAnsi" w:cs="Times New Roman"/>
          <w:color w:val="000000"/>
          <w:sz w:val="22"/>
          <w:szCs w:val="22"/>
        </w:rPr>
        <w:t xml:space="preserve"> </w:t>
      </w:r>
      <w:proofErr w:type="spellStart"/>
      <w:r w:rsidRPr="0000242F">
        <w:rPr>
          <w:rFonts w:asciiTheme="majorHAnsi" w:eastAsia="Times New Roman" w:hAnsiTheme="majorHAnsi" w:cs="Times New Roman"/>
          <w:color w:val="000000"/>
          <w:sz w:val="22"/>
          <w:szCs w:val="22"/>
        </w:rPr>
        <w:t>Tambe</w:t>
      </w:r>
      <w:proofErr w:type="spellEnd"/>
      <w:r w:rsidRPr="0000242F">
        <w:rPr>
          <w:rFonts w:asciiTheme="majorHAnsi" w:eastAsia="Times New Roman" w:hAnsiTheme="majorHAnsi" w:cs="Times New Roman"/>
          <w:color w:val="000000"/>
          <w:sz w:val="22"/>
          <w:szCs w:val="22"/>
        </w:rPr>
        <w:t>, </w:t>
      </w:r>
      <w:hyperlink r:id="rId12" w:history="1">
        <w:proofErr w:type="spellStart"/>
        <w:proofErr w:type="gramStart"/>
        <w:r w:rsidRPr="0000242F">
          <w:rPr>
            <w:rFonts w:asciiTheme="majorHAnsi" w:eastAsia="Times New Roman" w:hAnsiTheme="majorHAnsi" w:cs="Times New Roman"/>
            <w:color w:val="0000FF"/>
            <w:sz w:val="22"/>
            <w:szCs w:val="22"/>
            <w:u w:val="single"/>
          </w:rPr>
          <w:t>sumant</w:t>
        </w:r>
        <w:proofErr w:type="spellEnd"/>
        <w:r w:rsidRPr="0000242F">
          <w:rPr>
            <w:rFonts w:asciiTheme="majorHAnsi" w:eastAsia="Times New Roman" w:hAnsiTheme="majorHAnsi" w:cs="Times New Roman"/>
            <w:color w:val="0000FF"/>
            <w:sz w:val="22"/>
            <w:szCs w:val="22"/>
            <w:u w:val="single"/>
          </w:rPr>
          <w:t>(</w:t>
        </w:r>
        <w:proofErr w:type="gramEnd"/>
        <w:r w:rsidRPr="0000242F">
          <w:rPr>
            <w:rFonts w:asciiTheme="majorHAnsi" w:eastAsia="Times New Roman" w:hAnsiTheme="majorHAnsi" w:cs="Times New Roman"/>
            <w:color w:val="0000FF"/>
            <w:sz w:val="22"/>
            <w:szCs w:val="22"/>
            <w:u w:val="single"/>
          </w:rPr>
          <w:t>at)rti.com</w:t>
        </w:r>
      </w:hyperlink>
      <w:r w:rsidRPr="0000242F">
        <w:rPr>
          <w:rFonts w:asciiTheme="majorHAnsi" w:eastAsia="Times New Roman" w:hAnsiTheme="majorHAnsi" w:cs="Times New Roman"/>
          <w:color w:val="000000"/>
          <w:sz w:val="22"/>
          <w:szCs w:val="22"/>
        </w:rPr>
        <w:t>)</w:t>
      </w:r>
    </w:p>
    <w:p w14:paraId="51264823" w14:textId="01C2C673"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Nature:</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Revision</w:t>
      </w:r>
    </w:p>
    <w:p w14:paraId="70724FFB" w14:textId="2843D7EF" w:rsidR="0000242F" w:rsidRDefault="0041741F" w:rsidP="0041741F">
      <w:pPr>
        <w:rPr>
          <w:rFonts w:asciiTheme="majorHAnsi" w:eastAsia="Times New Roman" w:hAnsiTheme="majorHAnsi" w:cs="Times New Roman"/>
          <w:color w:val="000000"/>
          <w:sz w:val="22"/>
          <w:szCs w:val="22"/>
        </w:rPr>
      </w:pPr>
      <w:r w:rsidRPr="0000242F">
        <w:rPr>
          <w:rFonts w:asciiTheme="majorHAnsi" w:eastAsia="Times New Roman" w:hAnsiTheme="majorHAnsi" w:cs="Times New Roman"/>
          <w:b/>
          <w:bCs/>
          <w:color w:val="000000"/>
          <w:sz w:val="22"/>
          <w:szCs w:val="22"/>
        </w:rPr>
        <w:t>Severity:</w:t>
      </w:r>
      <w:r w:rsidRPr="0000242F">
        <w:rPr>
          <w:rFonts w:asciiTheme="majorHAnsi" w:eastAsia="Times New Roman" w:hAnsiTheme="majorHAnsi" w:cs="Times New Roman"/>
          <w:color w:val="000000"/>
          <w:sz w:val="22"/>
          <w:szCs w:val="22"/>
        </w:rPr>
        <w:t> </w:t>
      </w:r>
      <w:r w:rsidR="00B93829">
        <w:rPr>
          <w:rFonts w:asciiTheme="majorHAnsi" w:eastAsia="Times New Roman" w:hAnsiTheme="majorHAnsi" w:cs="Times New Roman"/>
          <w:color w:val="000000"/>
          <w:sz w:val="22"/>
          <w:szCs w:val="22"/>
        </w:rPr>
        <w:tab/>
      </w:r>
      <w:r w:rsidRPr="0000242F">
        <w:rPr>
          <w:rFonts w:asciiTheme="majorHAnsi" w:eastAsia="Times New Roman" w:hAnsiTheme="majorHAnsi" w:cs="Times New Roman"/>
          <w:color w:val="000000"/>
          <w:sz w:val="22"/>
          <w:szCs w:val="22"/>
        </w:rPr>
        <w:t>Critical</w:t>
      </w:r>
    </w:p>
    <w:p w14:paraId="5F0DA726" w14:textId="77777777" w:rsidR="0000242F" w:rsidRDefault="0000242F" w:rsidP="0000242F">
      <w:pPr>
        <w:rPr>
          <w:rFonts w:asciiTheme="majorHAnsi" w:eastAsia="Times New Roman" w:hAnsiTheme="majorHAnsi" w:cs="Times New Roman"/>
          <w:b/>
          <w:bCs/>
          <w:color w:val="000000"/>
          <w:sz w:val="22"/>
          <w:szCs w:val="22"/>
        </w:rPr>
      </w:pPr>
    </w:p>
    <w:p w14:paraId="793FA1FE" w14:textId="77777777" w:rsidR="001F2001" w:rsidRDefault="0041741F" w:rsidP="0000242F">
      <w:pPr>
        <w:rPr>
          <w:rFonts w:asciiTheme="majorHAnsi" w:hAnsiTheme="majorHAnsi" w:cs="Courier"/>
          <w:color w:val="000000"/>
          <w:sz w:val="22"/>
          <w:szCs w:val="22"/>
        </w:rPr>
      </w:pPr>
      <w:r w:rsidRPr="0000242F">
        <w:rPr>
          <w:rFonts w:asciiTheme="majorHAnsi" w:eastAsia="Times New Roman" w:hAnsiTheme="majorHAnsi" w:cs="Times New Roman"/>
          <w:b/>
          <w:bCs/>
          <w:color w:val="000000"/>
          <w:sz w:val="22"/>
          <w:szCs w:val="22"/>
        </w:rPr>
        <w:t>Summary</w:t>
      </w:r>
      <w:r w:rsidR="0000242F">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Default="0041741F" w:rsidP="0000242F">
      <w:pPr>
        <w:rPr>
          <w:rFonts w:asciiTheme="majorHAnsi" w:hAnsiTheme="majorHAnsi" w:cs="Courier"/>
          <w:color w:val="000000"/>
          <w:sz w:val="22"/>
          <w:szCs w:val="22"/>
        </w:rPr>
      </w:pPr>
      <w:r w:rsidRPr="0041741F">
        <w:rPr>
          <w:rFonts w:asciiTheme="majorHAnsi" w:hAnsiTheme="majorHAnsi" w:cs="Courier"/>
          <w:color w:val="000000"/>
          <w:sz w:val="22"/>
          <w:szCs w:val="22"/>
        </w:rPr>
        <w:t xml:space="preserve">There are multiple issues most related to type conversion. </w:t>
      </w:r>
    </w:p>
    <w:p w14:paraId="05AE56DE" w14:textId="77777777" w:rsidR="001F2001" w:rsidRDefault="001F2001" w:rsidP="0000242F">
      <w:pPr>
        <w:rPr>
          <w:rFonts w:asciiTheme="majorHAnsi" w:hAnsiTheme="majorHAnsi" w:cs="Courier"/>
          <w:color w:val="000000"/>
          <w:sz w:val="22"/>
          <w:szCs w:val="22"/>
        </w:rPr>
      </w:pPr>
    </w:p>
    <w:p w14:paraId="21E047B7" w14:textId="77777777" w:rsidR="001F2001"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All the classes that inherit from </w:t>
      </w:r>
      <w:proofErr w:type="spellStart"/>
      <w:r w:rsidRPr="001F2001">
        <w:rPr>
          <w:rFonts w:asciiTheme="majorHAnsi" w:hAnsiTheme="majorHAnsi" w:cs="Courier"/>
          <w:color w:val="000000"/>
          <w:sz w:val="22"/>
          <w:szCs w:val="22"/>
        </w:rPr>
        <w:t>dds</w:t>
      </w:r>
      <w:proofErr w:type="spellEnd"/>
      <w:proofErr w:type="gramStart"/>
      <w:r w:rsidRPr="001F2001">
        <w:rPr>
          <w:rFonts w:asciiTheme="majorHAnsi" w:hAnsiTheme="majorHAnsi" w:cs="Courier"/>
          <w:color w:val="000000"/>
          <w:sz w:val="22"/>
          <w:szCs w:val="22"/>
        </w:rPr>
        <w:t>::</w:t>
      </w:r>
      <w:proofErr w:type="gramEnd"/>
      <w:r w:rsidRPr="001F2001">
        <w:rPr>
          <w:rFonts w:asciiTheme="majorHAnsi" w:hAnsiTheme="majorHAnsi" w:cs="Courier"/>
          <w:color w:val="000000"/>
          <w:sz w:val="22"/>
          <w:szCs w:val="22"/>
        </w:rPr>
        <w:t>core::Value&lt;D&gt; seem to be missing a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For example,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 xml:space="preserve"> in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\core\policy\QosPolicyCount.hpp. Without a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VS2010 issues a “cannot convert </w:t>
      </w:r>
      <w:proofErr w:type="gramStart"/>
      <w:r w:rsidRPr="001F2001">
        <w:rPr>
          <w:rFonts w:asciiTheme="majorHAnsi" w:hAnsiTheme="majorHAnsi" w:cs="Courier"/>
          <w:color w:val="000000"/>
          <w:sz w:val="22"/>
          <w:szCs w:val="22"/>
        </w:rPr>
        <w:t>from ...</w:t>
      </w:r>
      <w:proofErr w:type="gramEnd"/>
      <w:r w:rsidRPr="001F2001">
        <w:rPr>
          <w:rFonts w:asciiTheme="majorHAnsi" w:hAnsiTheme="majorHAnsi" w:cs="Courier"/>
          <w:color w:val="000000"/>
          <w:sz w:val="22"/>
          <w:szCs w:val="22"/>
        </w:rPr>
        <w:t>” error.   Most of these classes are found in the following files</w:t>
      </w:r>
      <w:proofErr w:type="gramStart"/>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src</w:t>
      </w:r>
      <w:proofErr w:type="spellEnd"/>
      <w:proofErr w:type="gram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\core\InstanceHandle.hpp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\core\policy\CorePolicy.hpp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 xml:space="preserve">\core\policy\QosPolicyCount.hpp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tdds</w:t>
      </w:r>
      <w:proofErr w:type="spellEnd"/>
      <w:r w:rsidRPr="001F2001">
        <w:rPr>
          <w:rFonts w:asciiTheme="majorHAnsi" w:hAnsiTheme="majorHAnsi" w:cs="Courier"/>
          <w:color w:val="000000"/>
          <w:sz w:val="22"/>
          <w:szCs w:val="22"/>
        </w:rPr>
        <w:t>\core\</w:t>
      </w:r>
      <w:proofErr w:type="spellStart"/>
      <w:r w:rsidRPr="001F2001">
        <w:rPr>
          <w:rFonts w:asciiTheme="majorHAnsi" w:hAnsiTheme="majorHAnsi" w:cs="Courier"/>
          <w:color w:val="000000"/>
          <w:sz w:val="22"/>
          <w:szCs w:val="22"/>
        </w:rPr>
        <w:t>qos</w:t>
      </w:r>
      <w:proofErr w:type="spellEnd"/>
      <w:r w:rsidRPr="001F2001">
        <w:rPr>
          <w:rFonts w:asciiTheme="majorHAnsi" w:hAnsiTheme="majorHAnsi" w:cs="Courier"/>
          <w:color w:val="000000"/>
          <w:sz w:val="22"/>
          <w:szCs w:val="22"/>
        </w:rPr>
        <w:t xml:space="preserve">\EntityQos.hpp   Proposed Solution: Add a copy constructor to all the classes that inherit from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::core::Value&lt;D&gt; as follows: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const</w:t>
      </w:r>
      <w:proofErr w:type="spell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QosPolicyCount</w:t>
      </w:r>
      <w:proofErr w:type="spellEnd"/>
      <w:r w:rsidRPr="001F2001">
        <w:rPr>
          <w:rFonts w:asciiTheme="majorHAnsi" w:hAnsiTheme="majorHAnsi" w:cs="Courier"/>
          <w:color w:val="000000"/>
          <w:sz w:val="22"/>
          <w:szCs w:val="22"/>
        </w:rPr>
        <w:t xml:space="preserve">&amp; </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 xml:space="preserve">) :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::core::Value&lt;DELEGATE&gt;(</w:t>
      </w:r>
      <w:proofErr w:type="spellStart"/>
      <w:r w:rsidRPr="001F2001">
        <w:rPr>
          <w:rFonts w:asciiTheme="majorHAnsi" w:hAnsiTheme="majorHAnsi" w:cs="Courier"/>
          <w:color w:val="000000"/>
          <w:sz w:val="22"/>
          <w:szCs w:val="22"/>
        </w:rPr>
        <w:t>src.delegate</w:t>
      </w:r>
      <w:proofErr w:type="spellEnd"/>
      <w:r w:rsidRPr="001F2001">
        <w:rPr>
          <w:rFonts w:asciiTheme="majorHAnsi" w:hAnsiTheme="majorHAnsi" w:cs="Courier"/>
          <w:color w:val="000000"/>
          <w:sz w:val="22"/>
          <w:szCs w:val="22"/>
        </w:rPr>
        <w:t>()) { }</w:t>
      </w:r>
    </w:p>
    <w:p w14:paraId="159C36C3" w14:textId="77777777" w:rsidR="001F2001" w:rsidRPr="001F2001" w:rsidRDefault="001F2001" w:rsidP="001F2001">
      <w:pPr>
        <w:pStyle w:val="Paragraphedeliste"/>
        <w:rPr>
          <w:rFonts w:asciiTheme="majorHAnsi" w:hAnsiTheme="majorHAnsi"/>
          <w:sz w:val="22"/>
          <w:szCs w:val="22"/>
        </w:rPr>
      </w:pPr>
    </w:p>
    <w:p w14:paraId="4A6F799C" w14:textId="77777777" w:rsidR="001F2001"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The exception classes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\core\Exception.hpp do not need copy-</w:t>
      </w:r>
      <w:proofErr w:type="spellStart"/>
      <w:r w:rsidRPr="001F2001">
        <w:rPr>
          <w:rFonts w:asciiTheme="majorHAnsi" w:hAnsiTheme="majorHAnsi" w:cs="Courier"/>
          <w:color w:val="000000"/>
          <w:sz w:val="22"/>
          <w:szCs w:val="22"/>
        </w:rPr>
        <w:t>ctor</w:t>
      </w:r>
      <w:proofErr w:type="spellEnd"/>
      <w:r w:rsidRPr="001F2001">
        <w:rPr>
          <w:rFonts w:asciiTheme="majorHAnsi" w:hAnsiTheme="majorHAnsi" w:cs="Courier"/>
          <w:color w:val="000000"/>
          <w:sz w:val="22"/>
          <w:szCs w:val="22"/>
        </w:rPr>
        <w:t xml:space="preserve"> because there is nothing to copy and the base classes don’t have copy constructors either.    Proposed resolution: Remove the declarations of copy constructors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\core\Exception.hpp </w:t>
      </w:r>
    </w:p>
    <w:p w14:paraId="5F9AA569" w14:textId="77777777" w:rsidR="001F2001" w:rsidRPr="001F2001" w:rsidRDefault="001F2001" w:rsidP="001F2001">
      <w:pPr>
        <w:rPr>
          <w:rFonts w:asciiTheme="majorHAnsi" w:hAnsiTheme="majorHAnsi" w:cs="Courier"/>
          <w:color w:val="000000"/>
          <w:sz w:val="22"/>
          <w:szCs w:val="22"/>
        </w:rPr>
      </w:pPr>
    </w:p>
    <w:p w14:paraId="5FCB7296" w14:textId="3199428B" w:rsidR="00686119" w:rsidRPr="001F2001" w:rsidRDefault="0041741F" w:rsidP="001F2001">
      <w:pPr>
        <w:pStyle w:val="Paragraphedeliste"/>
        <w:numPr>
          <w:ilvl w:val="0"/>
          <w:numId w:val="7"/>
        </w:numPr>
        <w:rPr>
          <w:rFonts w:asciiTheme="majorHAnsi" w:hAnsiTheme="majorHAnsi"/>
          <w:sz w:val="22"/>
          <w:szCs w:val="22"/>
        </w:rPr>
      </w:pPr>
      <w:r w:rsidRPr="001F2001">
        <w:rPr>
          <w:rFonts w:asciiTheme="majorHAnsi" w:hAnsiTheme="majorHAnsi" w:cs="Courier"/>
          <w:color w:val="000000"/>
          <w:sz w:val="22"/>
          <w:szCs w:val="22"/>
        </w:rPr>
        <w:t xml:space="preserve">The private constructor of </w:t>
      </w:r>
      <w:proofErr w:type="spellStart"/>
      <w:r w:rsidRPr="001F2001">
        <w:rPr>
          <w:rFonts w:asciiTheme="majorHAnsi" w:hAnsiTheme="majorHAnsi" w:cs="Courier"/>
          <w:color w:val="000000"/>
          <w:sz w:val="22"/>
          <w:szCs w:val="22"/>
        </w:rPr>
        <w:t>SampleRejectedStatus</w:t>
      </w:r>
      <w:proofErr w:type="spellEnd"/>
      <w:r w:rsidRPr="001F2001">
        <w:rPr>
          <w:rFonts w:asciiTheme="majorHAnsi" w:hAnsiTheme="majorHAnsi" w:cs="Courier"/>
          <w:color w:val="000000"/>
          <w:sz w:val="22"/>
          <w:szCs w:val="22"/>
        </w:rPr>
        <w:t xml:space="preserve"> in </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psm</w:t>
      </w:r>
      <w:proofErr w:type="spellEnd"/>
      <w:r w:rsidRPr="001F2001">
        <w:rPr>
          <w:rFonts w:asciiTheme="majorHAnsi" w:hAnsiTheme="majorHAnsi" w:cs="Courier"/>
          <w:color w:val="000000"/>
          <w:sz w:val="22"/>
          <w:szCs w:val="22"/>
        </w:rPr>
        <w:t>-cxx-read-only\</w:t>
      </w:r>
      <w:proofErr w:type="spellStart"/>
      <w:r w:rsidRPr="001F2001">
        <w:rPr>
          <w:rFonts w:asciiTheme="majorHAnsi" w:hAnsiTheme="majorHAnsi" w:cs="Courier"/>
          <w:color w:val="000000"/>
          <w:sz w:val="22"/>
          <w:szCs w:val="22"/>
        </w:rPr>
        <w:t>src</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hpp</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dds</w:t>
      </w:r>
      <w:proofErr w:type="spellEnd"/>
      <w:r w:rsidRPr="001F2001">
        <w:rPr>
          <w:rFonts w:asciiTheme="majorHAnsi" w:hAnsiTheme="majorHAnsi" w:cs="Courier"/>
          <w:color w:val="000000"/>
          <w:sz w:val="22"/>
          <w:szCs w:val="22"/>
        </w:rPr>
        <w:t xml:space="preserve">\core\status\State.hpp needs a typecast to avoid compilation errors on Visual studio versions of STL.   The following constructor can’t be called due to ambiguous overloads of </w:t>
      </w:r>
      <w:proofErr w:type="spellStart"/>
      <w:r w:rsidRPr="001F2001">
        <w:rPr>
          <w:rFonts w:asciiTheme="majorHAnsi" w:hAnsiTheme="majorHAnsi" w:cs="Courier"/>
          <w:color w:val="000000"/>
          <w:sz w:val="22"/>
          <w:szCs w:val="22"/>
        </w:rPr>
        <w:t>bistset</w:t>
      </w:r>
      <w:proofErr w:type="spellEnd"/>
      <w:r w:rsidRPr="001F2001">
        <w:rPr>
          <w:rFonts w:asciiTheme="majorHAnsi" w:hAnsiTheme="majorHAnsi" w:cs="Courier"/>
          <w:color w:val="000000"/>
          <w:sz w:val="22"/>
          <w:szCs w:val="22"/>
        </w:rPr>
        <w:t xml:space="preserve">&lt;N&gt; constructors.   </w:t>
      </w:r>
      <w:proofErr w:type="gramStart"/>
      <w:r w:rsidRPr="001F2001">
        <w:rPr>
          <w:rFonts w:asciiTheme="majorHAnsi" w:hAnsiTheme="majorHAnsi" w:cs="Courier"/>
          <w:color w:val="000000"/>
          <w:sz w:val="22"/>
          <w:szCs w:val="22"/>
        </w:rPr>
        <w:t>private</w:t>
      </w:r>
      <w:proofErr w:type="gram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SampleRejectedState</w:t>
      </w:r>
      <w:proofErr w:type="spellEnd"/>
      <w:r w:rsidRPr="001F2001">
        <w:rPr>
          <w:rFonts w:asciiTheme="majorHAnsi" w:hAnsiTheme="majorHAnsi" w:cs="Courier"/>
          <w:color w:val="000000"/>
          <w:sz w:val="22"/>
          <w:szCs w:val="22"/>
        </w:rPr>
        <w:t xml:space="preserve">(uint32_t s) : </w:t>
      </w:r>
      <w:proofErr w:type="spellStart"/>
      <w:r w:rsidRPr="001F2001">
        <w:rPr>
          <w:rFonts w:asciiTheme="majorHAnsi" w:hAnsiTheme="majorHAnsi" w:cs="Courier"/>
          <w:color w:val="000000"/>
          <w:sz w:val="22"/>
          <w:szCs w:val="22"/>
        </w:rPr>
        <w:t>MaskType</w:t>
      </w:r>
      <w:proofErr w:type="spellEnd"/>
      <w:r w:rsidRPr="001F2001">
        <w:rPr>
          <w:rFonts w:asciiTheme="majorHAnsi" w:hAnsiTheme="majorHAnsi" w:cs="Courier"/>
          <w:color w:val="000000"/>
          <w:sz w:val="22"/>
          <w:szCs w:val="22"/>
        </w:rPr>
        <w:t xml:space="preserve">(s) { }    Proposed solution: Change the call to the base constructor to include an explicit </w:t>
      </w:r>
      <w:proofErr w:type="spellStart"/>
      <w:r w:rsidRPr="001F2001">
        <w:rPr>
          <w:rFonts w:asciiTheme="majorHAnsi" w:hAnsiTheme="majorHAnsi" w:cs="Courier"/>
          <w:color w:val="000000"/>
          <w:sz w:val="22"/>
          <w:szCs w:val="22"/>
        </w:rPr>
        <w:t>static_cast</w:t>
      </w:r>
      <w:proofErr w:type="spellEnd"/>
      <w:r w:rsidRPr="001F2001">
        <w:rPr>
          <w:rFonts w:asciiTheme="majorHAnsi" w:hAnsiTheme="majorHAnsi" w:cs="Courier"/>
          <w:color w:val="000000"/>
          <w:sz w:val="22"/>
          <w:szCs w:val="22"/>
        </w:rPr>
        <w:t xml:space="preserve"> to int.    </w:t>
      </w:r>
      <w:proofErr w:type="gramStart"/>
      <w:r w:rsidRPr="001F2001">
        <w:rPr>
          <w:rFonts w:asciiTheme="majorHAnsi" w:hAnsiTheme="majorHAnsi" w:cs="Courier"/>
          <w:color w:val="000000"/>
          <w:sz w:val="22"/>
          <w:szCs w:val="22"/>
        </w:rPr>
        <w:t>private</w:t>
      </w:r>
      <w:proofErr w:type="gramEnd"/>
      <w:r w:rsidRPr="001F2001">
        <w:rPr>
          <w:rFonts w:asciiTheme="majorHAnsi" w:hAnsiTheme="majorHAnsi" w:cs="Courier"/>
          <w:color w:val="000000"/>
          <w:sz w:val="22"/>
          <w:szCs w:val="22"/>
        </w:rPr>
        <w:t xml:space="preserve">: </w:t>
      </w:r>
      <w:proofErr w:type="spellStart"/>
      <w:r w:rsidRPr="001F2001">
        <w:rPr>
          <w:rFonts w:asciiTheme="majorHAnsi" w:hAnsiTheme="majorHAnsi" w:cs="Courier"/>
          <w:color w:val="000000"/>
          <w:sz w:val="22"/>
          <w:szCs w:val="22"/>
        </w:rPr>
        <w:t>SampleRejectedState</w:t>
      </w:r>
      <w:proofErr w:type="spellEnd"/>
      <w:r w:rsidRPr="001F2001">
        <w:rPr>
          <w:rFonts w:asciiTheme="majorHAnsi" w:hAnsiTheme="majorHAnsi" w:cs="Courier"/>
          <w:color w:val="000000"/>
          <w:sz w:val="22"/>
          <w:szCs w:val="22"/>
        </w:rPr>
        <w:t xml:space="preserve">(uint32_t s) : </w:t>
      </w:r>
      <w:proofErr w:type="spellStart"/>
      <w:r w:rsidRPr="001F2001">
        <w:rPr>
          <w:rFonts w:asciiTheme="majorHAnsi" w:hAnsiTheme="majorHAnsi" w:cs="Courier"/>
          <w:color w:val="000000"/>
          <w:sz w:val="22"/>
          <w:szCs w:val="22"/>
        </w:rPr>
        <w:t>MaskType</w:t>
      </w:r>
      <w:proofErr w:type="spellEnd"/>
      <w:r w:rsidRPr="001F2001">
        <w:rPr>
          <w:rFonts w:asciiTheme="majorHAnsi" w:hAnsiTheme="majorHAnsi" w:cs="Courier"/>
          <w:color w:val="000000"/>
          <w:sz w:val="22"/>
          <w:szCs w:val="22"/>
        </w:rPr>
        <w:t>(</w:t>
      </w:r>
      <w:proofErr w:type="spellStart"/>
      <w:r w:rsidRPr="001F2001">
        <w:rPr>
          <w:rFonts w:asciiTheme="majorHAnsi" w:hAnsiTheme="majorHAnsi" w:cs="Courier"/>
          <w:color w:val="000000"/>
          <w:sz w:val="22"/>
          <w:szCs w:val="22"/>
        </w:rPr>
        <w:t>static_cast</w:t>
      </w:r>
      <w:proofErr w:type="spellEnd"/>
      <w:r w:rsidRPr="001F2001">
        <w:rPr>
          <w:rFonts w:asciiTheme="majorHAnsi" w:hAnsiTheme="majorHAnsi" w:cs="Courier"/>
          <w:color w:val="000000"/>
          <w:sz w:val="22"/>
          <w:szCs w:val="22"/>
        </w:rPr>
        <w:t>&lt;</w:t>
      </w:r>
      <w:proofErr w:type="spellStart"/>
      <w:r w:rsidRPr="001F2001">
        <w:rPr>
          <w:rFonts w:asciiTheme="majorHAnsi" w:hAnsiTheme="majorHAnsi" w:cs="Courier"/>
          <w:color w:val="000000"/>
          <w:sz w:val="22"/>
          <w:szCs w:val="22"/>
        </w:rPr>
        <w:t>int</w:t>
      </w:r>
      <w:proofErr w:type="spellEnd"/>
      <w:r w:rsidRPr="001F2001">
        <w:rPr>
          <w:rFonts w:asciiTheme="majorHAnsi" w:hAnsiTheme="majorHAnsi" w:cs="Courier"/>
          <w:color w:val="000000"/>
          <w:sz w:val="22"/>
          <w:szCs w:val="22"/>
        </w:rPr>
        <w:t>&gt;(s)) { }</w:t>
      </w:r>
      <w:bookmarkStart w:id="49" w:name="_Toc178327465"/>
      <w:bookmarkStart w:id="50" w:name="Issue16339"/>
    </w:p>
    <w:p w14:paraId="5E94618D" w14:textId="77777777" w:rsidR="00686119" w:rsidRPr="0000242F"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325BA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id="51" w:author="Angelo Corsaro" w:date="2011-11-07T09:06:00Z">
        <w:r w:rsidR="00D35823">
          <w:rPr>
            <w:rFonts w:asciiTheme="majorHAnsi" w:eastAsia="Times New Roman" w:hAnsiTheme="majorHAnsi" w:cs="Times New Roman"/>
            <w:color w:val="000000"/>
            <w:sz w:val="22"/>
            <w:szCs w:val="22"/>
          </w:rPr>
          <w:t xml:space="preserve">The Visual Studio C++ 2010 compiler was raising a series of errors and warning that were not </w:t>
        </w:r>
      </w:ins>
      <w:ins w:id="52" w:author="Angelo Corsaro" w:date="2011-11-07T09:07:00Z">
        <w:r w:rsidR="00D35823">
          <w:rPr>
            <w:rFonts w:asciiTheme="majorHAnsi" w:eastAsia="Times New Roman" w:hAnsiTheme="majorHAnsi" w:cs="Times New Roman"/>
            <w:color w:val="000000"/>
            <w:sz w:val="22"/>
            <w:szCs w:val="22"/>
          </w:rPr>
          <w:t xml:space="preserve">caught </w:t>
        </w:r>
      </w:ins>
      <w:ins w:id="53" w:author="Angelo Corsaro" w:date="2011-11-07T09:06:00Z">
        <w:r w:rsidR="00D35823">
          <w:rPr>
            <w:rFonts w:asciiTheme="majorHAnsi" w:eastAsia="Times New Roman" w:hAnsiTheme="majorHAnsi" w:cs="Times New Roman"/>
            <w:color w:val="000000"/>
            <w:sz w:val="22"/>
            <w:szCs w:val="22"/>
          </w:rPr>
          <w:t xml:space="preserve">by </w:t>
        </w:r>
      </w:ins>
      <w:ins w:id="54" w:author="Angelo Corsaro" w:date="2011-11-07T09:07:00Z">
        <w:r w:rsidR="00D35823">
          <w:rPr>
            <w:rFonts w:asciiTheme="majorHAnsi" w:eastAsia="Times New Roman" w:hAnsiTheme="majorHAnsi" w:cs="Times New Roman"/>
            <w:color w:val="000000"/>
            <w:sz w:val="22"/>
            <w:szCs w:val="22"/>
          </w:rPr>
          <w:t xml:space="preserve">GCC relating to some lacking </w:t>
        </w:r>
        <w:proofErr w:type="spellStart"/>
        <w:r w:rsidR="00D35823">
          <w:rPr>
            <w:rFonts w:asciiTheme="majorHAnsi" w:eastAsia="Times New Roman" w:hAnsiTheme="majorHAnsi" w:cs="Times New Roman"/>
            <w:color w:val="000000"/>
            <w:sz w:val="22"/>
            <w:szCs w:val="22"/>
          </w:rPr>
          <w:t>ctors</w:t>
        </w:r>
        <w:proofErr w:type="spellEnd"/>
        <w:r w:rsidR="00D35823">
          <w:rPr>
            <w:rFonts w:asciiTheme="majorHAnsi" w:eastAsia="Times New Roman" w:hAnsiTheme="majorHAnsi" w:cs="Times New Roman"/>
            <w:color w:val="000000"/>
            <w:sz w:val="22"/>
            <w:szCs w:val="22"/>
          </w:rPr>
          <w:t xml:space="preserve"> and conversion operators in some template classes.  All the errors raised by Visual Studio C++ 2010 have been addressed as </w:t>
        </w:r>
      </w:ins>
      <w:ins w:id="55" w:author="Angelo Corsaro" w:date="2011-11-07T09:08:00Z">
        <w:r w:rsidR="00D35823">
          <w:rPr>
            <w:rFonts w:asciiTheme="majorHAnsi" w:eastAsia="Times New Roman" w:hAnsiTheme="majorHAnsi" w:cs="Times New Roman"/>
            <w:color w:val="000000"/>
            <w:sz w:val="22"/>
            <w:szCs w:val="22"/>
          </w:rPr>
          <w:t xml:space="preserve">verifiable on the latest version of the </w:t>
        </w:r>
        <w:proofErr w:type="spellStart"/>
        <w:r w:rsidR="00D35823">
          <w:rPr>
            <w:rFonts w:asciiTheme="majorHAnsi" w:eastAsia="Times New Roman" w:hAnsiTheme="majorHAnsi" w:cs="Times New Roman"/>
            <w:color w:val="000000"/>
            <w:sz w:val="22"/>
            <w:szCs w:val="22"/>
          </w:rPr>
          <w:t>dds</w:t>
        </w:r>
        <w:proofErr w:type="spellEnd"/>
        <w:r w:rsidR="00D35823">
          <w:rPr>
            <w:rFonts w:asciiTheme="majorHAnsi" w:eastAsia="Times New Roman" w:hAnsiTheme="majorHAnsi" w:cs="Times New Roman"/>
            <w:color w:val="000000"/>
            <w:sz w:val="22"/>
            <w:szCs w:val="22"/>
          </w:rPr>
          <w:t>-</w:t>
        </w:r>
        <w:proofErr w:type="spellStart"/>
        <w:r w:rsidR="00D35823">
          <w:rPr>
            <w:rFonts w:asciiTheme="majorHAnsi" w:eastAsia="Times New Roman" w:hAnsiTheme="majorHAnsi" w:cs="Times New Roman"/>
            <w:color w:val="000000"/>
            <w:sz w:val="22"/>
            <w:szCs w:val="22"/>
          </w:rPr>
          <w:t>psm</w:t>
        </w:r>
        <w:proofErr w:type="spellEnd"/>
        <w:r w:rsidR="00D35823">
          <w:rPr>
            <w:rFonts w:asciiTheme="majorHAnsi" w:eastAsia="Times New Roman" w:hAnsiTheme="majorHAnsi" w:cs="Times New Roman"/>
            <w:color w:val="000000"/>
            <w:sz w:val="22"/>
            <w:szCs w:val="22"/>
          </w:rPr>
          <w:t xml:space="preserve">-cxx source code available at </w:t>
        </w:r>
        <w:r w:rsidR="00D35823" w:rsidRPr="00D35823">
          <w:rPr>
            <w:rFonts w:asciiTheme="majorHAnsi" w:eastAsia="Times New Roman" w:hAnsiTheme="majorHAnsi" w:cs="Times New Roman"/>
            <w:color w:val="000000"/>
            <w:sz w:val="22"/>
            <w:szCs w:val="22"/>
          </w:rPr>
          <w:t>https://github.com/kydos/dds-psm-cxx</w:t>
        </w:r>
      </w:ins>
    </w:p>
    <w:p w14:paraId="07F41363" w14:textId="77777777" w:rsidR="00D3582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6" w:author="Angelo Corsaro" w:date="2011-11-07T09:08:00Z"/>
          <w:rFonts w:asciiTheme="majorHAnsi" w:eastAsia="Times New Roman" w:hAnsiTheme="majorHAnsi" w:cs="Times New Roman"/>
          <w:b/>
          <w:bCs/>
          <w:color w:val="000000"/>
          <w:sz w:val="22"/>
          <w:szCs w:val="22"/>
        </w:rPr>
      </w:pPr>
    </w:p>
    <w:p w14:paraId="3169A538" w14:textId="27F352AA" w:rsidR="00686119" w:rsidRPr="00325BA3" w:rsidDel="00D3582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57" w:author="Angelo Corsaro" w:date="2011-11-07T09:08:00Z"/>
          <w:rFonts w:asciiTheme="majorHAnsi" w:eastAsia="Times New Roman" w:hAnsiTheme="majorHAnsi" w:cs="Times New Roman"/>
          <w:color w:val="000000"/>
          <w:sz w:val="22"/>
          <w:szCs w:val="22"/>
        </w:rPr>
      </w:pPr>
      <w:del w:id="58" w:author="Angelo Corsaro" w:date="2011-11-07T09:08:00Z">
        <w:r w:rsidRPr="00325BA3" w:rsidDel="00D35823">
          <w:rPr>
            <w:rFonts w:asciiTheme="majorHAnsi" w:eastAsia="Times New Roman" w:hAnsiTheme="majorHAnsi" w:cs="Times New Roman"/>
            <w:b/>
            <w:bCs/>
            <w:color w:val="000000"/>
            <w:sz w:val="22"/>
            <w:szCs w:val="22"/>
          </w:rPr>
          <w:delText>Revised Text:</w:delText>
        </w:r>
      </w:del>
    </w:p>
    <w:p w14:paraId="3CF42298" w14:textId="09BC03B5" w:rsidR="00686119"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9" w:author="Angelo Corsaro" w:date="2011-11-07T09:09:00Z"/>
          <w:rFonts w:asciiTheme="majorHAnsi" w:eastAsia="Times New Roman" w:hAnsiTheme="majorHAnsi" w:cs="Times New Roman"/>
          <w:b/>
          <w:bCs/>
          <w:color w:val="000000"/>
          <w:sz w:val="22"/>
          <w:szCs w:val="22"/>
        </w:rPr>
      </w:pPr>
      <w:del w:id="60" w:author="Angelo Corsaro" w:date="2011-11-07T09:09:00Z">
        <w:r w:rsidRPr="00325BA3" w:rsidDel="00D35823">
          <w:rPr>
            <w:rFonts w:asciiTheme="majorHAnsi" w:eastAsia="Times New Roman" w:hAnsiTheme="majorHAnsi" w:cs="Times New Roman"/>
            <w:b/>
            <w:bCs/>
            <w:color w:val="000000"/>
            <w:sz w:val="22"/>
            <w:szCs w:val="22"/>
          </w:rPr>
          <w:delText>Actions taken</w:delText>
        </w:r>
      </w:del>
      <w:ins w:id="61" w:author="Angelo Corsaro" w:date="2011-11-07T09:09:00Z">
        <w:r w:rsidR="00D35823">
          <w:rPr>
            <w:rFonts w:asciiTheme="majorHAnsi" w:eastAsia="Times New Roman" w:hAnsiTheme="majorHAnsi" w:cs="Times New Roman"/>
            <w:b/>
            <w:bCs/>
            <w:color w:val="000000"/>
            <w:sz w:val="22"/>
            <w:szCs w:val="22"/>
          </w:rPr>
          <w:t>Proposed Disposition</w:t>
        </w:r>
      </w:ins>
      <w:r w:rsidRPr="00325BA3">
        <w:rPr>
          <w:rFonts w:asciiTheme="majorHAnsi" w:eastAsia="Times New Roman" w:hAnsiTheme="majorHAnsi" w:cs="Times New Roman"/>
          <w:b/>
          <w:bCs/>
          <w:color w:val="000000"/>
          <w:sz w:val="22"/>
          <w:szCs w:val="22"/>
        </w:rPr>
        <w:t>:</w:t>
      </w:r>
      <w:ins w:id="62" w:author="Angelo Corsaro" w:date="2011-11-07T09:09:00Z">
        <w:r w:rsidR="00D35823">
          <w:rPr>
            <w:rFonts w:asciiTheme="majorHAnsi" w:eastAsia="Times New Roman" w:hAnsiTheme="majorHAnsi" w:cs="Times New Roman"/>
            <w:b/>
            <w:bCs/>
            <w:color w:val="000000"/>
            <w:sz w:val="22"/>
            <w:szCs w:val="22"/>
          </w:rPr>
          <w:t xml:space="preserve"> </w:t>
        </w:r>
        <w:r w:rsidR="00D35823" w:rsidRPr="00D35823">
          <w:rPr>
            <w:rFonts w:asciiTheme="majorHAnsi" w:eastAsia="Times New Roman" w:hAnsiTheme="majorHAnsi" w:cs="Times New Roman"/>
            <w:bCs/>
            <w:color w:val="000000"/>
            <w:sz w:val="22"/>
            <w:szCs w:val="22"/>
            <w:rPrChange w:id="63" w:author="Angelo Corsaro" w:date="2011-11-07T09:10:00Z">
              <w:rPr>
                <w:rFonts w:asciiTheme="majorHAnsi" w:eastAsia="Times New Roman" w:hAnsiTheme="majorHAnsi" w:cs="Times New Roman"/>
                <w:b/>
                <w:bCs/>
                <w:color w:val="000000"/>
                <w:sz w:val="22"/>
                <w:szCs w:val="22"/>
              </w:rPr>
            </w:rPrChange>
          </w:rPr>
          <w:t>Resolved</w:t>
        </w:r>
      </w:ins>
    </w:p>
    <w:p w14:paraId="678F9109" w14:textId="77777777" w:rsidR="00D3582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4" w:author="Angelo Corsaro" w:date="2011-11-07T09:10:00Z"/>
          <w:rFonts w:asciiTheme="majorHAnsi" w:eastAsia="Times New Roman" w:hAnsiTheme="majorHAnsi" w:cs="Times New Roman"/>
          <w:color w:val="000000"/>
          <w:sz w:val="22"/>
          <w:szCs w:val="22"/>
        </w:rPr>
      </w:pPr>
    </w:p>
    <w:p w14:paraId="0CE6DD6C" w14:textId="0FC92139" w:rsidR="00D35823" w:rsidRPr="00325BA3"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ins w:id="65" w:author="Angelo Corsaro" w:date="2011-11-07T09:10:00Z">
        <w:r w:rsidRPr="00D35823">
          <w:rPr>
            <w:rFonts w:asciiTheme="majorHAnsi" w:eastAsia="Times New Roman" w:hAnsiTheme="majorHAnsi" w:cs="Times New Roman"/>
            <w:b/>
            <w:color w:val="000000"/>
            <w:sz w:val="22"/>
            <w:szCs w:val="22"/>
            <w:rPrChange w:id="66" w:author="Angelo Corsaro" w:date="2011-11-07T09:10:00Z">
              <w:rPr>
                <w:rFonts w:asciiTheme="majorHAnsi" w:eastAsia="Times New Roman" w:hAnsiTheme="majorHAnsi" w:cs="Times New Roman"/>
                <w:color w:val="000000"/>
                <w:sz w:val="22"/>
                <w:szCs w:val="22"/>
              </w:rPr>
            </w:rPrChange>
          </w:rPr>
          <w:t>Disposition:</w:t>
        </w:r>
        <w:r>
          <w:rPr>
            <w:rFonts w:asciiTheme="majorHAnsi" w:eastAsia="Times New Roman" w:hAnsiTheme="majorHAnsi" w:cs="Times New Roman"/>
            <w:color w:val="000000"/>
            <w:sz w:val="22"/>
            <w:szCs w:val="22"/>
          </w:rPr>
          <w:t xml:space="preserve"> Under Discussion</w:t>
        </w:r>
      </w:ins>
    </w:p>
    <w:p w14:paraId="7CE00578" w14:textId="638888C7" w:rsidR="00686119" w:rsidRPr="0041741F" w:rsidDel="00D35823"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67" w:author="Angelo Corsaro" w:date="2011-11-07T09:08:00Z"/>
          <w:rFonts w:asciiTheme="majorHAnsi" w:hAnsiTheme="majorHAnsi" w:cs="Courier"/>
          <w:sz w:val="22"/>
          <w:szCs w:val="22"/>
        </w:rPr>
      </w:pPr>
      <w:del w:id="68" w:author="Angelo Corsaro" w:date="2011-11-07T09:08:00Z">
        <w:r w:rsidRPr="00325BA3" w:rsidDel="00D35823">
          <w:rPr>
            <w:rFonts w:asciiTheme="majorHAnsi" w:eastAsia="Times New Roman" w:hAnsiTheme="majorHAnsi" w:cs="Times New Roman"/>
            <w:b/>
            <w:bCs/>
            <w:color w:val="000000"/>
            <w:sz w:val="22"/>
            <w:szCs w:val="22"/>
          </w:rPr>
          <w:delText>Discussion:</w:delText>
        </w:r>
      </w:del>
    </w:p>
    <w:p w14:paraId="4D06D14B" w14:textId="77777777" w:rsidR="0041741F" w:rsidRPr="00325BA3" w:rsidRDefault="0041741F" w:rsidP="00FA654C">
      <w:pPr>
        <w:pStyle w:val="Titre1"/>
      </w:pPr>
      <w:r w:rsidRPr="00325BA3">
        <w:t>Issue 16339: Improving usability of Reference&lt;DELEGATE&gt; class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49"/>
    </w:p>
    <w:bookmarkEnd w:id="50"/>
    <w:p w14:paraId="12AECFF4" w14:textId="77777777" w:rsidR="00FA654C" w:rsidRPr="00325BA3" w:rsidRDefault="00FA654C" w:rsidP="0041741F">
      <w:pPr>
        <w:rPr>
          <w:rFonts w:asciiTheme="majorHAnsi" w:eastAsia="Times New Roman" w:hAnsiTheme="majorHAnsi" w:cs="Times New Roman"/>
          <w:i/>
          <w:iCs/>
          <w:color w:val="000000"/>
          <w:sz w:val="27"/>
          <w:szCs w:val="27"/>
        </w:rPr>
      </w:pPr>
    </w:p>
    <w:p w14:paraId="3603A6EE" w14:textId="551968DF"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Source:</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 xml:space="preserve">Real-Time Innovations (Mr. </w:t>
      </w:r>
      <w:proofErr w:type="spellStart"/>
      <w:r w:rsidRPr="00DB19FB">
        <w:rPr>
          <w:rFonts w:asciiTheme="majorHAnsi" w:eastAsia="Times New Roman" w:hAnsiTheme="majorHAnsi" w:cs="Times New Roman"/>
          <w:color w:val="000000"/>
          <w:sz w:val="22"/>
          <w:szCs w:val="22"/>
        </w:rPr>
        <w:t>Sumant</w:t>
      </w:r>
      <w:proofErr w:type="spellEnd"/>
      <w:r w:rsidRPr="00DB19FB">
        <w:rPr>
          <w:rFonts w:asciiTheme="majorHAnsi" w:eastAsia="Times New Roman" w:hAnsiTheme="majorHAnsi" w:cs="Times New Roman"/>
          <w:color w:val="000000"/>
          <w:sz w:val="22"/>
          <w:szCs w:val="22"/>
        </w:rPr>
        <w:t xml:space="preserve"> </w:t>
      </w:r>
      <w:proofErr w:type="spellStart"/>
      <w:r w:rsidRPr="00DB19FB">
        <w:rPr>
          <w:rFonts w:asciiTheme="majorHAnsi" w:eastAsia="Times New Roman" w:hAnsiTheme="majorHAnsi" w:cs="Times New Roman"/>
          <w:color w:val="000000"/>
          <w:sz w:val="22"/>
          <w:szCs w:val="22"/>
        </w:rPr>
        <w:t>Tambe</w:t>
      </w:r>
      <w:proofErr w:type="spellEnd"/>
      <w:r w:rsidRPr="00DB19FB">
        <w:rPr>
          <w:rFonts w:asciiTheme="majorHAnsi" w:eastAsia="Times New Roman" w:hAnsiTheme="majorHAnsi" w:cs="Times New Roman"/>
          <w:color w:val="000000"/>
          <w:sz w:val="22"/>
          <w:szCs w:val="22"/>
        </w:rPr>
        <w:t>, </w:t>
      </w:r>
      <w:hyperlink r:id="rId13" w:history="1">
        <w:proofErr w:type="spellStart"/>
        <w:proofErr w:type="gramStart"/>
        <w:r w:rsidRPr="00DB19FB">
          <w:rPr>
            <w:rFonts w:asciiTheme="majorHAnsi" w:eastAsia="Times New Roman" w:hAnsiTheme="majorHAnsi" w:cs="Times New Roman"/>
            <w:color w:val="0000FF"/>
            <w:sz w:val="22"/>
            <w:szCs w:val="22"/>
            <w:u w:val="single"/>
          </w:rPr>
          <w:t>sumant</w:t>
        </w:r>
        <w:proofErr w:type="spellEnd"/>
        <w:r w:rsidRPr="00DB19FB">
          <w:rPr>
            <w:rFonts w:asciiTheme="majorHAnsi" w:eastAsia="Times New Roman" w:hAnsiTheme="majorHAnsi" w:cs="Times New Roman"/>
            <w:color w:val="0000FF"/>
            <w:sz w:val="22"/>
            <w:szCs w:val="22"/>
            <w:u w:val="single"/>
          </w:rPr>
          <w:t>(</w:t>
        </w:r>
        <w:proofErr w:type="gramEnd"/>
        <w:r w:rsidRPr="00DB19FB">
          <w:rPr>
            <w:rFonts w:asciiTheme="majorHAnsi" w:eastAsia="Times New Roman" w:hAnsiTheme="majorHAnsi" w:cs="Times New Roman"/>
            <w:color w:val="0000FF"/>
            <w:sz w:val="22"/>
            <w:szCs w:val="22"/>
            <w:u w:val="single"/>
          </w:rPr>
          <w:t>at)rti.com</w:t>
        </w:r>
      </w:hyperlink>
      <w:r w:rsidRPr="00DB19FB">
        <w:rPr>
          <w:rFonts w:asciiTheme="majorHAnsi" w:eastAsia="Times New Roman" w:hAnsiTheme="majorHAnsi" w:cs="Times New Roman"/>
          <w:color w:val="000000"/>
          <w:sz w:val="22"/>
          <w:szCs w:val="22"/>
        </w:rPr>
        <w:t>)</w:t>
      </w:r>
    </w:p>
    <w:p w14:paraId="65652BF2" w14:textId="4AD90668"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Nature:</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Revision</w:t>
      </w:r>
    </w:p>
    <w:p w14:paraId="08B7BE94" w14:textId="02D7A3FE" w:rsidR="00DB19FB" w:rsidRDefault="0041741F" w:rsidP="0041741F">
      <w:pPr>
        <w:rPr>
          <w:rFonts w:asciiTheme="majorHAnsi" w:eastAsia="Times New Roman" w:hAnsiTheme="majorHAnsi" w:cs="Times New Roman"/>
          <w:color w:val="000000"/>
          <w:sz w:val="22"/>
          <w:szCs w:val="22"/>
        </w:rPr>
      </w:pPr>
      <w:r w:rsidRPr="00DB19FB">
        <w:rPr>
          <w:rFonts w:asciiTheme="majorHAnsi" w:eastAsia="Times New Roman" w:hAnsiTheme="majorHAnsi" w:cs="Times New Roman"/>
          <w:b/>
          <w:bCs/>
          <w:color w:val="000000"/>
          <w:sz w:val="22"/>
          <w:szCs w:val="22"/>
        </w:rPr>
        <w:t>Severity:</w:t>
      </w:r>
      <w:r w:rsidRPr="00DB19FB">
        <w:rPr>
          <w:rFonts w:asciiTheme="majorHAnsi" w:eastAsia="Times New Roman" w:hAnsiTheme="majorHAnsi" w:cs="Times New Roman"/>
          <w:color w:val="000000"/>
          <w:sz w:val="22"/>
          <w:szCs w:val="22"/>
        </w:rPr>
        <w:t> </w:t>
      </w:r>
      <w:r w:rsidR="00155C4A">
        <w:rPr>
          <w:rFonts w:asciiTheme="majorHAnsi" w:eastAsia="Times New Roman" w:hAnsiTheme="majorHAnsi" w:cs="Times New Roman"/>
          <w:color w:val="000000"/>
          <w:sz w:val="22"/>
          <w:szCs w:val="22"/>
        </w:rPr>
        <w:tab/>
      </w:r>
      <w:r w:rsidRPr="00DB19FB">
        <w:rPr>
          <w:rFonts w:asciiTheme="majorHAnsi" w:eastAsia="Times New Roman" w:hAnsiTheme="majorHAnsi" w:cs="Times New Roman"/>
          <w:color w:val="000000"/>
          <w:sz w:val="22"/>
          <w:szCs w:val="22"/>
        </w:rPr>
        <w:t>Minor</w:t>
      </w:r>
    </w:p>
    <w:p w14:paraId="2462CD00" w14:textId="77777777" w:rsidR="00DB19FB" w:rsidRDefault="00DB19FB" w:rsidP="00DB19FB">
      <w:pPr>
        <w:rPr>
          <w:rFonts w:asciiTheme="majorHAnsi" w:eastAsia="Times New Roman" w:hAnsiTheme="majorHAnsi" w:cs="Times New Roman"/>
          <w:b/>
          <w:bCs/>
          <w:color w:val="000000"/>
          <w:sz w:val="22"/>
          <w:szCs w:val="22"/>
        </w:rPr>
      </w:pPr>
    </w:p>
    <w:p w14:paraId="54F67844" w14:textId="77777777" w:rsidR="007B685C" w:rsidRDefault="0041741F" w:rsidP="00DB19FB">
      <w:pPr>
        <w:rPr>
          <w:rFonts w:asciiTheme="majorHAnsi" w:eastAsia="Times New Roman" w:hAnsiTheme="majorHAnsi" w:cs="Times New Roman"/>
          <w:b/>
          <w:bCs/>
          <w:color w:val="000000"/>
          <w:sz w:val="22"/>
          <w:szCs w:val="22"/>
        </w:rPr>
      </w:pPr>
      <w:r w:rsidRPr="00DB19FB">
        <w:rPr>
          <w:rFonts w:asciiTheme="majorHAnsi" w:eastAsia="Times New Roman" w:hAnsiTheme="majorHAnsi" w:cs="Times New Roman"/>
          <w:b/>
          <w:bCs/>
          <w:color w:val="000000"/>
          <w:sz w:val="22"/>
          <w:szCs w:val="22"/>
        </w:rPr>
        <w:t>Summary</w:t>
      </w:r>
      <w:r w:rsidR="00DB19FB">
        <w:rPr>
          <w:rFonts w:asciiTheme="majorHAnsi" w:eastAsia="Times New Roman" w:hAnsiTheme="majorHAnsi" w:cs="Times New Roman"/>
          <w:b/>
          <w:bCs/>
          <w:color w:val="000000"/>
          <w:sz w:val="22"/>
          <w:szCs w:val="22"/>
        </w:rPr>
        <w:t xml:space="preserve">. </w:t>
      </w:r>
    </w:p>
    <w:p w14:paraId="26E8225A" w14:textId="77777777" w:rsidR="00503DA8" w:rsidRDefault="0041741F" w:rsidP="00DB19FB">
      <w:pPr>
        <w:pStyle w:val="Paragraphedeliste"/>
        <w:numPr>
          <w:ilvl w:val="0"/>
          <w:numId w:val="2"/>
        </w:numPr>
        <w:rPr>
          <w:rFonts w:asciiTheme="majorHAnsi" w:hAnsiTheme="majorHAnsi" w:cs="Courier"/>
          <w:color w:val="000000"/>
          <w:sz w:val="22"/>
          <w:szCs w:val="22"/>
        </w:rPr>
      </w:pPr>
      <w:r w:rsidRPr="007A14CD">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Default="00CF6582" w:rsidP="00CF6582">
      <w:pPr>
        <w:pStyle w:val="Paragraphedeliste"/>
        <w:rPr>
          <w:rFonts w:asciiTheme="majorHAnsi" w:hAnsiTheme="majorHAnsi" w:cs="Courier"/>
          <w:color w:val="000000"/>
          <w:sz w:val="22"/>
          <w:szCs w:val="22"/>
        </w:rPr>
      </w:pPr>
    </w:p>
    <w:p w14:paraId="273AF04C" w14:textId="77777777" w:rsidR="00503DA8"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w:t>
      </w:r>
      <w:proofErr w:type="spellStart"/>
      <w:r w:rsidRPr="00CF6582">
        <w:rPr>
          <w:rFonts w:ascii="Menlo Regular" w:hAnsi="Menlo Regular" w:cs="Menlo Regular"/>
          <w:color w:val="000000"/>
          <w:sz w:val="18"/>
          <w:szCs w:val="22"/>
        </w:rPr>
        <w:t>typename</w:t>
      </w:r>
      <w:proofErr w:type="spellEnd"/>
      <w:r w:rsidRPr="00CF6582">
        <w:rPr>
          <w:rFonts w:ascii="Menlo Regular" w:hAnsi="Menlo Regular" w:cs="Menlo Regular"/>
          <w:color w:val="000000"/>
          <w:sz w:val="18"/>
          <w:szCs w:val="22"/>
        </w:rPr>
        <w:t xml:space="preserve"> D&gt; Reference(</w:t>
      </w:r>
      <w:proofErr w:type="spellStart"/>
      <w:r w:rsidRPr="00CF6582">
        <w:rPr>
          <w:rFonts w:ascii="Menlo Regular" w:hAnsi="Menlo Regular" w:cs="Menlo Regular"/>
          <w:color w:val="000000"/>
          <w:sz w:val="18"/>
          <w:szCs w:val="22"/>
        </w:rPr>
        <w:t>const</w:t>
      </w:r>
      <w:proofErr w:type="spellEnd"/>
      <w:r w:rsidRPr="00CF6582">
        <w:rPr>
          <w:rFonts w:ascii="Menlo Regular" w:hAnsi="Menlo Regular" w:cs="Menlo Regular"/>
          <w:color w:val="000000"/>
          <w:sz w:val="18"/>
          <w:szCs w:val="22"/>
        </w:rPr>
        <w:t xml:space="preserve"> Reference&lt;D&gt;&amp; ref);   </w:t>
      </w:r>
    </w:p>
    <w:p w14:paraId="6A9C1B87" w14:textId="77777777" w:rsidR="00503DA8"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w:t>
      </w:r>
      <w:proofErr w:type="spellStart"/>
      <w:r w:rsidRPr="00CF6582">
        <w:rPr>
          <w:rFonts w:ascii="Menlo Regular" w:hAnsi="Menlo Regular" w:cs="Menlo Regular"/>
          <w:color w:val="000000"/>
          <w:sz w:val="18"/>
          <w:szCs w:val="22"/>
        </w:rPr>
        <w:t>typename</w:t>
      </w:r>
      <w:proofErr w:type="spellEnd"/>
      <w:r w:rsidRPr="00CF6582">
        <w:rPr>
          <w:rFonts w:ascii="Menlo Regular" w:hAnsi="Menlo Regular" w:cs="Menlo Regular"/>
          <w:color w:val="000000"/>
          <w:sz w:val="18"/>
          <w:szCs w:val="22"/>
        </w:rPr>
        <w:t xml:space="preserve"> R&gt; Reference(</w:t>
      </w:r>
      <w:proofErr w:type="spellStart"/>
      <w:r w:rsidRPr="00CF6582">
        <w:rPr>
          <w:rFonts w:ascii="Menlo Regular" w:hAnsi="Menlo Regular" w:cs="Menlo Regular"/>
          <w:color w:val="000000"/>
          <w:sz w:val="18"/>
          <w:szCs w:val="22"/>
        </w:rPr>
        <w:t>const</w:t>
      </w:r>
      <w:proofErr w:type="spellEnd"/>
      <w:r w:rsidRPr="00CF6582">
        <w:rPr>
          <w:rFonts w:ascii="Menlo Regular" w:hAnsi="Menlo Regular" w:cs="Menlo Regular"/>
          <w:color w:val="000000"/>
          <w:sz w:val="18"/>
          <w:szCs w:val="22"/>
        </w:rPr>
        <w:t xml:space="preserve"> R&amp; that);   </w:t>
      </w:r>
    </w:p>
    <w:p w14:paraId="0545161A" w14:textId="01D8F6FE" w:rsidR="007A14CD" w:rsidRPr="00CF6582" w:rsidRDefault="0041741F" w:rsidP="00503DA8">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Referenc</w:t>
      </w:r>
      <w:r w:rsidR="007A14CD" w:rsidRPr="00CF6582">
        <w:rPr>
          <w:rFonts w:ascii="Menlo Regular" w:hAnsi="Menlo Regular" w:cs="Menlo Regular"/>
          <w:color w:val="000000"/>
          <w:sz w:val="18"/>
          <w:szCs w:val="22"/>
        </w:rPr>
        <w:t>e(</w:t>
      </w:r>
      <w:proofErr w:type="spellStart"/>
      <w:proofErr w:type="gramEnd"/>
      <w:r w:rsidR="007A14CD" w:rsidRPr="00CF6582">
        <w:rPr>
          <w:rFonts w:ascii="Menlo Regular" w:hAnsi="Menlo Regular" w:cs="Menlo Regular"/>
          <w:color w:val="000000"/>
          <w:sz w:val="18"/>
          <w:szCs w:val="22"/>
        </w:rPr>
        <w:t>const</w:t>
      </w:r>
      <w:proofErr w:type="spellEnd"/>
      <w:r w:rsidR="007A14CD" w:rsidRPr="00CF6582">
        <w:rPr>
          <w:rFonts w:ascii="Menlo Regular" w:hAnsi="Menlo Regular" w:cs="Menlo Regular"/>
          <w:color w:val="000000"/>
          <w:sz w:val="18"/>
          <w:szCs w:val="22"/>
        </w:rPr>
        <w:t xml:space="preserve"> DELEGATE_REF_T&amp; ref);  </w:t>
      </w:r>
    </w:p>
    <w:p w14:paraId="738EC110" w14:textId="77777777" w:rsidR="007A14CD" w:rsidRDefault="007A14CD" w:rsidP="007A14CD">
      <w:pPr>
        <w:pStyle w:val="Paragraphedeliste"/>
        <w:rPr>
          <w:rFonts w:asciiTheme="majorHAnsi" w:hAnsiTheme="majorHAnsi" w:cs="Courier"/>
          <w:color w:val="000000"/>
          <w:sz w:val="22"/>
          <w:szCs w:val="22"/>
        </w:rPr>
      </w:pPr>
    </w:p>
    <w:p w14:paraId="3C8D131F" w14:textId="77777777" w:rsidR="00D12F74" w:rsidRDefault="0041741F" w:rsidP="00DB19FB">
      <w:pPr>
        <w:pStyle w:val="Paragraphedeliste"/>
        <w:numPr>
          <w:ilvl w:val="0"/>
          <w:numId w:val="2"/>
        </w:numPr>
        <w:rPr>
          <w:rFonts w:asciiTheme="majorHAnsi" w:hAnsiTheme="majorHAnsi" w:cs="Courier"/>
          <w:color w:val="000000"/>
          <w:sz w:val="22"/>
          <w:szCs w:val="22"/>
        </w:rPr>
      </w:pPr>
      <w:r w:rsidRPr="007A14CD">
        <w:rPr>
          <w:rFonts w:asciiTheme="majorHAnsi" w:hAnsiTheme="majorHAnsi" w:cs="Courier"/>
          <w:color w:val="000000"/>
          <w:sz w:val="22"/>
          <w:szCs w:val="22"/>
        </w:rPr>
        <w:t>With just member operator== and operator</w:t>
      </w:r>
      <w:proofErr w:type="gramStart"/>
      <w:r w:rsidRPr="007A14CD">
        <w:rPr>
          <w:rFonts w:asciiTheme="majorHAnsi" w:hAnsiTheme="majorHAnsi" w:cs="Courier"/>
          <w:color w:val="000000"/>
          <w:sz w:val="22"/>
          <w:szCs w:val="22"/>
        </w:rPr>
        <w:t>!=</w:t>
      </w:r>
      <w:proofErr w:type="gramEnd"/>
      <w:r w:rsidRPr="007A14CD">
        <w:rPr>
          <w:rFonts w:asciiTheme="majorHAnsi" w:hAnsiTheme="majorHAnsi" w:cs="Courier"/>
          <w:color w:val="000000"/>
          <w:sz w:val="22"/>
          <w:szCs w:val="22"/>
        </w:rPr>
        <w:t xml:space="preserve"> functions, Reference&lt;D&gt; can't be used in expressions like    if(</w:t>
      </w:r>
      <w:proofErr w:type="spellStart"/>
      <w:r w:rsidRPr="007A14CD">
        <w:rPr>
          <w:rFonts w:asciiTheme="majorHAnsi" w:hAnsiTheme="majorHAnsi" w:cs="Courier"/>
          <w:color w:val="000000"/>
          <w:sz w:val="22"/>
          <w:szCs w:val="22"/>
        </w:rPr>
        <w:t>dds</w:t>
      </w:r>
      <w:proofErr w:type="spellEnd"/>
      <w:r w:rsidRPr="007A14CD">
        <w:rPr>
          <w:rFonts w:asciiTheme="majorHAnsi" w:hAnsiTheme="majorHAnsi" w:cs="Courier"/>
          <w:color w:val="000000"/>
          <w:sz w:val="22"/>
          <w:szCs w:val="22"/>
        </w:rPr>
        <w:t xml:space="preserve">::null == r) { ... }   </w:t>
      </w:r>
    </w:p>
    <w:p w14:paraId="6578C2FD" w14:textId="77777777" w:rsidR="00D12F74" w:rsidRDefault="0041741F" w:rsidP="00D12F74">
      <w:pPr>
        <w:pStyle w:val="Paragraphedeliste"/>
        <w:rPr>
          <w:rFonts w:asciiTheme="majorHAnsi" w:hAnsiTheme="majorHAnsi" w:cs="Courier"/>
          <w:color w:val="000000"/>
          <w:sz w:val="22"/>
          <w:szCs w:val="22"/>
        </w:rPr>
      </w:pPr>
      <w:r w:rsidRPr="007A14CD">
        <w:rPr>
          <w:rFonts w:asciiTheme="majorHAnsi" w:hAnsiTheme="majorHAnsi" w:cs="Courier"/>
          <w:color w:val="000000"/>
          <w:sz w:val="22"/>
          <w:szCs w:val="22"/>
        </w:rPr>
        <w:t xml:space="preserve">Proposed solution: Add the following free functions in </w:t>
      </w:r>
      <w:proofErr w:type="spellStart"/>
      <w:r w:rsidRPr="007A14CD">
        <w:rPr>
          <w:rFonts w:asciiTheme="majorHAnsi" w:hAnsiTheme="majorHAnsi" w:cs="Courier"/>
          <w:color w:val="000000"/>
          <w:sz w:val="22"/>
          <w:szCs w:val="22"/>
        </w:rPr>
        <w:t>dds</w:t>
      </w:r>
      <w:proofErr w:type="spellEnd"/>
      <w:proofErr w:type="gramStart"/>
      <w:r w:rsidRPr="007A14CD">
        <w:rPr>
          <w:rFonts w:asciiTheme="majorHAnsi" w:hAnsiTheme="majorHAnsi" w:cs="Courier"/>
          <w:color w:val="000000"/>
          <w:sz w:val="22"/>
          <w:szCs w:val="22"/>
        </w:rPr>
        <w:t>::</w:t>
      </w:r>
      <w:proofErr w:type="gramEnd"/>
      <w:r w:rsidRPr="007A14CD">
        <w:rPr>
          <w:rFonts w:asciiTheme="majorHAnsi" w:hAnsiTheme="majorHAnsi" w:cs="Courier"/>
          <w:color w:val="000000"/>
          <w:sz w:val="22"/>
          <w:szCs w:val="22"/>
        </w:rPr>
        <w:t xml:space="preserve">core in Reference.hpp.   </w:t>
      </w:r>
    </w:p>
    <w:p w14:paraId="72FEE53F" w14:textId="77777777" w:rsidR="00CF6582" w:rsidRDefault="00CF6582" w:rsidP="00D12F74">
      <w:pPr>
        <w:pStyle w:val="Paragraphedeliste"/>
        <w:rPr>
          <w:rFonts w:asciiTheme="majorHAnsi" w:hAnsiTheme="majorHAnsi" w:cs="Courier"/>
          <w:color w:val="000000"/>
          <w:sz w:val="22"/>
          <w:szCs w:val="22"/>
        </w:rPr>
      </w:pPr>
    </w:p>
    <w:p w14:paraId="1B342B45" w14:textId="77777777" w:rsidR="00D12F74" w:rsidRPr="00CF6582" w:rsidRDefault="0041741F" w:rsidP="00D12F74">
      <w:pPr>
        <w:pStyle w:val="Paragraphedeliste"/>
        <w:ind w:firstLine="69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&lt;class D&gt; </w:t>
      </w:r>
      <w:proofErr w:type="spellStart"/>
      <w:r w:rsidRPr="00CF6582">
        <w:rPr>
          <w:rFonts w:ascii="Menlo Regular" w:hAnsi="Menlo Regular" w:cs="Menlo Regular"/>
          <w:color w:val="000000"/>
          <w:sz w:val="18"/>
          <w:szCs w:val="22"/>
        </w:rPr>
        <w:t>bool</w:t>
      </w:r>
      <w:proofErr w:type="spellEnd"/>
      <w:r w:rsidRPr="00CF6582">
        <w:rPr>
          <w:rFonts w:ascii="Menlo Regular" w:hAnsi="Menlo Regular" w:cs="Menlo Regular"/>
          <w:color w:val="000000"/>
          <w:sz w:val="18"/>
          <w:szCs w:val="22"/>
        </w:rPr>
        <w:t xml:space="preserve"> operator == (</w:t>
      </w:r>
      <w:proofErr w:type="spellStart"/>
      <w:r w:rsidRPr="00CF6582">
        <w:rPr>
          <w:rFonts w:ascii="Menlo Regular" w:hAnsi="Menlo Regular" w:cs="Menlo Regular"/>
          <w:color w:val="000000"/>
          <w:sz w:val="18"/>
          <w:szCs w:val="22"/>
        </w:rPr>
        <w:t>dds</w:t>
      </w:r>
      <w:proofErr w:type="spellEnd"/>
      <w:r w:rsidRPr="00CF6582">
        <w:rPr>
          <w:rFonts w:ascii="Menlo Regular" w:hAnsi="Menlo Regular" w:cs="Menlo Regular"/>
          <w:color w:val="000000"/>
          <w:sz w:val="18"/>
          <w:szCs w:val="22"/>
        </w:rPr>
        <w:t>::</w:t>
      </w:r>
      <w:proofErr w:type="spellStart"/>
      <w:r w:rsidRPr="00CF6582">
        <w:rPr>
          <w:rFonts w:ascii="Menlo Regular" w:hAnsi="Menlo Regular" w:cs="Menlo Regular"/>
          <w:color w:val="000000"/>
          <w:sz w:val="18"/>
          <w:szCs w:val="22"/>
        </w:rPr>
        <w:t>null_type</w:t>
      </w:r>
      <w:proofErr w:type="spellEnd"/>
      <w:r w:rsidRPr="00CF6582">
        <w:rPr>
          <w:rFonts w:ascii="Menlo Regular" w:hAnsi="Menlo Regular" w:cs="Menlo Regular"/>
          <w:color w:val="000000"/>
          <w:sz w:val="18"/>
          <w:szCs w:val="22"/>
        </w:rPr>
        <w:t>,</w:t>
      </w:r>
    </w:p>
    <w:p w14:paraId="19744272" w14:textId="77777777" w:rsidR="00CF6582" w:rsidRDefault="0041741F" w:rsidP="00D12F74">
      <w:pPr>
        <w:pStyle w:val="Paragraphedeliste"/>
        <w:ind w:left="3540"/>
        <w:rPr>
          <w:rFonts w:ascii="Menlo Regular" w:hAnsi="Menlo Regular" w:cs="Menlo Regular"/>
          <w:color w:val="000000"/>
          <w:sz w:val="18"/>
          <w:szCs w:val="22"/>
        </w:rPr>
      </w:pPr>
      <w:r w:rsidRPr="00CF6582">
        <w:rPr>
          <w:rFonts w:ascii="Menlo Regular" w:hAnsi="Menlo Regular" w:cs="Menlo Regular"/>
          <w:color w:val="000000"/>
          <w:sz w:val="18"/>
          <w:szCs w:val="22"/>
        </w:rPr>
        <w:t xml:space="preserve">                 </w:t>
      </w:r>
      <w:proofErr w:type="spellStart"/>
      <w:proofErr w:type="gramStart"/>
      <w:r w:rsidRPr="00CF6582">
        <w:rPr>
          <w:rFonts w:ascii="Menlo Regular" w:hAnsi="Menlo Regular" w:cs="Menlo Regular"/>
          <w:color w:val="000000"/>
          <w:sz w:val="18"/>
          <w:szCs w:val="22"/>
        </w:rPr>
        <w:t>const</w:t>
      </w:r>
      <w:proofErr w:type="spellEnd"/>
      <w:proofErr w:type="gramEnd"/>
      <w:r w:rsidRPr="00CF6582">
        <w:rPr>
          <w:rFonts w:ascii="Menlo Regular" w:hAnsi="Menlo Regular" w:cs="Menlo Regular"/>
          <w:color w:val="000000"/>
          <w:sz w:val="18"/>
          <w:szCs w:val="22"/>
        </w:rPr>
        <w:t xml:space="preserve"> Reference&lt;D&gt; &amp; r) </w:t>
      </w:r>
    </w:p>
    <w:p w14:paraId="3905BD1B" w14:textId="622DF6A6" w:rsidR="00D12F74" w:rsidRPr="00CF6582" w:rsidRDefault="00CF6582" w:rsidP="00D12F74">
      <w:pPr>
        <w:pStyle w:val="Paragraphedeliste"/>
        <w:ind w:left="3540"/>
        <w:rPr>
          <w:rFonts w:ascii="Menlo Regular" w:hAnsi="Menlo Regular" w:cs="Menlo Regular"/>
          <w:color w:val="000000"/>
          <w:sz w:val="18"/>
          <w:szCs w:val="22"/>
        </w:rPr>
      </w:pPr>
      <w:r>
        <w:rPr>
          <w:rFonts w:ascii="Menlo Regular" w:hAnsi="Menlo Regular" w:cs="Menlo Regular"/>
          <w:color w:val="000000"/>
          <w:sz w:val="18"/>
          <w:szCs w:val="22"/>
        </w:rPr>
        <w:t>{</w:t>
      </w:r>
      <w:proofErr w:type="gramStart"/>
      <w:r w:rsidR="003A337B">
        <w:rPr>
          <w:rFonts w:ascii="Menlo Regular" w:hAnsi="Menlo Regular" w:cs="Menlo Regular"/>
          <w:color w:val="000000"/>
          <w:sz w:val="18"/>
          <w:szCs w:val="22"/>
        </w:rPr>
        <w:t>return</w:t>
      </w:r>
      <w:proofErr w:type="gramEnd"/>
      <w:r w:rsidR="003A337B">
        <w:rPr>
          <w:rFonts w:ascii="Menlo Regular" w:hAnsi="Menlo Regular" w:cs="Menlo Regular"/>
          <w:color w:val="000000"/>
          <w:sz w:val="18"/>
          <w:szCs w:val="22"/>
        </w:rPr>
        <w:t xml:space="preserve"> </w:t>
      </w:r>
      <w:proofErr w:type="spellStart"/>
      <w:r w:rsidR="003A337B">
        <w:rPr>
          <w:rFonts w:ascii="Menlo Regular" w:hAnsi="Menlo Regular" w:cs="Menlo Regular"/>
          <w:color w:val="000000"/>
          <w:sz w:val="18"/>
          <w:szCs w:val="22"/>
        </w:rPr>
        <w:t>r.is_nil</w:t>
      </w:r>
      <w:proofErr w:type="spellEnd"/>
      <w:r w:rsidR="003A337B">
        <w:rPr>
          <w:rFonts w:ascii="Menlo Regular" w:hAnsi="Menlo Regular" w:cs="Menlo Regular"/>
          <w:color w:val="000000"/>
          <w:sz w:val="18"/>
          <w:szCs w:val="22"/>
        </w:rPr>
        <w:t>();</w:t>
      </w:r>
      <w:r w:rsidR="0041741F" w:rsidRPr="00CF6582">
        <w:rPr>
          <w:rFonts w:ascii="Menlo Regular" w:hAnsi="Menlo Regular" w:cs="Menlo Regular"/>
          <w:color w:val="000000"/>
          <w:sz w:val="18"/>
          <w:szCs w:val="22"/>
        </w:rPr>
        <w:t xml:space="preserve">} </w:t>
      </w:r>
    </w:p>
    <w:p w14:paraId="185C379E" w14:textId="77777777" w:rsidR="003A337B" w:rsidRDefault="003A337B" w:rsidP="00D12F74">
      <w:pPr>
        <w:ind w:left="1416"/>
        <w:rPr>
          <w:rFonts w:ascii="Menlo Regular" w:hAnsi="Menlo Regular" w:cs="Menlo Regular"/>
          <w:color w:val="000000"/>
          <w:sz w:val="18"/>
          <w:szCs w:val="22"/>
        </w:rPr>
      </w:pPr>
    </w:p>
    <w:p w14:paraId="24CE5ECC" w14:textId="77777777" w:rsidR="003A337B" w:rsidRDefault="0041741F" w:rsidP="00D12F74">
      <w:pPr>
        <w:ind w:left="1416"/>
        <w:rPr>
          <w:rFonts w:ascii="Menlo Regular" w:hAnsi="Menlo Regular" w:cs="Menlo Regular"/>
          <w:color w:val="000000"/>
          <w:sz w:val="18"/>
          <w:szCs w:val="22"/>
        </w:rPr>
      </w:pPr>
      <w:proofErr w:type="gramStart"/>
      <w:r w:rsidRPr="00CF6582">
        <w:rPr>
          <w:rFonts w:ascii="Menlo Regular" w:hAnsi="Menlo Regular" w:cs="Menlo Regular"/>
          <w:color w:val="000000"/>
          <w:sz w:val="18"/>
          <w:szCs w:val="22"/>
        </w:rPr>
        <w:t>template</w:t>
      </w:r>
      <w:proofErr w:type="gramEnd"/>
      <w:r w:rsidRPr="00CF6582">
        <w:rPr>
          <w:rFonts w:ascii="Menlo Regular" w:hAnsi="Menlo Regular" w:cs="Menlo Regular"/>
          <w:color w:val="000000"/>
          <w:sz w:val="18"/>
          <w:szCs w:val="22"/>
        </w:rPr>
        <w:t xml:space="preserve"> &lt;class D&gt; </w:t>
      </w:r>
      <w:proofErr w:type="spellStart"/>
      <w:r w:rsidRPr="00CF6582">
        <w:rPr>
          <w:rFonts w:ascii="Menlo Regular" w:hAnsi="Menlo Regular" w:cs="Menlo Regular"/>
          <w:color w:val="000000"/>
          <w:sz w:val="18"/>
          <w:szCs w:val="22"/>
        </w:rPr>
        <w:t>bool</w:t>
      </w:r>
      <w:proofErr w:type="spellEnd"/>
      <w:r w:rsidRPr="00CF6582">
        <w:rPr>
          <w:rFonts w:ascii="Menlo Regular" w:hAnsi="Menlo Regular" w:cs="Menlo Regular"/>
          <w:color w:val="000000"/>
          <w:sz w:val="18"/>
          <w:szCs w:val="22"/>
        </w:rPr>
        <w:t xml:space="preserve"> operator != (</w:t>
      </w:r>
      <w:proofErr w:type="spellStart"/>
      <w:r w:rsidRPr="00CF6582">
        <w:rPr>
          <w:rFonts w:ascii="Menlo Regular" w:hAnsi="Menlo Regular" w:cs="Menlo Regular"/>
          <w:color w:val="000000"/>
          <w:sz w:val="18"/>
          <w:szCs w:val="22"/>
        </w:rPr>
        <w:t>dds</w:t>
      </w:r>
      <w:proofErr w:type="spellEnd"/>
      <w:r w:rsidR="00D12F74" w:rsidRPr="00CF6582">
        <w:rPr>
          <w:rFonts w:ascii="Menlo Regular" w:hAnsi="Menlo Regular" w:cs="Menlo Regular"/>
          <w:color w:val="000000"/>
          <w:sz w:val="18"/>
          <w:szCs w:val="22"/>
        </w:rPr>
        <w:t>::</w:t>
      </w:r>
      <w:proofErr w:type="spellStart"/>
      <w:r w:rsidR="00D12F74" w:rsidRPr="00CF6582">
        <w:rPr>
          <w:rFonts w:ascii="Menlo Regular" w:hAnsi="Menlo Regular" w:cs="Menlo Regular"/>
          <w:color w:val="000000"/>
          <w:sz w:val="18"/>
          <w:szCs w:val="22"/>
        </w:rPr>
        <w:t>null_type</w:t>
      </w:r>
      <w:proofErr w:type="spellEnd"/>
      <w:r w:rsidR="00D12F74" w:rsidRPr="00CF6582">
        <w:rPr>
          <w:rFonts w:ascii="Menlo Regular" w:hAnsi="Menlo Regular" w:cs="Menlo Regular"/>
          <w:color w:val="000000"/>
          <w:sz w:val="18"/>
          <w:szCs w:val="22"/>
        </w:rPr>
        <w:t xml:space="preserve">, </w:t>
      </w:r>
    </w:p>
    <w:p w14:paraId="74CD49D0" w14:textId="4E89317C" w:rsidR="00D12F74" w:rsidRPr="00CF6582" w:rsidRDefault="003A337B" w:rsidP="00D12F74">
      <w:pPr>
        <w:ind w:left="1416"/>
        <w:rPr>
          <w:rFonts w:ascii="Menlo Regular" w:hAnsi="Menlo Regular" w:cs="Menlo Regular"/>
          <w:color w:val="000000"/>
          <w:sz w:val="18"/>
          <w:szCs w:val="22"/>
        </w:rPr>
      </w:pPr>
      <w:r>
        <w:rPr>
          <w:rFonts w:ascii="Menlo Regular" w:hAnsi="Menlo Regular" w:cs="Menlo Regular"/>
          <w:color w:val="000000"/>
          <w:sz w:val="18"/>
          <w:szCs w:val="22"/>
        </w:rPr>
        <w:t xml:space="preserve">                                     </w:t>
      </w:r>
      <w:proofErr w:type="spellStart"/>
      <w:proofErr w:type="gramStart"/>
      <w:r w:rsidR="0041741F" w:rsidRPr="00CF6582">
        <w:rPr>
          <w:rFonts w:ascii="Menlo Regular" w:hAnsi="Menlo Regular" w:cs="Menlo Regular"/>
          <w:color w:val="000000"/>
          <w:sz w:val="18"/>
          <w:szCs w:val="22"/>
        </w:rPr>
        <w:t>const</w:t>
      </w:r>
      <w:proofErr w:type="spellEnd"/>
      <w:proofErr w:type="gramEnd"/>
      <w:r w:rsidR="0041741F" w:rsidRPr="00CF6582">
        <w:rPr>
          <w:rFonts w:ascii="Menlo Regular" w:hAnsi="Menlo Regular" w:cs="Menlo Regular"/>
          <w:color w:val="000000"/>
          <w:sz w:val="18"/>
          <w:szCs w:val="22"/>
        </w:rPr>
        <w:t xml:space="preserve"> Reference&lt;D&gt; &amp; r) </w:t>
      </w:r>
    </w:p>
    <w:p w14:paraId="7A4B95DB" w14:textId="4EC315F3" w:rsidR="0041741F" w:rsidRPr="00CF6582" w:rsidRDefault="00B36A28" w:rsidP="00B36A28">
      <w:pPr>
        <w:rPr>
          <w:rFonts w:ascii="Menlo Regular" w:hAnsi="Menlo Regular" w:cs="Menlo Regular"/>
          <w:color w:val="000000"/>
          <w:sz w:val="18"/>
          <w:szCs w:val="22"/>
        </w:rPr>
      </w:pPr>
      <w:r>
        <w:rPr>
          <w:rFonts w:ascii="Menlo Regular" w:hAnsi="Menlo Regular" w:cs="Menlo Regular"/>
          <w:color w:val="000000"/>
          <w:sz w:val="18"/>
          <w:szCs w:val="22"/>
        </w:rPr>
        <w:t xml:space="preserve">                                 </w:t>
      </w:r>
      <w:proofErr w:type="gramStart"/>
      <w:r w:rsidR="0041741F" w:rsidRPr="00CF6582">
        <w:rPr>
          <w:rFonts w:ascii="Menlo Regular" w:hAnsi="Menlo Regular" w:cs="Menlo Regular"/>
          <w:color w:val="000000"/>
          <w:sz w:val="18"/>
          <w:szCs w:val="22"/>
        </w:rPr>
        <w:t>{   return</w:t>
      </w:r>
      <w:proofErr w:type="gramEnd"/>
      <w:r w:rsidR="0041741F" w:rsidRPr="00CF6582">
        <w:rPr>
          <w:rFonts w:ascii="Menlo Regular" w:hAnsi="Menlo Regular" w:cs="Menlo Regular"/>
          <w:color w:val="000000"/>
          <w:sz w:val="18"/>
          <w:szCs w:val="22"/>
        </w:rPr>
        <w:t xml:space="preserve"> !</w:t>
      </w:r>
      <w:proofErr w:type="spellStart"/>
      <w:r w:rsidR="0041741F" w:rsidRPr="00CF6582">
        <w:rPr>
          <w:rFonts w:ascii="Menlo Regular" w:hAnsi="Menlo Regular" w:cs="Menlo Regular"/>
          <w:color w:val="000000"/>
          <w:sz w:val="18"/>
          <w:szCs w:val="22"/>
        </w:rPr>
        <w:t>r.is_nil</w:t>
      </w:r>
      <w:proofErr w:type="spellEnd"/>
      <w:r w:rsidR="0041741F" w:rsidRPr="00CF6582">
        <w:rPr>
          <w:rFonts w:ascii="Menlo Regular" w:hAnsi="Menlo Regular" w:cs="Menlo Regular"/>
          <w:color w:val="000000"/>
          <w:sz w:val="18"/>
          <w:szCs w:val="22"/>
        </w:rPr>
        <w:t>(); }</w:t>
      </w:r>
    </w:p>
    <w:p w14:paraId="70A54B56" w14:textId="77777777" w:rsidR="00C60E63" w:rsidRPr="00DB19FB" w:rsidRDefault="00C60E63" w:rsidP="0041741F">
      <w:pPr>
        <w:rPr>
          <w:rFonts w:asciiTheme="majorHAnsi" w:eastAsia="Times New Roman" w:hAnsiTheme="majorHAnsi" w:cs="Times New Roman"/>
          <w:color w:val="000000"/>
          <w:sz w:val="22"/>
          <w:szCs w:val="22"/>
        </w:rPr>
      </w:pPr>
    </w:p>
    <w:p w14:paraId="10481D34"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9" w:name="_Toc178327466"/>
      <w:bookmarkStart w:id="70" w:name="Issue16340"/>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39950A37"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25B5ADE8"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2F3915AF" w14:textId="5C8E4DFA" w:rsidR="00EA5500" w:rsidRPr="00951C61" w:rsidRDefault="00C60E63" w:rsidP="00951C61">
      <w:pPr>
        <w:tabs>
          <w:tab w:val="left" w:pos="916"/>
        </w:tabs>
        <w:rPr>
          <w:rFonts w:asciiTheme="majorHAnsi" w:eastAsia="Times New Roman" w:hAnsiTheme="majorHAnsi" w:cs="Times New Roman"/>
          <w:b/>
          <w:bCs/>
          <w:color w:val="000000"/>
          <w:sz w:val="22"/>
          <w:szCs w:val="22"/>
        </w:rPr>
      </w:pPr>
      <w:r w:rsidRPr="00325BA3">
        <w:rPr>
          <w:rFonts w:asciiTheme="majorHAnsi" w:eastAsia="Times New Roman" w:hAnsiTheme="majorHAnsi" w:cs="Times New Roman"/>
          <w:b/>
          <w:bCs/>
          <w:color w:val="000000"/>
          <w:sz w:val="22"/>
          <w:szCs w:val="22"/>
        </w:rPr>
        <w:t>Discussion:</w:t>
      </w:r>
      <w:r w:rsidR="004879A7">
        <w:rPr>
          <w:rFonts w:asciiTheme="majorHAnsi" w:eastAsia="Times New Roman" w:hAnsiTheme="majorHAnsi" w:cs="Times New Roman"/>
          <w:b/>
          <w:bCs/>
          <w:color w:val="000000"/>
          <w:sz w:val="22"/>
          <w:szCs w:val="22"/>
        </w:rPr>
        <w:t xml:space="preserve"> </w:t>
      </w:r>
    </w:p>
    <w:p w14:paraId="448FDBA0" w14:textId="77777777" w:rsidR="0041741F" w:rsidRPr="00325BA3" w:rsidRDefault="0041741F" w:rsidP="004C4D6B">
      <w:pPr>
        <w:pStyle w:val="Titre1"/>
      </w:pPr>
      <w:r w:rsidRPr="00325BA3">
        <w:t xml:space="preserve">Issue 16340: Fixing bugs and improving usability of the </w:t>
      </w:r>
      <w:proofErr w:type="spellStart"/>
      <w:r w:rsidRPr="00325BA3">
        <w:t>InstanceHandle</w:t>
      </w:r>
      <w:proofErr w:type="spellEnd"/>
      <w:r w:rsidRPr="00325BA3">
        <w:t>&lt;D&gt; class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69"/>
    </w:p>
    <w:bookmarkEnd w:id="70"/>
    <w:p w14:paraId="58B35CBF" w14:textId="77777777" w:rsidR="004C4D6B" w:rsidRPr="00325BA3" w:rsidRDefault="004C4D6B" w:rsidP="0041741F">
      <w:pPr>
        <w:rPr>
          <w:rFonts w:asciiTheme="majorHAnsi" w:eastAsia="Times New Roman" w:hAnsiTheme="majorHAnsi" w:cs="Times New Roman"/>
          <w:i/>
          <w:iCs/>
          <w:color w:val="000000"/>
          <w:sz w:val="27"/>
          <w:szCs w:val="27"/>
        </w:rPr>
      </w:pPr>
    </w:p>
    <w:p w14:paraId="3802BF83" w14:textId="77777777" w:rsid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Source:</w:t>
      </w:r>
      <w:r w:rsidRPr="00887D9B">
        <w:rPr>
          <w:rFonts w:asciiTheme="majorHAnsi" w:eastAsia="Times New Roman" w:hAnsiTheme="majorHAnsi" w:cs="Times New Roman"/>
          <w:color w:val="000000"/>
          <w:sz w:val="22"/>
          <w:szCs w:val="22"/>
        </w:rPr>
        <w:t xml:space="preserve"> Real-Time Innovations (Mr. </w:t>
      </w:r>
      <w:proofErr w:type="spellStart"/>
      <w:r w:rsidRPr="00887D9B">
        <w:rPr>
          <w:rFonts w:asciiTheme="majorHAnsi" w:eastAsia="Times New Roman" w:hAnsiTheme="majorHAnsi" w:cs="Times New Roman"/>
          <w:color w:val="000000"/>
          <w:sz w:val="22"/>
          <w:szCs w:val="22"/>
        </w:rPr>
        <w:t>Sumant</w:t>
      </w:r>
      <w:proofErr w:type="spellEnd"/>
      <w:r w:rsidRPr="00887D9B">
        <w:rPr>
          <w:rFonts w:asciiTheme="majorHAnsi" w:eastAsia="Times New Roman" w:hAnsiTheme="majorHAnsi" w:cs="Times New Roman"/>
          <w:color w:val="000000"/>
          <w:sz w:val="22"/>
          <w:szCs w:val="22"/>
        </w:rPr>
        <w:t xml:space="preserve"> </w:t>
      </w:r>
      <w:proofErr w:type="spellStart"/>
      <w:r w:rsidRPr="00887D9B">
        <w:rPr>
          <w:rFonts w:asciiTheme="majorHAnsi" w:eastAsia="Times New Roman" w:hAnsiTheme="majorHAnsi" w:cs="Times New Roman"/>
          <w:color w:val="000000"/>
          <w:sz w:val="22"/>
          <w:szCs w:val="22"/>
        </w:rPr>
        <w:t>Tambe</w:t>
      </w:r>
      <w:proofErr w:type="spellEnd"/>
      <w:r w:rsidRPr="00887D9B">
        <w:rPr>
          <w:rFonts w:asciiTheme="majorHAnsi" w:eastAsia="Times New Roman" w:hAnsiTheme="majorHAnsi" w:cs="Times New Roman"/>
          <w:color w:val="000000"/>
          <w:sz w:val="22"/>
          <w:szCs w:val="22"/>
        </w:rPr>
        <w:t>, </w:t>
      </w:r>
      <w:hyperlink r:id="rId14" w:history="1">
        <w:proofErr w:type="spellStart"/>
        <w:proofErr w:type="gramStart"/>
        <w:r w:rsidRPr="00887D9B">
          <w:rPr>
            <w:rFonts w:asciiTheme="majorHAnsi" w:eastAsia="Times New Roman" w:hAnsiTheme="majorHAnsi" w:cs="Times New Roman"/>
            <w:color w:val="0000FF"/>
            <w:sz w:val="22"/>
            <w:szCs w:val="22"/>
            <w:u w:val="single"/>
          </w:rPr>
          <w:t>sumant</w:t>
        </w:r>
        <w:proofErr w:type="spellEnd"/>
        <w:r w:rsidRPr="00887D9B">
          <w:rPr>
            <w:rFonts w:asciiTheme="majorHAnsi" w:eastAsia="Times New Roman" w:hAnsiTheme="majorHAnsi" w:cs="Times New Roman"/>
            <w:color w:val="0000FF"/>
            <w:sz w:val="22"/>
            <w:szCs w:val="22"/>
            <w:u w:val="single"/>
          </w:rPr>
          <w:t>(</w:t>
        </w:r>
        <w:proofErr w:type="gramEnd"/>
        <w:r w:rsidRPr="00887D9B">
          <w:rPr>
            <w:rFonts w:asciiTheme="majorHAnsi" w:eastAsia="Times New Roman" w:hAnsiTheme="majorHAnsi" w:cs="Times New Roman"/>
            <w:color w:val="0000FF"/>
            <w:sz w:val="22"/>
            <w:szCs w:val="22"/>
            <w:u w:val="single"/>
          </w:rPr>
          <w:t>at)rti.com</w:t>
        </w:r>
      </w:hyperlink>
      <w:r w:rsidRPr="00887D9B">
        <w:rPr>
          <w:rFonts w:asciiTheme="majorHAnsi" w:eastAsia="Times New Roman" w:hAnsiTheme="majorHAnsi" w:cs="Times New Roman"/>
          <w:color w:val="000000"/>
          <w:sz w:val="22"/>
          <w:szCs w:val="22"/>
        </w:rPr>
        <w:t>)</w:t>
      </w:r>
    </w:p>
    <w:p w14:paraId="0F6A13EC" w14:textId="5C79D523" w:rsidR="00887D9B" w:rsidRP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Nature:</w:t>
      </w:r>
      <w:r w:rsidRPr="00887D9B">
        <w:rPr>
          <w:rFonts w:asciiTheme="majorHAnsi" w:eastAsia="Times New Roman" w:hAnsiTheme="majorHAnsi" w:cs="Times New Roman"/>
          <w:color w:val="000000"/>
          <w:sz w:val="22"/>
          <w:szCs w:val="22"/>
        </w:rPr>
        <w:t> Revision</w:t>
      </w:r>
    </w:p>
    <w:p w14:paraId="06AA3E2F" w14:textId="77777777" w:rsidR="00887D9B" w:rsidRPr="00887D9B" w:rsidRDefault="0041741F" w:rsidP="0041741F">
      <w:pPr>
        <w:rPr>
          <w:rFonts w:asciiTheme="majorHAnsi" w:eastAsia="Times New Roman" w:hAnsiTheme="majorHAnsi" w:cs="Times New Roman"/>
          <w:color w:val="000000"/>
          <w:sz w:val="22"/>
          <w:szCs w:val="22"/>
        </w:rPr>
      </w:pPr>
      <w:r w:rsidRPr="00887D9B">
        <w:rPr>
          <w:rFonts w:asciiTheme="majorHAnsi" w:eastAsia="Times New Roman" w:hAnsiTheme="majorHAnsi" w:cs="Times New Roman"/>
          <w:b/>
          <w:bCs/>
          <w:color w:val="000000"/>
          <w:sz w:val="22"/>
          <w:szCs w:val="22"/>
        </w:rPr>
        <w:t>Severity:</w:t>
      </w:r>
      <w:r w:rsidRPr="00887D9B">
        <w:rPr>
          <w:rFonts w:asciiTheme="majorHAnsi" w:eastAsia="Times New Roman" w:hAnsiTheme="majorHAnsi" w:cs="Times New Roman"/>
          <w:color w:val="000000"/>
          <w:sz w:val="22"/>
          <w:szCs w:val="22"/>
        </w:rPr>
        <w:t> Significant</w:t>
      </w:r>
    </w:p>
    <w:p w14:paraId="3E07AA9B" w14:textId="77777777" w:rsidR="00887D9B" w:rsidRDefault="00887D9B" w:rsidP="0041741F">
      <w:pPr>
        <w:rPr>
          <w:rFonts w:asciiTheme="majorHAnsi" w:eastAsia="Times New Roman" w:hAnsiTheme="majorHAnsi" w:cs="Times New Roman"/>
          <w:b/>
          <w:bCs/>
          <w:color w:val="000000"/>
          <w:sz w:val="22"/>
          <w:szCs w:val="22"/>
        </w:rPr>
      </w:pPr>
    </w:p>
    <w:p w14:paraId="4BDCDFE8" w14:textId="77777777" w:rsidR="009A3273" w:rsidRDefault="0041741F" w:rsidP="00887D9B">
      <w:pPr>
        <w:rPr>
          <w:rFonts w:asciiTheme="majorHAnsi" w:hAnsiTheme="majorHAnsi" w:cs="Courier"/>
          <w:color w:val="000000"/>
          <w:sz w:val="22"/>
          <w:szCs w:val="22"/>
        </w:rPr>
      </w:pPr>
      <w:r w:rsidRPr="00887D9B">
        <w:rPr>
          <w:rFonts w:asciiTheme="majorHAnsi" w:eastAsia="Times New Roman" w:hAnsiTheme="majorHAnsi" w:cs="Times New Roman"/>
          <w:b/>
          <w:bCs/>
          <w:color w:val="000000"/>
          <w:sz w:val="22"/>
          <w:szCs w:val="22"/>
        </w:rPr>
        <w:t>Summary</w:t>
      </w:r>
      <w:r w:rsidR="00887D9B">
        <w:rPr>
          <w:rFonts w:asciiTheme="majorHAnsi" w:eastAsia="Times New Roman" w:hAnsiTheme="majorHAnsi" w:cs="Times New Roman"/>
          <w:b/>
          <w:bCs/>
          <w:color w:val="000000"/>
          <w:sz w:val="22"/>
          <w:szCs w:val="22"/>
        </w:rPr>
        <w:t>.</w:t>
      </w:r>
      <w:r w:rsidR="00887D9B">
        <w:rPr>
          <w:rFonts w:asciiTheme="majorHAnsi" w:hAnsiTheme="majorHAnsi"/>
          <w:sz w:val="22"/>
          <w:szCs w:val="22"/>
        </w:rPr>
        <w:t xml:space="preserve"> </w:t>
      </w:r>
      <w:r w:rsidRPr="0041741F">
        <w:rPr>
          <w:rFonts w:asciiTheme="majorHAnsi" w:hAnsiTheme="majorHAnsi" w:cs="Courier"/>
          <w:color w:val="000000"/>
          <w:sz w:val="22"/>
          <w:szCs w:val="22"/>
        </w:rPr>
        <w:t xml:space="preserve">The </w:t>
      </w:r>
      <w:proofErr w:type="spellStart"/>
      <w:r w:rsidRPr="0041741F">
        <w:rPr>
          <w:rFonts w:asciiTheme="majorHAnsi" w:hAnsiTheme="majorHAnsi" w:cs="Courier"/>
          <w:color w:val="000000"/>
          <w:sz w:val="22"/>
          <w:szCs w:val="22"/>
        </w:rPr>
        <w:t>InstanceHandle</w:t>
      </w:r>
      <w:proofErr w:type="spellEnd"/>
      <w:r w:rsidRPr="0041741F">
        <w:rPr>
          <w:rFonts w:asciiTheme="majorHAnsi" w:hAnsiTheme="majorHAnsi" w:cs="Courier"/>
          <w:color w:val="000000"/>
          <w:sz w:val="22"/>
          <w:szCs w:val="22"/>
        </w:rPr>
        <w:t xml:space="preserve"> class in </w:t>
      </w:r>
      <w:proofErr w:type="spellStart"/>
      <w:r w:rsidRPr="0041741F">
        <w:rPr>
          <w:rFonts w:asciiTheme="majorHAnsi" w:hAnsiTheme="majorHAnsi" w:cs="Courier"/>
          <w:color w:val="000000"/>
          <w:sz w:val="22"/>
          <w:szCs w:val="22"/>
        </w:rPr>
        <w:t>dds</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psm</w:t>
      </w:r>
      <w:proofErr w:type="spellEnd"/>
      <w:r w:rsidRPr="0041741F">
        <w:rPr>
          <w:rFonts w:asciiTheme="majorHAnsi" w:hAnsiTheme="majorHAnsi" w:cs="Courier"/>
          <w:color w:val="000000"/>
          <w:sz w:val="22"/>
          <w:szCs w:val="22"/>
        </w:rPr>
        <w:t>-cxx\</w:t>
      </w:r>
      <w:proofErr w:type="spellStart"/>
      <w:r w:rsidRPr="0041741F">
        <w:rPr>
          <w:rFonts w:asciiTheme="majorHAnsi" w:hAnsiTheme="majorHAnsi" w:cs="Courier"/>
          <w:color w:val="000000"/>
          <w:sz w:val="22"/>
          <w:szCs w:val="22"/>
        </w:rPr>
        <w:t>src</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hpp</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tdds</w:t>
      </w:r>
      <w:proofErr w:type="spellEnd"/>
      <w:r w:rsidRPr="0041741F">
        <w:rPr>
          <w:rFonts w:asciiTheme="majorHAnsi" w:hAnsiTheme="majorHAnsi" w:cs="Courier"/>
          <w:color w:val="000000"/>
          <w:sz w:val="22"/>
          <w:szCs w:val="22"/>
        </w:rPr>
        <w:t>\core\instancehandle.hpp appears to be incomplete in several ways</w:t>
      </w:r>
    </w:p>
    <w:p w14:paraId="08C7AC12" w14:textId="77777777" w:rsidR="009A3273"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 A missing constructor </w:t>
      </w:r>
      <w:proofErr w:type="spellStart"/>
      <w:proofErr w:type="gram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w:t>
      </w:r>
      <w:proofErr w:type="spellStart"/>
      <w:proofErr w:type="gramEnd"/>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DELEGATE &amp; d) :  </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::core::Value&lt;DELEGATE&gt;(d) {}   There is no way to construct an instance handle except a null one!</w:t>
      </w:r>
    </w:p>
    <w:p w14:paraId="595DDE37" w14:textId="77777777" w:rsidR="009A3273" w:rsidRPr="009A3273" w:rsidRDefault="009A3273" w:rsidP="009A3273">
      <w:pPr>
        <w:pStyle w:val="Paragraphedeliste"/>
        <w:rPr>
          <w:rFonts w:asciiTheme="majorHAnsi" w:hAnsiTheme="majorHAnsi"/>
          <w:sz w:val="22"/>
          <w:szCs w:val="22"/>
        </w:rPr>
      </w:pPr>
    </w:p>
    <w:p w14:paraId="2BDBFE58" w14:textId="77777777" w:rsidR="009A3273"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A missing copy-</w:t>
      </w:r>
      <w:proofErr w:type="gramStart"/>
      <w:r w:rsidRPr="009A3273">
        <w:rPr>
          <w:rFonts w:asciiTheme="majorHAnsi" w:hAnsiTheme="majorHAnsi" w:cs="Courier"/>
          <w:color w:val="000000"/>
          <w:sz w:val="22"/>
          <w:szCs w:val="22"/>
        </w:rPr>
        <w:t xml:space="preserve">constructor  </w:t>
      </w:r>
      <w:proofErr w:type="spellStart"/>
      <w:r w:rsidRPr="009A3273">
        <w:rPr>
          <w:rFonts w:asciiTheme="majorHAnsi" w:hAnsiTheme="majorHAnsi" w:cs="Courier"/>
          <w:color w:val="000000"/>
          <w:sz w:val="22"/>
          <w:szCs w:val="22"/>
        </w:rPr>
        <w:t>InstanceHandle</w:t>
      </w:r>
      <w:proofErr w:type="spellEnd"/>
      <w:proofErr w:type="gramEnd"/>
      <w:r w:rsidRPr="009A3273">
        <w:rPr>
          <w:rFonts w:asciiTheme="majorHAnsi" w:hAnsiTheme="majorHAnsi" w:cs="Courier"/>
          <w:color w:val="000000"/>
          <w:sz w:val="22"/>
          <w:szCs w:val="22"/>
        </w:rPr>
        <w:t>(</w:t>
      </w:r>
      <w:proofErr w:type="spellStart"/>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 xml:space="preserve">&amp; </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xml:space="preserve">)  :  </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::core::Value&lt;DELEGATE&gt;(</w:t>
      </w:r>
      <w:proofErr w:type="spellStart"/>
      <w:r w:rsidRPr="009A3273">
        <w:rPr>
          <w:rFonts w:asciiTheme="majorHAnsi" w:hAnsiTheme="majorHAnsi" w:cs="Courier"/>
          <w:color w:val="000000"/>
          <w:sz w:val="22"/>
          <w:szCs w:val="22"/>
        </w:rPr>
        <w:t>src.delegate</w:t>
      </w:r>
      <w:proofErr w:type="spellEnd"/>
      <w:r w:rsidRPr="009A3273">
        <w:rPr>
          <w:rFonts w:asciiTheme="majorHAnsi" w:hAnsiTheme="majorHAnsi" w:cs="Courier"/>
          <w:color w:val="000000"/>
          <w:sz w:val="22"/>
          <w:szCs w:val="22"/>
        </w:rPr>
        <w:t>())  { }</w:t>
      </w:r>
    </w:p>
    <w:p w14:paraId="2A017A5D" w14:textId="77777777" w:rsidR="009A3273" w:rsidRPr="009A3273" w:rsidRDefault="009A3273" w:rsidP="009A3273">
      <w:pPr>
        <w:rPr>
          <w:rFonts w:asciiTheme="majorHAnsi" w:hAnsiTheme="majorHAnsi" w:cs="Courier"/>
          <w:color w:val="000000"/>
          <w:sz w:val="22"/>
          <w:szCs w:val="22"/>
        </w:rPr>
      </w:pPr>
    </w:p>
    <w:p w14:paraId="15EDB7E5" w14:textId="77777777" w:rsidR="008972AC" w:rsidRPr="008972AC"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Typos: a missing </w:t>
      </w:r>
      <w:proofErr w:type="gramStart"/>
      <w:r w:rsidRPr="009A3273">
        <w:rPr>
          <w:rFonts w:asciiTheme="majorHAnsi" w:hAnsiTheme="majorHAnsi" w:cs="Courier"/>
          <w:color w:val="000000"/>
          <w:sz w:val="22"/>
          <w:szCs w:val="22"/>
        </w:rPr>
        <w:t>return</w:t>
      </w:r>
      <w:proofErr w:type="gramEnd"/>
      <w:r w:rsidRPr="009A3273">
        <w:rPr>
          <w:rFonts w:asciiTheme="majorHAnsi" w:hAnsiTheme="majorHAnsi" w:cs="Courier"/>
          <w:color w:val="000000"/>
          <w:sz w:val="22"/>
          <w:szCs w:val="22"/>
        </w:rPr>
        <w:t xml:space="preserve"> and needs a dot instead of an arrow.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&amp; operator=(</w:t>
      </w:r>
      <w:proofErr w:type="spellStart"/>
      <w:r w:rsidRPr="009A3273">
        <w:rPr>
          <w:rFonts w:asciiTheme="majorHAnsi" w:hAnsiTheme="majorHAnsi" w:cs="Courier"/>
          <w:color w:val="000000"/>
          <w:sz w:val="22"/>
          <w:szCs w:val="22"/>
        </w:rPr>
        <w:t>const</w:t>
      </w:r>
      <w:proofErr w:type="spellEnd"/>
      <w:r w:rsidRPr="009A3273">
        <w:rPr>
          <w:rFonts w:asciiTheme="majorHAnsi" w:hAnsiTheme="majorHAnsi" w:cs="Courier"/>
          <w:color w:val="000000"/>
          <w:sz w:val="22"/>
          <w:szCs w:val="22"/>
        </w:rPr>
        <w:t xml:space="preserve"> </w:t>
      </w:r>
      <w:proofErr w:type="spellStart"/>
      <w:r w:rsidRPr="009A3273">
        <w:rPr>
          <w:rFonts w:asciiTheme="majorHAnsi" w:hAnsiTheme="majorHAnsi" w:cs="Courier"/>
          <w:color w:val="000000"/>
          <w:sz w:val="22"/>
          <w:szCs w:val="22"/>
        </w:rPr>
        <w: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core::</w:t>
      </w:r>
      <w:proofErr w:type="spellStart"/>
      <w:r w:rsidRPr="009A3273">
        <w:rPr>
          <w:rFonts w:asciiTheme="majorHAnsi" w:hAnsiTheme="majorHAnsi" w:cs="Courier"/>
          <w:color w:val="000000"/>
          <w:sz w:val="22"/>
          <w:szCs w:val="22"/>
        </w:rPr>
        <w:t>null_type</w:t>
      </w:r>
      <w:proofErr w:type="spellEnd"/>
      <w:r w:rsidRPr="009A3273">
        <w:rPr>
          <w:rFonts w:asciiTheme="majorHAnsi" w:hAnsiTheme="majorHAnsi" w:cs="Courier"/>
          <w:color w:val="000000"/>
          <w:sz w:val="22"/>
          <w:szCs w:val="22"/>
        </w:rPr>
        <w:t xml:space="preserve">&amp; </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 return this-&gt;delegate().operator=(</w:t>
      </w:r>
      <w:proofErr w:type="spellStart"/>
      <w:r w:rsidRPr="009A3273">
        <w:rPr>
          <w:rFonts w:asciiTheme="majorHAnsi" w:hAnsiTheme="majorHAnsi" w:cs="Courier"/>
          <w:color w:val="000000"/>
          <w:sz w:val="22"/>
          <w:szCs w:val="22"/>
        </w:rPr>
        <w:t>src</w:t>
      </w:r>
      <w:proofErr w:type="spellEnd"/>
      <w:r w:rsidRPr="009A3273">
        <w:rPr>
          <w:rFonts w:asciiTheme="majorHAnsi" w:hAnsiTheme="majorHAnsi" w:cs="Courier"/>
          <w:color w:val="000000"/>
          <w:sz w:val="22"/>
          <w:szCs w:val="22"/>
        </w:rPr>
        <w:t xml:space="preserve">);   } </w:t>
      </w:r>
    </w:p>
    <w:p w14:paraId="39CE6F8C" w14:textId="77777777" w:rsidR="008972AC" w:rsidRPr="008972AC" w:rsidRDefault="008972AC" w:rsidP="008972AC">
      <w:pPr>
        <w:rPr>
          <w:rFonts w:asciiTheme="majorHAnsi" w:hAnsiTheme="majorHAnsi" w:cs="Courier"/>
          <w:color w:val="000000"/>
          <w:sz w:val="22"/>
          <w:szCs w:val="22"/>
        </w:rPr>
      </w:pPr>
    </w:p>
    <w:p w14:paraId="00FF6B44" w14:textId="77777777" w:rsidR="00EF5094" w:rsidRPr="00EF5094"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Missing comparison operators to allow comparisons </w:t>
      </w:r>
      <w:proofErr w:type="gramStart"/>
      <w:r w:rsidRPr="009A3273">
        <w:rPr>
          <w:rFonts w:asciiTheme="majorHAnsi" w:hAnsiTheme="majorHAnsi" w:cs="Courier"/>
          <w:color w:val="000000"/>
          <w:sz w:val="22"/>
          <w:szCs w:val="22"/>
        </w:rPr>
        <w:t>like  if</w:t>
      </w:r>
      <w:proofErr w:type="gramEnd"/>
      <w:r w:rsidRPr="009A3273">
        <w:rPr>
          <w:rFonts w:asciiTheme="majorHAnsi" w:hAnsiTheme="majorHAnsi" w:cs="Courier"/>
          <w:color w:val="000000"/>
          <w:sz w:val="22"/>
          <w:szCs w:val="22"/>
        </w:rPr>
        <w:t>(</w:t>
      </w:r>
      <w:proofErr w:type="spellStart"/>
      <w:r w:rsidRPr="009A3273">
        <w:rPr>
          <w:rFonts w:asciiTheme="majorHAnsi" w:hAnsiTheme="majorHAnsi" w:cs="Courier"/>
          <w:color w:val="000000"/>
          <w:sz w:val="22"/>
          <w:szCs w:val="22"/>
        </w:rPr>
        <w:t>dds</w:t>
      </w:r>
      <w:proofErr w:type="spellEnd"/>
      <w:r w:rsidRPr="009A3273">
        <w:rPr>
          <w:rFonts w:asciiTheme="majorHAnsi" w:hAnsiTheme="majorHAnsi" w:cs="Courier"/>
          <w:color w:val="000000"/>
          <w:sz w:val="22"/>
          <w:szCs w:val="22"/>
        </w:rPr>
        <w:t xml:space="preserve">::null == </w:t>
      </w:r>
      <w:proofErr w:type="spellStart"/>
      <w:r w:rsidRPr="009A3273">
        <w:rPr>
          <w:rFonts w:asciiTheme="majorHAnsi" w:hAnsiTheme="majorHAnsi" w:cs="Courier"/>
          <w:color w:val="000000"/>
          <w:sz w:val="22"/>
          <w:szCs w:val="22"/>
        </w:rPr>
        <w:t>instance_handle_object</w:t>
      </w:r>
      <w:proofErr w:type="spellEnd"/>
      <w:r w:rsidRPr="009A3273">
        <w:rPr>
          <w:rFonts w:asciiTheme="majorHAnsi" w:hAnsiTheme="majorHAnsi" w:cs="Courier"/>
          <w:color w:val="000000"/>
          <w:sz w:val="22"/>
          <w:szCs w:val="22"/>
        </w:rPr>
        <w:t xml:space="preserve">)    Currently it supports other way round. The proposed solution is to add two overloaded operators in </w:t>
      </w:r>
      <w:proofErr w:type="spellStart"/>
      <w:r w:rsidRPr="009A3273">
        <w:rPr>
          <w:rFonts w:asciiTheme="majorHAnsi" w:hAnsiTheme="majorHAnsi" w:cs="Courier"/>
          <w:color w:val="000000"/>
          <w:sz w:val="22"/>
          <w:szCs w:val="22"/>
        </w:rPr>
        <w:t>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 xml:space="preserve">core namespace.   </w:t>
      </w:r>
    </w:p>
    <w:p w14:paraId="094A9BEE" w14:textId="77777777" w:rsidR="00EF5094" w:rsidRPr="00EF5094" w:rsidRDefault="00EF5094" w:rsidP="00EF5094">
      <w:pPr>
        <w:rPr>
          <w:rFonts w:asciiTheme="majorHAnsi" w:hAnsiTheme="majorHAnsi" w:cs="Courier"/>
          <w:color w:val="000000"/>
          <w:sz w:val="22"/>
          <w:szCs w:val="22"/>
        </w:rPr>
      </w:pPr>
    </w:p>
    <w:p w14:paraId="58C251D2" w14:textId="77777777" w:rsidR="00EF5094" w:rsidRDefault="00EF5094" w:rsidP="00EF5094">
      <w:pPr>
        <w:pStyle w:val="Paragraphedeliste"/>
        <w:ind w:firstLine="696"/>
        <w:rPr>
          <w:rFonts w:asciiTheme="majorHAnsi" w:hAnsiTheme="majorHAnsi" w:cs="Courier"/>
          <w:color w:val="000000"/>
          <w:sz w:val="22"/>
          <w:szCs w:val="22"/>
        </w:rPr>
      </w:pPr>
    </w:p>
    <w:p w14:paraId="31C9C0A1" w14:textId="77777777" w:rsidR="00EF5094" w:rsidRDefault="00EF5094" w:rsidP="00EF5094">
      <w:pPr>
        <w:pStyle w:val="Paragraphedeliste"/>
        <w:ind w:firstLine="696"/>
        <w:rPr>
          <w:rFonts w:asciiTheme="majorHAnsi" w:hAnsiTheme="majorHAnsi" w:cs="Courier"/>
          <w:color w:val="000000"/>
          <w:sz w:val="22"/>
          <w:szCs w:val="22"/>
        </w:rPr>
      </w:pPr>
    </w:p>
    <w:p w14:paraId="23EFA413" w14:textId="0ED2F7C9" w:rsidR="00EF5094" w:rsidRPr="00EF5094" w:rsidRDefault="0041741F" w:rsidP="00EF5094">
      <w:pPr>
        <w:pStyle w:val="Paragraphedeliste"/>
        <w:ind w:firstLine="696"/>
        <w:rPr>
          <w:rFonts w:ascii="Menlo Regular" w:hAnsi="Menlo Regular" w:cs="Menlo Regular"/>
          <w:color w:val="000000"/>
          <w:sz w:val="20"/>
          <w:szCs w:val="22"/>
        </w:rPr>
      </w:pPr>
      <w:proofErr w:type="gramStart"/>
      <w:r w:rsidRPr="00EF5094">
        <w:rPr>
          <w:rFonts w:ascii="Menlo Regular" w:hAnsi="Menlo Regular" w:cs="Menlo Regular"/>
          <w:color w:val="000000"/>
          <w:sz w:val="20"/>
          <w:szCs w:val="22"/>
        </w:rPr>
        <w:t>temp</w:t>
      </w:r>
      <w:r w:rsidR="00EF5094">
        <w:rPr>
          <w:rFonts w:ascii="Menlo Regular" w:hAnsi="Menlo Regular" w:cs="Menlo Regular"/>
          <w:color w:val="000000"/>
          <w:sz w:val="20"/>
          <w:szCs w:val="22"/>
        </w:rPr>
        <w:t>late</w:t>
      </w:r>
      <w:proofErr w:type="gramEnd"/>
      <w:r w:rsidR="00EF5094">
        <w:rPr>
          <w:rFonts w:ascii="Menlo Regular" w:hAnsi="Menlo Regular" w:cs="Menlo Regular"/>
          <w:color w:val="000000"/>
          <w:sz w:val="20"/>
          <w:szCs w:val="22"/>
        </w:rPr>
        <w:t xml:space="preserve"> &lt;class D&gt; </w:t>
      </w:r>
      <w:proofErr w:type="spellStart"/>
      <w:r w:rsidR="00EF5094">
        <w:rPr>
          <w:rFonts w:ascii="Menlo Regular" w:hAnsi="Menlo Regular" w:cs="Menlo Regular"/>
          <w:color w:val="000000"/>
          <w:sz w:val="20"/>
          <w:szCs w:val="22"/>
        </w:rPr>
        <w:t>bool</w:t>
      </w:r>
      <w:proofErr w:type="spellEnd"/>
      <w:r w:rsidR="00EF5094">
        <w:rPr>
          <w:rFonts w:ascii="Menlo Regular" w:hAnsi="Menlo Regular" w:cs="Menlo Regular"/>
          <w:color w:val="000000"/>
          <w:sz w:val="20"/>
          <w:szCs w:val="22"/>
        </w:rPr>
        <w:t xml:space="preserve"> operator==</w:t>
      </w:r>
      <w:r w:rsidRPr="00EF5094">
        <w:rPr>
          <w:rFonts w:ascii="Menlo Regular" w:hAnsi="Menlo Regular" w:cs="Menlo Regular"/>
          <w:color w:val="000000"/>
          <w:sz w:val="20"/>
          <w:szCs w:val="22"/>
        </w:rPr>
        <w:t>(</w:t>
      </w:r>
      <w:proofErr w:type="spellStart"/>
      <w:r w:rsidRPr="00EF5094">
        <w:rPr>
          <w:rFonts w:ascii="Menlo Regular" w:hAnsi="Menlo Regular" w:cs="Menlo Regular"/>
          <w:color w:val="000000"/>
          <w:sz w:val="20"/>
          <w:szCs w:val="22"/>
        </w:rPr>
        <w:t>dds</w:t>
      </w:r>
      <w:proofErr w:type="spellEnd"/>
      <w:r w:rsidRPr="00EF5094">
        <w:rPr>
          <w:rFonts w:ascii="Menlo Regular" w:hAnsi="Menlo Regular" w:cs="Menlo Regular"/>
          <w:color w:val="000000"/>
          <w:sz w:val="20"/>
          <w:szCs w:val="22"/>
        </w:rPr>
        <w:t>::core::</w:t>
      </w:r>
      <w:proofErr w:type="spellStart"/>
      <w:r w:rsidRPr="00EF5094">
        <w:rPr>
          <w:rFonts w:ascii="Menlo Regular" w:hAnsi="Menlo Regular" w:cs="Menlo Regular"/>
          <w:color w:val="000000"/>
          <w:sz w:val="20"/>
          <w:szCs w:val="22"/>
        </w:rPr>
        <w:t>null_type</w:t>
      </w:r>
      <w:proofErr w:type="spellEnd"/>
      <w:r w:rsidRPr="00EF5094">
        <w:rPr>
          <w:rFonts w:ascii="Menlo Regular" w:hAnsi="Menlo Regular" w:cs="Menlo Regular"/>
          <w:color w:val="000000"/>
          <w:sz w:val="20"/>
          <w:szCs w:val="22"/>
        </w:rPr>
        <w:t xml:space="preserve">, </w:t>
      </w:r>
    </w:p>
    <w:p w14:paraId="03207306" w14:textId="4E789F8D" w:rsidR="00EF5094" w:rsidRPr="00EF5094" w:rsidRDefault="0041741F" w:rsidP="00EF5094">
      <w:pPr>
        <w:pStyle w:val="Paragraphedeliste"/>
        <w:ind w:left="4968" w:firstLine="696"/>
        <w:rPr>
          <w:rFonts w:ascii="Menlo Regular" w:hAnsi="Menlo Regular" w:cs="Menlo Regular"/>
          <w:color w:val="000000"/>
          <w:sz w:val="20"/>
          <w:szCs w:val="22"/>
        </w:rPr>
      </w:pPr>
      <w:proofErr w:type="spellStart"/>
      <w:r w:rsidRPr="00EF5094">
        <w:rPr>
          <w:rFonts w:ascii="Menlo Regular" w:hAnsi="Menlo Regular" w:cs="Menlo Regular"/>
          <w:color w:val="000000"/>
          <w:sz w:val="20"/>
          <w:szCs w:val="22"/>
        </w:rPr>
        <w:t>InstanceHandle</w:t>
      </w:r>
      <w:proofErr w:type="spellEnd"/>
      <w:r w:rsidRPr="00EF5094">
        <w:rPr>
          <w:rFonts w:ascii="Menlo Regular" w:hAnsi="Menlo Regular" w:cs="Menlo Regular"/>
          <w:color w:val="000000"/>
          <w:sz w:val="20"/>
          <w:szCs w:val="22"/>
        </w:rPr>
        <w:t xml:space="preserve">&lt;D&gt; </w:t>
      </w:r>
      <w:proofErr w:type="spellStart"/>
      <w:r w:rsidRPr="00EF5094">
        <w:rPr>
          <w:rFonts w:ascii="Menlo Regular" w:hAnsi="Menlo Regular" w:cs="Menlo Regular"/>
          <w:color w:val="000000"/>
          <w:sz w:val="20"/>
          <w:szCs w:val="22"/>
        </w:rPr>
        <w:t>const</w:t>
      </w:r>
      <w:proofErr w:type="spellEnd"/>
      <w:r w:rsidRPr="00EF5094">
        <w:rPr>
          <w:rFonts w:ascii="Menlo Regular" w:hAnsi="Menlo Regular" w:cs="Menlo Regular"/>
          <w:color w:val="000000"/>
          <w:sz w:val="20"/>
          <w:szCs w:val="22"/>
        </w:rPr>
        <w:t xml:space="preserve"> &amp;</w:t>
      </w:r>
      <w:proofErr w:type="spellStart"/>
      <w:r w:rsidRPr="00EF5094">
        <w:rPr>
          <w:rFonts w:ascii="Menlo Regular" w:hAnsi="Menlo Regular" w:cs="Menlo Regular"/>
          <w:color w:val="000000"/>
          <w:sz w:val="20"/>
          <w:szCs w:val="22"/>
        </w:rPr>
        <w:t>ih</w:t>
      </w:r>
      <w:proofErr w:type="spellEnd"/>
      <w:r w:rsidRPr="00EF5094">
        <w:rPr>
          <w:rFonts w:ascii="Menlo Regular" w:hAnsi="Menlo Regular" w:cs="Menlo Regular"/>
          <w:color w:val="000000"/>
          <w:sz w:val="20"/>
          <w:szCs w:val="22"/>
        </w:rPr>
        <w:t xml:space="preserve">) </w:t>
      </w:r>
    </w:p>
    <w:p w14:paraId="6831A393" w14:textId="77777777" w:rsidR="00EF5094" w:rsidRPr="00EF5094" w:rsidRDefault="00EF5094" w:rsidP="00EF5094">
      <w:pPr>
        <w:pStyle w:val="Paragraphedeliste"/>
        <w:ind w:firstLine="696"/>
        <w:rPr>
          <w:rFonts w:ascii="Menlo Regular" w:hAnsi="Menlo Regular" w:cs="Menlo Regular"/>
          <w:color w:val="000000"/>
          <w:sz w:val="20"/>
          <w:szCs w:val="22"/>
        </w:rPr>
      </w:pPr>
      <w:r w:rsidRPr="00EF5094">
        <w:rPr>
          <w:rFonts w:ascii="Menlo Regular" w:hAnsi="Menlo Regular" w:cs="Menlo Regular"/>
          <w:color w:val="000000"/>
          <w:sz w:val="20"/>
          <w:szCs w:val="22"/>
        </w:rPr>
        <w:t xml:space="preserve">      </w:t>
      </w:r>
      <w:proofErr w:type="gramStart"/>
      <w:r w:rsidR="0041741F" w:rsidRPr="00EF5094">
        <w:rPr>
          <w:rFonts w:ascii="Menlo Regular" w:hAnsi="Menlo Regular" w:cs="Menlo Regular"/>
          <w:color w:val="000000"/>
          <w:sz w:val="20"/>
          <w:szCs w:val="22"/>
        </w:rPr>
        <w:t>{   return</w:t>
      </w:r>
      <w:proofErr w:type="gramEnd"/>
      <w:r w:rsidR="0041741F" w:rsidRPr="00EF5094">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ih.is_nil</w:t>
      </w:r>
      <w:proofErr w:type="spellEnd"/>
      <w:r w:rsidR="0041741F" w:rsidRPr="00EF5094">
        <w:rPr>
          <w:rFonts w:ascii="Menlo Regular" w:hAnsi="Menlo Regular" w:cs="Menlo Regular"/>
          <w:color w:val="000000"/>
          <w:sz w:val="20"/>
          <w:szCs w:val="22"/>
        </w:rPr>
        <w:t xml:space="preserve">(); }   </w:t>
      </w:r>
    </w:p>
    <w:p w14:paraId="3AE435BB" w14:textId="77777777" w:rsidR="00EF5094" w:rsidRPr="00EF5094"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EF5094" w:rsidRDefault="0041741F" w:rsidP="00EF5094">
      <w:pPr>
        <w:pStyle w:val="Paragraphedeliste"/>
        <w:ind w:firstLine="696"/>
        <w:rPr>
          <w:rFonts w:ascii="Menlo Regular" w:hAnsi="Menlo Regular" w:cs="Menlo Regular"/>
          <w:color w:val="000000"/>
          <w:sz w:val="20"/>
          <w:szCs w:val="22"/>
        </w:rPr>
      </w:pPr>
      <w:proofErr w:type="gramStart"/>
      <w:r w:rsidRPr="00EF5094">
        <w:rPr>
          <w:rFonts w:ascii="Menlo Regular" w:hAnsi="Menlo Regular" w:cs="Menlo Regular"/>
          <w:color w:val="000000"/>
          <w:sz w:val="20"/>
          <w:szCs w:val="22"/>
        </w:rPr>
        <w:t>t</w:t>
      </w:r>
      <w:r w:rsidR="00EF5094">
        <w:rPr>
          <w:rFonts w:ascii="Menlo Regular" w:hAnsi="Menlo Regular" w:cs="Menlo Regular"/>
          <w:color w:val="000000"/>
          <w:sz w:val="20"/>
          <w:szCs w:val="22"/>
        </w:rPr>
        <w:t>emplate</w:t>
      </w:r>
      <w:proofErr w:type="gramEnd"/>
      <w:r w:rsidR="00EF5094">
        <w:rPr>
          <w:rFonts w:ascii="Menlo Regular" w:hAnsi="Menlo Regular" w:cs="Menlo Regular"/>
          <w:color w:val="000000"/>
          <w:sz w:val="20"/>
          <w:szCs w:val="22"/>
        </w:rPr>
        <w:t xml:space="preserve"> &lt;class D&gt; </w:t>
      </w:r>
      <w:proofErr w:type="spellStart"/>
      <w:r w:rsidR="00EF5094">
        <w:rPr>
          <w:rFonts w:ascii="Menlo Regular" w:hAnsi="Menlo Regular" w:cs="Menlo Regular"/>
          <w:color w:val="000000"/>
          <w:sz w:val="20"/>
          <w:szCs w:val="22"/>
        </w:rPr>
        <w:t>bool</w:t>
      </w:r>
      <w:proofErr w:type="spellEnd"/>
      <w:r w:rsidR="00EF5094">
        <w:rPr>
          <w:rFonts w:ascii="Menlo Regular" w:hAnsi="Menlo Regular" w:cs="Menlo Regular"/>
          <w:color w:val="000000"/>
          <w:sz w:val="20"/>
          <w:szCs w:val="22"/>
        </w:rPr>
        <w:t xml:space="preserve"> operator!=</w:t>
      </w:r>
      <w:r w:rsidRPr="00EF5094">
        <w:rPr>
          <w:rFonts w:ascii="Menlo Regular" w:hAnsi="Menlo Regular" w:cs="Menlo Regular"/>
          <w:color w:val="000000"/>
          <w:sz w:val="20"/>
          <w:szCs w:val="22"/>
        </w:rPr>
        <w:t>(</w:t>
      </w:r>
      <w:proofErr w:type="spellStart"/>
      <w:r w:rsidRPr="00EF5094">
        <w:rPr>
          <w:rFonts w:ascii="Menlo Regular" w:hAnsi="Menlo Regular" w:cs="Menlo Regular"/>
          <w:color w:val="000000"/>
          <w:sz w:val="20"/>
          <w:szCs w:val="22"/>
        </w:rPr>
        <w:t>dds</w:t>
      </w:r>
      <w:proofErr w:type="spellEnd"/>
      <w:r w:rsidRPr="00EF5094">
        <w:rPr>
          <w:rFonts w:ascii="Menlo Regular" w:hAnsi="Menlo Regular" w:cs="Menlo Regular"/>
          <w:color w:val="000000"/>
          <w:sz w:val="20"/>
          <w:szCs w:val="22"/>
        </w:rPr>
        <w:t>::core::</w:t>
      </w:r>
      <w:proofErr w:type="spellStart"/>
      <w:r w:rsidRPr="00EF5094">
        <w:rPr>
          <w:rFonts w:ascii="Menlo Regular" w:hAnsi="Menlo Regular" w:cs="Menlo Regular"/>
          <w:color w:val="000000"/>
          <w:sz w:val="20"/>
          <w:szCs w:val="22"/>
        </w:rPr>
        <w:t>null_type</w:t>
      </w:r>
      <w:proofErr w:type="spellEnd"/>
      <w:r w:rsidRPr="00EF5094">
        <w:rPr>
          <w:rFonts w:ascii="Menlo Regular" w:hAnsi="Menlo Regular" w:cs="Menlo Regular"/>
          <w:color w:val="000000"/>
          <w:sz w:val="20"/>
          <w:szCs w:val="22"/>
        </w:rPr>
        <w:t xml:space="preserve">, </w:t>
      </w:r>
    </w:p>
    <w:p w14:paraId="396D2A37" w14:textId="5E13EEDF" w:rsidR="00EF5094" w:rsidRPr="00EF5094" w:rsidRDefault="00EF5094" w:rsidP="00EF5094">
      <w:pPr>
        <w:pStyle w:val="Paragraphedeliste"/>
        <w:ind w:firstLine="696"/>
        <w:rPr>
          <w:rFonts w:ascii="Menlo Regular" w:hAnsi="Menlo Regular" w:cs="Menlo Regular"/>
          <w:color w:val="000000"/>
          <w:sz w:val="20"/>
          <w:szCs w:val="22"/>
        </w:rPr>
      </w:pPr>
      <w:r>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InstanceHandle</w:t>
      </w:r>
      <w:proofErr w:type="spellEnd"/>
      <w:r w:rsidR="0041741F" w:rsidRPr="00EF5094">
        <w:rPr>
          <w:rFonts w:ascii="Menlo Regular" w:hAnsi="Menlo Regular" w:cs="Menlo Regular"/>
          <w:color w:val="000000"/>
          <w:sz w:val="20"/>
          <w:szCs w:val="22"/>
        </w:rPr>
        <w:t xml:space="preserve">&lt;D&gt; </w:t>
      </w:r>
      <w:proofErr w:type="spellStart"/>
      <w:r w:rsidR="0041741F" w:rsidRPr="00EF5094">
        <w:rPr>
          <w:rFonts w:ascii="Menlo Regular" w:hAnsi="Menlo Regular" w:cs="Menlo Regular"/>
          <w:color w:val="000000"/>
          <w:sz w:val="20"/>
          <w:szCs w:val="22"/>
        </w:rPr>
        <w:t>const</w:t>
      </w:r>
      <w:proofErr w:type="spellEnd"/>
      <w:r w:rsidR="0041741F" w:rsidRPr="00EF5094">
        <w:rPr>
          <w:rFonts w:ascii="Menlo Regular" w:hAnsi="Menlo Regular" w:cs="Menlo Regular"/>
          <w:color w:val="000000"/>
          <w:sz w:val="20"/>
          <w:szCs w:val="22"/>
        </w:rPr>
        <w:t xml:space="preserve"> &amp;</w:t>
      </w:r>
      <w:proofErr w:type="spellStart"/>
      <w:r w:rsidR="0041741F" w:rsidRPr="00EF5094">
        <w:rPr>
          <w:rFonts w:ascii="Menlo Regular" w:hAnsi="Menlo Regular" w:cs="Menlo Regular"/>
          <w:color w:val="000000"/>
          <w:sz w:val="20"/>
          <w:szCs w:val="22"/>
        </w:rPr>
        <w:t>ih</w:t>
      </w:r>
      <w:proofErr w:type="spellEnd"/>
      <w:r w:rsidR="0041741F" w:rsidRPr="00EF5094">
        <w:rPr>
          <w:rFonts w:ascii="Menlo Regular" w:hAnsi="Menlo Regular" w:cs="Menlo Regular"/>
          <w:color w:val="000000"/>
          <w:sz w:val="20"/>
          <w:szCs w:val="22"/>
        </w:rPr>
        <w:t xml:space="preserve">) </w:t>
      </w:r>
    </w:p>
    <w:p w14:paraId="1171C966" w14:textId="534CC340" w:rsidR="00337672" w:rsidRPr="00EF5094" w:rsidRDefault="00EF5094" w:rsidP="00EF5094">
      <w:pPr>
        <w:pStyle w:val="Paragraphedeliste"/>
        <w:ind w:firstLine="696"/>
        <w:rPr>
          <w:rFonts w:ascii="Menlo Regular" w:hAnsi="Menlo Regular" w:cs="Menlo Regular"/>
          <w:sz w:val="20"/>
          <w:szCs w:val="22"/>
        </w:rPr>
      </w:pPr>
      <w:r w:rsidRPr="00EF5094">
        <w:rPr>
          <w:rFonts w:ascii="Menlo Regular" w:hAnsi="Menlo Regular" w:cs="Menlo Regular"/>
          <w:color w:val="000000"/>
          <w:sz w:val="20"/>
          <w:szCs w:val="22"/>
        </w:rPr>
        <w:t xml:space="preserve">      </w:t>
      </w:r>
      <w:proofErr w:type="gramStart"/>
      <w:r w:rsidR="009E2E23">
        <w:rPr>
          <w:rFonts w:ascii="Menlo Regular" w:hAnsi="Menlo Regular" w:cs="Menlo Regular"/>
          <w:color w:val="000000"/>
          <w:sz w:val="20"/>
          <w:szCs w:val="22"/>
        </w:rPr>
        <w:t xml:space="preserve">{ </w:t>
      </w:r>
      <w:r w:rsidR="0041741F" w:rsidRPr="00EF5094">
        <w:rPr>
          <w:rFonts w:ascii="Menlo Regular" w:hAnsi="Menlo Regular" w:cs="Menlo Regular"/>
          <w:color w:val="000000"/>
          <w:sz w:val="20"/>
          <w:szCs w:val="22"/>
        </w:rPr>
        <w:t>return</w:t>
      </w:r>
      <w:proofErr w:type="gramEnd"/>
      <w:r w:rsidR="0041741F" w:rsidRPr="00EF5094">
        <w:rPr>
          <w:rFonts w:ascii="Menlo Regular" w:hAnsi="Menlo Regular" w:cs="Menlo Regular"/>
          <w:color w:val="000000"/>
          <w:sz w:val="20"/>
          <w:szCs w:val="22"/>
        </w:rPr>
        <w:t xml:space="preserve"> !</w:t>
      </w:r>
      <w:proofErr w:type="spellStart"/>
      <w:r w:rsidR="0041741F" w:rsidRPr="00EF5094">
        <w:rPr>
          <w:rFonts w:ascii="Menlo Regular" w:hAnsi="Menlo Regular" w:cs="Menlo Regular"/>
          <w:color w:val="000000"/>
          <w:sz w:val="20"/>
          <w:szCs w:val="22"/>
        </w:rPr>
        <w:t>ih.is_nil</w:t>
      </w:r>
      <w:proofErr w:type="spellEnd"/>
      <w:r w:rsidR="0041741F" w:rsidRPr="00EF5094">
        <w:rPr>
          <w:rFonts w:ascii="Menlo Regular" w:hAnsi="Menlo Regular" w:cs="Menlo Regular"/>
          <w:color w:val="000000"/>
          <w:sz w:val="20"/>
          <w:szCs w:val="22"/>
        </w:rPr>
        <w:t>(); }</w:t>
      </w:r>
    </w:p>
    <w:p w14:paraId="47EDDEE1" w14:textId="77777777" w:rsidR="00337672" w:rsidRPr="00EF5094" w:rsidRDefault="00337672" w:rsidP="00337672">
      <w:pPr>
        <w:rPr>
          <w:rFonts w:asciiTheme="majorHAnsi" w:hAnsiTheme="majorHAnsi" w:cs="Courier"/>
          <w:color w:val="000000"/>
          <w:sz w:val="20"/>
          <w:szCs w:val="22"/>
        </w:rPr>
      </w:pPr>
    </w:p>
    <w:p w14:paraId="5CEE1641" w14:textId="55480B7F" w:rsidR="0041741F" w:rsidRPr="009A3273" w:rsidRDefault="0041741F" w:rsidP="009A3273">
      <w:pPr>
        <w:pStyle w:val="Paragraphedeliste"/>
        <w:numPr>
          <w:ilvl w:val="0"/>
          <w:numId w:val="3"/>
        </w:numPr>
        <w:rPr>
          <w:rFonts w:asciiTheme="majorHAnsi" w:hAnsiTheme="majorHAnsi"/>
          <w:sz w:val="22"/>
          <w:szCs w:val="22"/>
        </w:rPr>
      </w:pPr>
      <w:r w:rsidRPr="009A3273">
        <w:rPr>
          <w:rFonts w:asciiTheme="majorHAnsi" w:hAnsiTheme="majorHAnsi" w:cs="Courier"/>
          <w:color w:val="000000"/>
          <w:sz w:val="22"/>
          <w:szCs w:val="22"/>
        </w:rPr>
        <w:t xml:space="preserve">Finally, the </w:t>
      </w:r>
      <w:proofErr w:type="spellStart"/>
      <w:r w:rsidRPr="009A3273">
        <w:rPr>
          <w:rFonts w:asciiTheme="majorHAnsi" w:hAnsiTheme="majorHAnsi" w:cs="Courier"/>
          <w:color w:val="000000"/>
          <w:sz w:val="22"/>
          <w:szCs w:val="22"/>
        </w:rPr>
        <w:t>InstanceHandle</w:t>
      </w:r>
      <w:proofErr w:type="spellEnd"/>
      <w:r w:rsidRPr="009A3273">
        <w:rPr>
          <w:rFonts w:asciiTheme="majorHAnsi" w:hAnsiTheme="majorHAnsi" w:cs="Courier"/>
          <w:color w:val="000000"/>
          <w:sz w:val="22"/>
          <w:szCs w:val="22"/>
        </w:rPr>
        <w:t xml:space="preserve">&lt;D&gt; class and in general the classes that support comparison with </w:t>
      </w:r>
      <w:proofErr w:type="spellStart"/>
      <w:r w:rsidRPr="009A3273">
        <w:rPr>
          <w:rFonts w:asciiTheme="majorHAnsi" w:hAnsiTheme="majorHAnsi" w:cs="Courier"/>
          <w:color w:val="000000"/>
          <w:sz w:val="22"/>
          <w:szCs w:val="22"/>
        </w:rPr>
        <w:t>dds</w:t>
      </w:r>
      <w:proofErr w:type="spellEnd"/>
      <w:proofErr w:type="gramStart"/>
      <w:r w:rsidRPr="009A3273">
        <w:rPr>
          <w:rFonts w:asciiTheme="majorHAnsi" w:hAnsiTheme="majorHAnsi" w:cs="Courier"/>
          <w:color w:val="000000"/>
          <w:sz w:val="22"/>
          <w:szCs w:val="22"/>
        </w:rPr>
        <w:t>::</w:t>
      </w:r>
      <w:proofErr w:type="gramEnd"/>
      <w:r w:rsidRPr="009A3273">
        <w:rPr>
          <w:rFonts w:asciiTheme="majorHAnsi" w:hAnsiTheme="majorHAnsi" w:cs="Courier"/>
          <w:color w:val="000000"/>
          <w:sz w:val="22"/>
          <w:szCs w:val="22"/>
        </w:rPr>
        <w:t>null will benefit from supporting a generic and succinct syntax of the form: if(</w:t>
      </w:r>
      <w:proofErr w:type="spellStart"/>
      <w:r w:rsidRPr="009A3273">
        <w:rPr>
          <w:rFonts w:asciiTheme="majorHAnsi" w:hAnsiTheme="majorHAnsi" w:cs="Courier"/>
          <w:color w:val="000000"/>
          <w:sz w:val="22"/>
          <w:szCs w:val="22"/>
        </w:rPr>
        <w:t>instance_handle_object</w:t>
      </w:r>
      <w:proofErr w:type="spellEnd"/>
      <w:r w:rsidRPr="009A3273">
        <w:rPr>
          <w:rFonts w:asciiTheme="majorHAnsi" w:hAnsiTheme="majorHAnsi" w:cs="Courier"/>
          <w:color w:val="000000"/>
          <w:sz w:val="22"/>
          <w:szCs w:val="22"/>
        </w:rPr>
        <w:t xml:space="preserve">).    Proposed Solution: An idiomatic way of </w:t>
      </w:r>
      <w:proofErr w:type="spellStart"/>
      <w:r w:rsidRPr="009A3273">
        <w:rPr>
          <w:rFonts w:asciiTheme="majorHAnsi" w:hAnsiTheme="majorHAnsi" w:cs="Courier"/>
          <w:color w:val="000000"/>
          <w:sz w:val="22"/>
          <w:szCs w:val="22"/>
        </w:rPr>
        <w:t>implenting</w:t>
      </w:r>
      <w:proofErr w:type="spellEnd"/>
      <w:r w:rsidRPr="009A3273">
        <w:rPr>
          <w:rFonts w:asciiTheme="majorHAnsi" w:hAnsiTheme="majorHAnsi" w:cs="Courier"/>
          <w:color w:val="000000"/>
          <w:sz w:val="22"/>
          <w:szCs w:val="22"/>
        </w:rPr>
        <w:t xml:space="preserve"> it is the safe-</w:t>
      </w:r>
      <w:proofErr w:type="spellStart"/>
      <w:r w:rsidRPr="009A3273">
        <w:rPr>
          <w:rFonts w:asciiTheme="majorHAnsi" w:hAnsiTheme="majorHAnsi" w:cs="Courier"/>
          <w:color w:val="000000"/>
          <w:sz w:val="22"/>
          <w:szCs w:val="22"/>
        </w:rPr>
        <w:t>bool</w:t>
      </w:r>
      <w:proofErr w:type="spellEnd"/>
      <w:r w:rsidRPr="009A3273">
        <w:rPr>
          <w:rFonts w:asciiTheme="majorHAnsi" w:hAnsiTheme="majorHAnsi" w:cs="Courier"/>
          <w:color w:val="000000"/>
          <w:sz w:val="22"/>
          <w:szCs w:val="22"/>
        </w:rPr>
        <w:t xml:space="preserve"> idiom, which has been used widely in standard and boost smart pointer classes, such as </w:t>
      </w:r>
      <w:proofErr w:type="spellStart"/>
      <w:r w:rsidRPr="009A3273">
        <w:rPr>
          <w:rFonts w:asciiTheme="majorHAnsi" w:hAnsiTheme="majorHAnsi" w:cs="Courier"/>
          <w:color w:val="000000"/>
          <w:sz w:val="22"/>
          <w:szCs w:val="22"/>
        </w:rPr>
        <w:t>std</w:t>
      </w:r>
      <w:proofErr w:type="spellEnd"/>
      <w:proofErr w:type="gramStart"/>
      <w:r w:rsidRPr="009A3273">
        <w:rPr>
          <w:rFonts w:asciiTheme="majorHAnsi" w:hAnsiTheme="majorHAnsi" w:cs="Courier"/>
          <w:color w:val="000000"/>
          <w:sz w:val="22"/>
          <w:szCs w:val="22"/>
        </w:rPr>
        <w:t>::</w:t>
      </w:r>
      <w:proofErr w:type="spellStart"/>
      <w:proofErr w:type="gramEnd"/>
      <w:r w:rsidRPr="009A3273">
        <w:rPr>
          <w:rFonts w:asciiTheme="majorHAnsi" w:hAnsiTheme="majorHAnsi" w:cs="Courier"/>
          <w:color w:val="000000"/>
          <w:sz w:val="22"/>
          <w:szCs w:val="22"/>
        </w:rPr>
        <w:t>auto_ptr</w:t>
      </w:r>
      <w:proofErr w:type="spellEnd"/>
      <w:r w:rsidRPr="009A3273">
        <w:rPr>
          <w:rFonts w:asciiTheme="majorHAnsi" w:hAnsiTheme="majorHAnsi" w:cs="Courier"/>
          <w:color w:val="000000"/>
          <w:sz w:val="22"/>
          <w:szCs w:val="22"/>
        </w:rPr>
        <w:t>, boost::</w:t>
      </w:r>
      <w:proofErr w:type="spellStart"/>
      <w:r w:rsidRPr="009A3273">
        <w:rPr>
          <w:rFonts w:asciiTheme="majorHAnsi" w:hAnsiTheme="majorHAnsi" w:cs="Courier"/>
          <w:color w:val="000000"/>
          <w:sz w:val="22"/>
          <w:szCs w:val="22"/>
        </w:rPr>
        <w:t>shared_ptr</w:t>
      </w:r>
      <w:proofErr w:type="spellEnd"/>
      <w:r w:rsidRPr="009A3273">
        <w:rPr>
          <w:rFonts w:asciiTheme="majorHAnsi" w:hAnsiTheme="majorHAnsi" w:cs="Courier"/>
          <w:color w:val="000000"/>
          <w:sz w:val="22"/>
          <w:szCs w:val="22"/>
        </w:rPr>
        <w:t xml:space="preserve">. Here is a self-sufficient file that shows one way of implementing the safe </w:t>
      </w:r>
      <w:proofErr w:type="spellStart"/>
      <w:r w:rsidRPr="009A3273">
        <w:rPr>
          <w:rFonts w:asciiTheme="majorHAnsi" w:hAnsiTheme="majorHAnsi" w:cs="Courier"/>
          <w:color w:val="000000"/>
          <w:sz w:val="22"/>
          <w:szCs w:val="22"/>
        </w:rPr>
        <w:t>bool</w:t>
      </w:r>
      <w:proofErr w:type="spellEnd"/>
      <w:r w:rsidRPr="009A3273">
        <w:rPr>
          <w:rFonts w:asciiTheme="majorHAnsi" w:hAnsiTheme="majorHAnsi" w:cs="Courier"/>
          <w:color w:val="000000"/>
          <w:sz w:val="22"/>
          <w:szCs w:val="22"/>
        </w:rPr>
        <w:t xml:space="preserve"> idiom for the instance handle class</w:t>
      </w:r>
      <w:proofErr w:type="gramStart"/>
      <w:r w:rsidRPr="009A3273">
        <w:rPr>
          <w:rFonts w:asciiTheme="majorHAnsi" w:hAnsiTheme="majorHAnsi" w:cs="Courier"/>
          <w:color w:val="000000"/>
          <w:sz w:val="22"/>
          <w:szCs w:val="22"/>
        </w:rPr>
        <w:t>:   http</w:t>
      </w:r>
      <w:proofErr w:type="gramEnd"/>
      <w:r w:rsidRPr="009A3273">
        <w:rPr>
          <w:rFonts w:asciiTheme="majorHAnsi" w:hAnsiTheme="majorHAnsi" w:cs="Courier"/>
          <w:color w:val="000000"/>
          <w:sz w:val="22"/>
          <w:szCs w:val="22"/>
        </w:rPr>
        <w:t>://cpptruths.googlecode.com/svn/trunk/cpp/instance_handle.cpp   Other possible implementation based on the discussions on the boost mailing list is available here:  http://codepaste.net/c83uuj</w:t>
      </w:r>
    </w:p>
    <w:p w14:paraId="71C37531" w14:textId="77777777" w:rsidR="00C60E63" w:rsidRPr="00887D9B"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71" w:name="_Toc178327467"/>
      <w:bookmarkStart w:id="72" w:name="Issue16354"/>
    </w:p>
    <w:p w14:paraId="5BA5B824"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p>
    <w:p w14:paraId="7F961C75"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Revised Text:</w:t>
      </w:r>
    </w:p>
    <w:p w14:paraId="3CCEBD79" w14:textId="77777777" w:rsidR="00C60E63" w:rsidRPr="00325BA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325BA3">
        <w:rPr>
          <w:rFonts w:asciiTheme="majorHAnsi" w:eastAsia="Times New Roman" w:hAnsiTheme="majorHAnsi" w:cs="Times New Roman"/>
          <w:b/>
          <w:bCs/>
          <w:color w:val="000000"/>
          <w:sz w:val="22"/>
          <w:szCs w:val="22"/>
        </w:rPr>
        <w:t>Actions taken:</w:t>
      </w:r>
    </w:p>
    <w:p w14:paraId="6247A64B" w14:textId="77777777" w:rsidR="00C60E63" w:rsidRPr="0041741F"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325BA3">
        <w:rPr>
          <w:rFonts w:asciiTheme="majorHAnsi" w:eastAsia="Times New Roman" w:hAnsiTheme="majorHAnsi" w:cs="Times New Roman"/>
          <w:b/>
          <w:bCs/>
          <w:color w:val="000000"/>
          <w:sz w:val="22"/>
          <w:szCs w:val="22"/>
        </w:rPr>
        <w:t>Discussion:</w:t>
      </w:r>
    </w:p>
    <w:p w14:paraId="77D587AD" w14:textId="77777777" w:rsidR="0041741F" w:rsidRPr="00325BA3" w:rsidRDefault="0041741F" w:rsidP="00331F6D">
      <w:pPr>
        <w:pStyle w:val="Titre1"/>
      </w:pPr>
      <w:r w:rsidRPr="00325BA3">
        <w:t>Issue 16354: Inheritance via dominance warning on Visual Studio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71"/>
    </w:p>
    <w:bookmarkEnd w:id="72"/>
    <w:p w14:paraId="39C7262B" w14:textId="77777777" w:rsidR="00331F6D" w:rsidRPr="00325BA3" w:rsidRDefault="00331F6D" w:rsidP="0041741F">
      <w:pPr>
        <w:rPr>
          <w:rFonts w:asciiTheme="majorHAnsi" w:eastAsia="Times New Roman" w:hAnsiTheme="majorHAnsi" w:cs="Times New Roman"/>
          <w:i/>
          <w:iCs/>
          <w:color w:val="000000"/>
          <w:sz w:val="27"/>
          <w:szCs w:val="27"/>
        </w:rPr>
      </w:pPr>
    </w:p>
    <w:p w14:paraId="0B3B872B" w14:textId="77777777"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Source:</w:t>
      </w:r>
      <w:r w:rsidRPr="00382F0C">
        <w:rPr>
          <w:rFonts w:asciiTheme="majorHAnsi" w:eastAsia="Times New Roman" w:hAnsiTheme="majorHAnsi" w:cs="Times New Roman"/>
          <w:color w:val="000000"/>
          <w:sz w:val="22"/>
          <w:szCs w:val="22"/>
        </w:rPr>
        <w:t xml:space="preserve"> Real-Time Innovations (Mr. </w:t>
      </w:r>
      <w:proofErr w:type="spellStart"/>
      <w:r w:rsidRPr="00382F0C">
        <w:rPr>
          <w:rFonts w:asciiTheme="majorHAnsi" w:eastAsia="Times New Roman" w:hAnsiTheme="majorHAnsi" w:cs="Times New Roman"/>
          <w:color w:val="000000"/>
          <w:sz w:val="22"/>
          <w:szCs w:val="22"/>
        </w:rPr>
        <w:t>Sumant</w:t>
      </w:r>
      <w:proofErr w:type="spellEnd"/>
      <w:r w:rsidRPr="00382F0C">
        <w:rPr>
          <w:rFonts w:asciiTheme="majorHAnsi" w:eastAsia="Times New Roman" w:hAnsiTheme="majorHAnsi" w:cs="Times New Roman"/>
          <w:color w:val="000000"/>
          <w:sz w:val="22"/>
          <w:szCs w:val="22"/>
        </w:rPr>
        <w:t xml:space="preserve"> </w:t>
      </w:r>
      <w:proofErr w:type="spellStart"/>
      <w:r w:rsidRPr="00382F0C">
        <w:rPr>
          <w:rFonts w:asciiTheme="majorHAnsi" w:eastAsia="Times New Roman" w:hAnsiTheme="majorHAnsi" w:cs="Times New Roman"/>
          <w:color w:val="000000"/>
          <w:sz w:val="22"/>
          <w:szCs w:val="22"/>
        </w:rPr>
        <w:t>Tambe</w:t>
      </w:r>
      <w:proofErr w:type="spellEnd"/>
      <w:r w:rsidRPr="00382F0C">
        <w:rPr>
          <w:rFonts w:asciiTheme="majorHAnsi" w:eastAsia="Times New Roman" w:hAnsiTheme="majorHAnsi" w:cs="Times New Roman"/>
          <w:color w:val="000000"/>
          <w:sz w:val="22"/>
          <w:szCs w:val="22"/>
        </w:rPr>
        <w:t>, </w:t>
      </w:r>
      <w:hyperlink r:id="rId15" w:history="1">
        <w:proofErr w:type="spellStart"/>
        <w:proofErr w:type="gramStart"/>
        <w:r w:rsidRPr="00382F0C">
          <w:rPr>
            <w:rFonts w:asciiTheme="majorHAnsi" w:eastAsia="Times New Roman" w:hAnsiTheme="majorHAnsi" w:cs="Times New Roman"/>
            <w:color w:val="0000FF"/>
            <w:sz w:val="22"/>
            <w:szCs w:val="22"/>
            <w:u w:val="single"/>
          </w:rPr>
          <w:t>sumant</w:t>
        </w:r>
        <w:proofErr w:type="spellEnd"/>
        <w:r w:rsidRPr="00382F0C">
          <w:rPr>
            <w:rFonts w:asciiTheme="majorHAnsi" w:eastAsia="Times New Roman" w:hAnsiTheme="majorHAnsi" w:cs="Times New Roman"/>
            <w:color w:val="0000FF"/>
            <w:sz w:val="22"/>
            <w:szCs w:val="22"/>
            <w:u w:val="single"/>
          </w:rPr>
          <w:t>(</w:t>
        </w:r>
        <w:proofErr w:type="gramEnd"/>
        <w:r w:rsidRPr="00382F0C">
          <w:rPr>
            <w:rFonts w:asciiTheme="majorHAnsi" w:eastAsia="Times New Roman" w:hAnsiTheme="majorHAnsi" w:cs="Times New Roman"/>
            <w:color w:val="0000FF"/>
            <w:sz w:val="22"/>
            <w:szCs w:val="22"/>
            <w:u w:val="single"/>
          </w:rPr>
          <w:t>at)rti.com</w:t>
        </w:r>
      </w:hyperlink>
      <w:r w:rsidRPr="00382F0C">
        <w:rPr>
          <w:rFonts w:asciiTheme="majorHAnsi" w:eastAsia="Times New Roman" w:hAnsiTheme="majorHAnsi" w:cs="Times New Roman"/>
          <w:color w:val="000000"/>
          <w:sz w:val="22"/>
          <w:szCs w:val="22"/>
        </w:rPr>
        <w:t>)</w:t>
      </w:r>
    </w:p>
    <w:p w14:paraId="6433BE69" w14:textId="05BD3BF0"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Nature:</w:t>
      </w:r>
      <w:r w:rsidRPr="00382F0C">
        <w:rPr>
          <w:rFonts w:asciiTheme="majorHAnsi" w:eastAsia="Times New Roman" w:hAnsiTheme="majorHAnsi" w:cs="Times New Roman"/>
          <w:color w:val="000000"/>
          <w:sz w:val="22"/>
          <w:szCs w:val="22"/>
        </w:rPr>
        <w:t> Enhancement</w:t>
      </w:r>
    </w:p>
    <w:p w14:paraId="7E5DCA7D" w14:textId="301CBE60" w:rsidR="00382F0C"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Severity:</w:t>
      </w:r>
      <w:r w:rsidRPr="00382F0C">
        <w:rPr>
          <w:rFonts w:asciiTheme="majorHAnsi" w:eastAsia="Times New Roman" w:hAnsiTheme="majorHAnsi" w:cs="Times New Roman"/>
          <w:color w:val="000000"/>
          <w:sz w:val="22"/>
          <w:szCs w:val="22"/>
        </w:rPr>
        <w:t> Minor</w:t>
      </w:r>
    </w:p>
    <w:p w14:paraId="13FEF5F6" w14:textId="77777777" w:rsidR="00BF0461" w:rsidRDefault="00BF0461" w:rsidP="00BF0461">
      <w:pPr>
        <w:rPr>
          <w:rFonts w:asciiTheme="majorHAnsi" w:eastAsia="Times New Roman" w:hAnsiTheme="majorHAnsi" w:cs="Times New Roman"/>
          <w:b/>
          <w:bCs/>
          <w:color w:val="000000"/>
          <w:sz w:val="22"/>
          <w:szCs w:val="22"/>
        </w:rPr>
      </w:pPr>
    </w:p>
    <w:p w14:paraId="30D01DC8" w14:textId="324173A9" w:rsidR="0041741F" w:rsidRPr="00BF0461" w:rsidRDefault="0041741F" w:rsidP="00BF0461">
      <w:pPr>
        <w:rPr>
          <w:rFonts w:asciiTheme="majorHAnsi" w:hAnsiTheme="majorHAnsi"/>
          <w:sz w:val="22"/>
          <w:szCs w:val="22"/>
        </w:rPr>
      </w:pPr>
      <w:r w:rsidRPr="00382F0C">
        <w:rPr>
          <w:rFonts w:asciiTheme="majorHAnsi" w:eastAsia="Times New Roman" w:hAnsiTheme="majorHAnsi" w:cs="Times New Roman"/>
          <w:b/>
          <w:bCs/>
          <w:color w:val="000000"/>
          <w:sz w:val="22"/>
          <w:szCs w:val="22"/>
        </w:rPr>
        <w:t>Summary</w:t>
      </w:r>
      <w:r w:rsidR="00BF0461">
        <w:rPr>
          <w:rFonts w:asciiTheme="majorHAnsi" w:eastAsia="Times New Roman" w:hAnsiTheme="majorHAnsi" w:cs="Times New Roman"/>
          <w:b/>
          <w:bCs/>
          <w:color w:val="000000"/>
          <w:sz w:val="22"/>
          <w:szCs w:val="22"/>
        </w:rPr>
        <w:t>.</w:t>
      </w:r>
      <w:r w:rsidR="00BF0461">
        <w:rPr>
          <w:rFonts w:asciiTheme="majorHAnsi" w:hAnsiTheme="majorHAnsi"/>
          <w:sz w:val="22"/>
          <w:szCs w:val="22"/>
        </w:rPr>
        <w:t xml:space="preserve"> </w:t>
      </w:r>
      <w:r w:rsidRPr="0041741F">
        <w:rPr>
          <w:rFonts w:asciiTheme="majorHAnsi" w:hAnsiTheme="majorHAnsi" w:cs="Courier"/>
          <w:color w:val="000000"/>
          <w:sz w:val="22"/>
          <w:szCs w:val="22"/>
        </w:rPr>
        <w:t>Visual Studio spits out many #C4250 warnings on the diamond hierarchy of listeners</w:t>
      </w:r>
      <w:proofErr w:type="gramStart"/>
      <w:r w:rsidRPr="0041741F">
        <w:rPr>
          <w:rFonts w:asciiTheme="majorHAnsi" w:hAnsiTheme="majorHAnsi" w:cs="Courier"/>
          <w:color w:val="000000"/>
          <w:sz w:val="22"/>
          <w:szCs w:val="22"/>
        </w:rPr>
        <w:t>:   for</w:t>
      </w:r>
      <w:proofErr w:type="gramEnd"/>
      <w:r w:rsidRPr="0041741F">
        <w:rPr>
          <w:rFonts w:asciiTheme="majorHAnsi" w:hAnsiTheme="majorHAnsi" w:cs="Courier"/>
          <w:color w:val="000000"/>
          <w:sz w:val="22"/>
          <w:szCs w:val="22"/>
        </w:rPr>
        <w:t xml:space="preserve"> instance, DomainParticipantListener.hpp(48): warning C4250: '</w:t>
      </w:r>
      <w:proofErr w:type="spellStart"/>
      <w:r w:rsidRPr="0041741F">
        <w:rPr>
          <w:rFonts w:asciiTheme="majorHAnsi" w:hAnsiTheme="majorHAnsi" w:cs="Courier"/>
          <w:color w:val="000000"/>
          <w:sz w:val="22"/>
          <w:szCs w:val="22"/>
        </w:rPr>
        <w:t>dds</w:t>
      </w:r>
      <w:proofErr w:type="spellEnd"/>
      <w:r w:rsidRPr="0041741F">
        <w:rPr>
          <w:rFonts w:asciiTheme="majorHAnsi" w:hAnsiTheme="majorHAnsi" w:cs="Courier"/>
          <w:color w:val="000000"/>
          <w:sz w:val="22"/>
          <w:szCs w:val="22"/>
        </w:rPr>
        <w:t>::domain::</w:t>
      </w:r>
      <w:proofErr w:type="spellStart"/>
      <w:r w:rsidRPr="0041741F">
        <w:rPr>
          <w:rFonts w:asciiTheme="majorHAnsi" w:hAnsiTheme="majorHAnsi" w:cs="Courier"/>
          <w:color w:val="000000"/>
          <w:sz w:val="22"/>
          <w:szCs w:val="22"/>
        </w:rPr>
        <w:t>NoOpDomainParticipantListener</w:t>
      </w:r>
      <w:proofErr w:type="spellEnd"/>
      <w:r w:rsidRPr="0041741F">
        <w:rPr>
          <w:rFonts w:asciiTheme="majorHAnsi" w:hAnsiTheme="majorHAnsi" w:cs="Courier"/>
          <w:color w:val="000000"/>
          <w:sz w:val="22"/>
          <w:szCs w:val="22"/>
        </w:rPr>
        <w:t xml:space="preserve">' : inherits 'dds::pub::NoOpPublisherListener::dds::pub::NoOpPublisherListener::on_offered_deadline_missed' via dominance   Proposed solution:   Add empty bodies for all the inherited virtual functions in all the </w:t>
      </w:r>
      <w:proofErr w:type="spellStart"/>
      <w:r w:rsidRPr="0041741F">
        <w:rPr>
          <w:rFonts w:asciiTheme="majorHAnsi" w:hAnsiTheme="majorHAnsi" w:cs="Courier"/>
          <w:color w:val="000000"/>
          <w:sz w:val="22"/>
          <w:szCs w:val="22"/>
        </w:rPr>
        <w:t>NoOp</w:t>
      </w:r>
      <w:proofErr w:type="spellEnd"/>
      <w:r w:rsidRPr="0041741F">
        <w:rPr>
          <w:rFonts w:asciiTheme="majorHAnsi" w:hAnsiTheme="majorHAnsi" w:cs="Courier"/>
          <w:color w:val="000000"/>
          <w:sz w:val="22"/>
          <w:szCs w:val="22"/>
        </w:rPr>
        <w:t xml:space="preserve">*Listener classes. Particularly, </w:t>
      </w:r>
      <w:proofErr w:type="spellStart"/>
      <w:r w:rsidRPr="0041741F">
        <w:rPr>
          <w:rFonts w:asciiTheme="majorHAnsi" w:hAnsiTheme="majorHAnsi" w:cs="Courier"/>
          <w:color w:val="000000"/>
          <w:sz w:val="22"/>
          <w:szCs w:val="22"/>
        </w:rPr>
        <w:t>NoOpDomainParticipantListener</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NoOpPublisherListener</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NoOpSubscriberListener</w:t>
      </w:r>
      <w:proofErr w:type="spellEnd"/>
      <w:r w:rsidRPr="0041741F">
        <w:rPr>
          <w:rFonts w:asciiTheme="majorHAnsi" w:hAnsiTheme="majorHAnsi" w:cs="Courier"/>
          <w:color w:val="000000"/>
          <w:sz w:val="22"/>
          <w:szCs w:val="22"/>
        </w:rPr>
        <w:t>.  Alternatively, #pragma warning</w:t>
      </w:r>
      <w:proofErr w:type="gramStart"/>
      <w:r w:rsidRPr="0041741F">
        <w:rPr>
          <w:rFonts w:asciiTheme="majorHAnsi" w:hAnsiTheme="majorHAnsi" w:cs="Courier"/>
          <w:color w:val="000000"/>
          <w:sz w:val="22"/>
          <w:szCs w:val="22"/>
        </w:rPr>
        <w:t>( disable</w:t>
      </w:r>
      <w:proofErr w:type="gramEnd"/>
      <w:r w:rsidRPr="0041741F">
        <w:rPr>
          <w:rFonts w:asciiTheme="majorHAnsi" w:hAnsiTheme="majorHAnsi" w:cs="Courier"/>
          <w:color w:val="000000"/>
          <w:sz w:val="22"/>
          <w:szCs w:val="22"/>
        </w:rPr>
        <w:t xml:space="preserve"> : 4250 ) could be used but its purpose will be less clear even with documentation: "Prevents via dominance warning."</w:t>
      </w:r>
    </w:p>
    <w:p w14:paraId="6A70A1C0" w14:textId="77777777" w:rsidR="00266D06" w:rsidRDefault="00266D06" w:rsidP="0041741F">
      <w:pPr>
        <w:rPr>
          <w:rFonts w:asciiTheme="majorHAnsi" w:eastAsia="Times New Roman" w:hAnsiTheme="majorHAnsi" w:cs="Times New Roman"/>
          <w:color w:val="000000"/>
          <w:sz w:val="22"/>
          <w:szCs w:val="22"/>
        </w:rPr>
      </w:pPr>
    </w:p>
    <w:p w14:paraId="014F85B3"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Resolution:</w:t>
      </w:r>
      <w:r w:rsidRPr="00382F0C">
        <w:rPr>
          <w:rFonts w:asciiTheme="majorHAnsi" w:eastAsia="Times New Roman" w:hAnsiTheme="majorHAnsi" w:cs="Times New Roman"/>
          <w:color w:val="000000"/>
          <w:sz w:val="22"/>
          <w:szCs w:val="22"/>
        </w:rPr>
        <w:t> </w:t>
      </w:r>
    </w:p>
    <w:p w14:paraId="7694CD11"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Revised Text:</w:t>
      </w:r>
      <w:r w:rsidRPr="00382F0C">
        <w:rPr>
          <w:rFonts w:asciiTheme="majorHAnsi" w:eastAsia="Times New Roman" w:hAnsiTheme="majorHAnsi" w:cs="Times New Roman"/>
          <w:color w:val="000000"/>
          <w:sz w:val="22"/>
          <w:szCs w:val="22"/>
        </w:rPr>
        <w:t> </w:t>
      </w:r>
    </w:p>
    <w:p w14:paraId="2DF424BD" w14:textId="77777777" w:rsidR="00266D06" w:rsidRDefault="0041741F" w:rsidP="0041741F">
      <w:pPr>
        <w:rPr>
          <w:rFonts w:asciiTheme="majorHAnsi" w:eastAsia="Times New Roman" w:hAnsiTheme="majorHAnsi" w:cs="Times New Roman"/>
          <w:color w:val="000000"/>
          <w:sz w:val="22"/>
          <w:szCs w:val="22"/>
        </w:rPr>
      </w:pPr>
      <w:r w:rsidRPr="00382F0C">
        <w:rPr>
          <w:rFonts w:asciiTheme="majorHAnsi" w:eastAsia="Times New Roman" w:hAnsiTheme="majorHAnsi" w:cs="Times New Roman"/>
          <w:b/>
          <w:bCs/>
          <w:color w:val="000000"/>
          <w:sz w:val="22"/>
          <w:szCs w:val="22"/>
        </w:rPr>
        <w:t>Actions taken:</w:t>
      </w:r>
    </w:p>
    <w:p w14:paraId="4ADE154D" w14:textId="77777777" w:rsidR="009D057A" w:rsidRDefault="009D057A" w:rsidP="00331F6D">
      <w:pPr>
        <w:pStyle w:val="Titre1"/>
      </w:pPr>
      <w:bookmarkStart w:id="73" w:name="_Toc178327468"/>
      <w:bookmarkStart w:id="74" w:name="Issue16374"/>
    </w:p>
    <w:p w14:paraId="706D8B86" w14:textId="77777777" w:rsidR="0041741F" w:rsidRPr="00325BA3" w:rsidRDefault="0041741F" w:rsidP="00331F6D">
      <w:pPr>
        <w:pStyle w:val="Titre1"/>
      </w:pPr>
      <w:r w:rsidRPr="00325BA3">
        <w:t>Issue 16374: Use traits for topic/</w:t>
      </w:r>
      <w:proofErr w:type="spellStart"/>
      <w:r w:rsidRPr="00325BA3">
        <w:t>datareader</w:t>
      </w:r>
      <w:proofErr w:type="spellEnd"/>
      <w:r w:rsidRPr="00325BA3">
        <w:t>/</w:t>
      </w:r>
      <w:proofErr w:type="spellStart"/>
      <w:r w:rsidRPr="00325BA3">
        <w:t>datawriter</w:t>
      </w:r>
      <w:proofErr w:type="spellEnd"/>
      <w:r w:rsidRPr="00325BA3">
        <w:t xml:space="preserve">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73"/>
    </w:p>
    <w:bookmarkEnd w:id="74"/>
    <w:p w14:paraId="0E570267" w14:textId="77777777" w:rsidR="00331F6D" w:rsidRPr="00325BA3" w:rsidRDefault="00331F6D" w:rsidP="0041741F">
      <w:pPr>
        <w:rPr>
          <w:rFonts w:asciiTheme="majorHAnsi" w:eastAsia="Times New Roman" w:hAnsiTheme="majorHAnsi" w:cs="Times New Roman"/>
          <w:i/>
          <w:iCs/>
          <w:color w:val="000000"/>
          <w:sz w:val="27"/>
          <w:szCs w:val="27"/>
        </w:rPr>
      </w:pPr>
    </w:p>
    <w:p w14:paraId="5A0B29FC"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Source:</w:t>
      </w:r>
      <w:r w:rsidRPr="00F60D95">
        <w:rPr>
          <w:rFonts w:asciiTheme="majorHAnsi" w:eastAsia="Times New Roman" w:hAnsiTheme="majorHAnsi" w:cs="Times New Roman"/>
          <w:color w:val="000000"/>
          <w:sz w:val="22"/>
          <w:szCs w:val="22"/>
        </w:rPr>
        <w:t xml:space="preserve"> Remedy IT (Mr. Johnny </w:t>
      </w:r>
      <w:proofErr w:type="spellStart"/>
      <w:r w:rsidRPr="00F60D95">
        <w:rPr>
          <w:rFonts w:asciiTheme="majorHAnsi" w:eastAsia="Times New Roman" w:hAnsiTheme="majorHAnsi" w:cs="Times New Roman"/>
          <w:color w:val="000000"/>
          <w:sz w:val="22"/>
          <w:szCs w:val="22"/>
        </w:rPr>
        <w:t>Willemsen</w:t>
      </w:r>
      <w:proofErr w:type="spellEnd"/>
      <w:r w:rsidRPr="00F60D95">
        <w:rPr>
          <w:rFonts w:asciiTheme="majorHAnsi" w:eastAsia="Times New Roman" w:hAnsiTheme="majorHAnsi" w:cs="Times New Roman"/>
          <w:color w:val="000000"/>
          <w:sz w:val="22"/>
          <w:szCs w:val="22"/>
        </w:rPr>
        <w:t>, </w:t>
      </w:r>
      <w:hyperlink r:id="rId16" w:history="1">
        <w:proofErr w:type="spellStart"/>
        <w:proofErr w:type="gramStart"/>
        <w:r w:rsidRPr="00F60D95">
          <w:rPr>
            <w:rFonts w:asciiTheme="majorHAnsi" w:eastAsia="Times New Roman" w:hAnsiTheme="majorHAnsi" w:cs="Times New Roman"/>
            <w:color w:val="0000FF"/>
            <w:sz w:val="22"/>
            <w:szCs w:val="22"/>
            <w:u w:val="single"/>
          </w:rPr>
          <w:t>jwillemsen</w:t>
        </w:r>
        <w:proofErr w:type="spellEnd"/>
        <w:r w:rsidRPr="00F60D95">
          <w:rPr>
            <w:rFonts w:asciiTheme="majorHAnsi" w:eastAsia="Times New Roman" w:hAnsiTheme="majorHAnsi" w:cs="Times New Roman"/>
            <w:color w:val="0000FF"/>
            <w:sz w:val="22"/>
            <w:szCs w:val="22"/>
            <w:u w:val="single"/>
          </w:rPr>
          <w:t>(</w:t>
        </w:r>
        <w:proofErr w:type="gramEnd"/>
        <w:r w:rsidRPr="00F60D95">
          <w:rPr>
            <w:rFonts w:asciiTheme="majorHAnsi" w:eastAsia="Times New Roman" w:hAnsiTheme="majorHAnsi" w:cs="Times New Roman"/>
            <w:color w:val="0000FF"/>
            <w:sz w:val="22"/>
            <w:szCs w:val="22"/>
            <w:u w:val="single"/>
          </w:rPr>
          <w:t>at)remedy.nl</w:t>
        </w:r>
      </w:hyperlink>
      <w:r w:rsidRPr="00F60D95">
        <w:rPr>
          <w:rFonts w:asciiTheme="majorHAnsi" w:eastAsia="Times New Roman" w:hAnsiTheme="majorHAnsi" w:cs="Times New Roman"/>
          <w:color w:val="000000"/>
          <w:sz w:val="22"/>
          <w:szCs w:val="22"/>
        </w:rPr>
        <w:t>)</w:t>
      </w:r>
    </w:p>
    <w:p w14:paraId="74A23DC3"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Nature:</w:t>
      </w:r>
      <w:r w:rsidRPr="00F60D95">
        <w:rPr>
          <w:rFonts w:asciiTheme="majorHAnsi" w:eastAsia="Times New Roman" w:hAnsiTheme="majorHAnsi" w:cs="Times New Roman"/>
          <w:color w:val="000000"/>
          <w:sz w:val="22"/>
          <w:szCs w:val="22"/>
        </w:rPr>
        <w:t> Enhancement</w:t>
      </w:r>
    </w:p>
    <w:p w14:paraId="7076A3FA"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Severity:</w:t>
      </w:r>
      <w:r w:rsidRPr="00F60D95">
        <w:rPr>
          <w:rFonts w:asciiTheme="majorHAnsi" w:eastAsia="Times New Roman" w:hAnsiTheme="majorHAnsi" w:cs="Times New Roman"/>
          <w:color w:val="000000"/>
          <w:sz w:val="22"/>
          <w:szCs w:val="22"/>
        </w:rPr>
        <w:t> Significant</w:t>
      </w:r>
    </w:p>
    <w:p w14:paraId="76E0D815" w14:textId="77777777" w:rsidR="00F60D95" w:rsidRDefault="00F60D95" w:rsidP="0041741F">
      <w:pPr>
        <w:rPr>
          <w:rFonts w:asciiTheme="majorHAnsi" w:eastAsia="Times New Roman" w:hAnsiTheme="majorHAnsi" w:cs="Times New Roman"/>
          <w:color w:val="000000"/>
          <w:sz w:val="22"/>
          <w:szCs w:val="22"/>
        </w:rPr>
      </w:pPr>
    </w:p>
    <w:p w14:paraId="3573A8D3" w14:textId="1808606C" w:rsidR="0041741F" w:rsidRPr="0041741F" w:rsidRDefault="0041741F" w:rsidP="00F60D95">
      <w:pPr>
        <w:rPr>
          <w:rFonts w:asciiTheme="majorHAnsi" w:hAnsiTheme="majorHAnsi"/>
          <w:sz w:val="22"/>
          <w:szCs w:val="22"/>
        </w:rPr>
      </w:pPr>
      <w:r w:rsidRPr="00F60D95">
        <w:rPr>
          <w:rFonts w:asciiTheme="majorHAnsi" w:eastAsia="Times New Roman" w:hAnsiTheme="majorHAnsi" w:cs="Times New Roman"/>
          <w:b/>
          <w:bCs/>
          <w:color w:val="000000"/>
          <w:sz w:val="22"/>
          <w:szCs w:val="22"/>
        </w:rPr>
        <w:t>Summary</w:t>
      </w:r>
      <w:r w:rsidR="00F60D95">
        <w:rPr>
          <w:rFonts w:asciiTheme="majorHAnsi" w:eastAsia="Times New Roman" w:hAnsiTheme="majorHAnsi" w:cs="Times New Roman"/>
          <w:b/>
          <w:bCs/>
          <w:color w:val="000000"/>
          <w:sz w:val="22"/>
          <w:szCs w:val="22"/>
        </w:rPr>
        <w:t>.</w:t>
      </w:r>
      <w:r w:rsidR="001118C3">
        <w:rPr>
          <w:rFonts w:asciiTheme="majorHAnsi" w:hAnsiTheme="majorHAnsi"/>
          <w:sz w:val="22"/>
          <w:szCs w:val="22"/>
        </w:rPr>
        <w:t xml:space="preserve"> </w:t>
      </w:r>
      <w:r w:rsidRPr="0041741F">
        <w:rPr>
          <w:rFonts w:asciiTheme="majorHAnsi" w:hAnsiTheme="majorHAnsi" w:cs="Courier"/>
          <w:color w:val="000000"/>
          <w:sz w:val="22"/>
          <w:szCs w:val="22"/>
        </w:rPr>
        <w:t xml:space="preserve">The proposed PSM takes the DDS PSM and now gives the users templates instead of new classes as with the IDL to C++ mapping.   For example </w:t>
      </w:r>
      <w:proofErr w:type="spellStart"/>
      <w:r w:rsidRPr="0041741F">
        <w:rPr>
          <w:rFonts w:asciiTheme="majorHAnsi" w:hAnsiTheme="majorHAnsi" w:cs="Courier"/>
          <w:color w:val="000000"/>
          <w:sz w:val="22"/>
          <w:szCs w:val="22"/>
        </w:rPr>
        <w:t>RadarTrackDataWriter</w:t>
      </w:r>
      <w:proofErr w:type="spellEnd"/>
      <w:r w:rsidRPr="0041741F">
        <w:rPr>
          <w:rFonts w:asciiTheme="majorHAnsi" w:hAnsiTheme="majorHAnsi" w:cs="Courier"/>
          <w:color w:val="000000"/>
          <w:sz w:val="22"/>
          <w:szCs w:val="22"/>
        </w:rPr>
        <w:t xml:space="preserve"> becomes </w:t>
      </w:r>
      <w:proofErr w:type="spellStart"/>
      <w:r w:rsidRPr="0041741F">
        <w:rPr>
          <w:rFonts w:asciiTheme="majorHAnsi" w:hAnsiTheme="majorHAnsi" w:cs="Courier"/>
          <w:color w:val="000000"/>
          <w:sz w:val="22"/>
          <w:szCs w:val="22"/>
        </w:rPr>
        <w:t>DataWriter</w:t>
      </w:r>
      <w:proofErr w:type="spellEnd"/>
      <w:r w:rsidRPr="0041741F">
        <w:rPr>
          <w:rFonts w:asciiTheme="majorHAnsi" w:hAnsiTheme="majorHAnsi" w:cs="Courier"/>
          <w:color w:val="000000"/>
          <w:sz w:val="22"/>
          <w:szCs w:val="22"/>
        </w:rPr>
        <w:t>&lt;</w:t>
      </w:r>
      <w:proofErr w:type="spell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 xml:space="preserve">&gt;.   To my idea this this is syntactical sugar and I still see how the DDS implementation implement their support. I would like to propose a different way. As user I just have </w:t>
      </w:r>
      <w:proofErr w:type="spellStart"/>
      <w:proofErr w:type="gram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 that</w:t>
      </w:r>
      <w:proofErr w:type="gramEnd"/>
      <w:r w:rsidRPr="0041741F">
        <w:rPr>
          <w:rFonts w:asciiTheme="majorHAnsi" w:hAnsiTheme="majorHAnsi" w:cs="Courier"/>
          <w:color w:val="000000"/>
          <w:sz w:val="22"/>
          <w:szCs w:val="22"/>
        </w:rPr>
        <w:t xml:space="preserve"> is coming from my user domain, so why now create a set of traits that can be used by the end user. Than he doesn't see anything special from DDS, not whether it is a template or a class.    So he writes </w:t>
      </w:r>
      <w:proofErr w:type="spellStart"/>
      <w:r w:rsidRPr="0041741F">
        <w:rPr>
          <w:rFonts w:asciiTheme="majorHAnsi" w:hAnsiTheme="majorHAnsi" w:cs="Courier"/>
          <w:color w:val="000000"/>
          <w:sz w:val="22"/>
          <w:szCs w:val="22"/>
        </w:rPr>
        <w:t>RadarTrack</w:t>
      </w:r>
      <w:proofErr w:type="spellEnd"/>
      <w:proofErr w:type="gramStart"/>
      <w:r w:rsidRPr="0041741F">
        <w:rPr>
          <w:rFonts w:asciiTheme="majorHAnsi" w:hAnsiTheme="majorHAnsi" w:cs="Courier"/>
          <w:color w:val="000000"/>
          <w:sz w:val="22"/>
          <w:szCs w:val="22"/>
        </w:rPr>
        <w:t>::</w:t>
      </w:r>
      <w:proofErr w:type="spellStart"/>
      <w:proofErr w:type="gramEnd"/>
      <w:r w:rsidRPr="0041741F">
        <w:rPr>
          <w:rFonts w:asciiTheme="majorHAnsi" w:hAnsiTheme="majorHAnsi" w:cs="Courier"/>
          <w:color w:val="000000"/>
          <w:sz w:val="22"/>
          <w:szCs w:val="22"/>
        </w:rPr>
        <w:t>data_writer_type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dw</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pub.create_datawriter</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RadarTrack</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topic_type</w:t>
      </w:r>
      <w:proofErr w:type="spellEnd"/>
      <w:r w:rsidRPr="0041741F">
        <w:rPr>
          <w:rFonts w:asciiTheme="majorHAnsi" w:hAnsiTheme="majorHAnsi" w:cs="Courier"/>
          <w:color w:val="000000"/>
          <w:sz w:val="22"/>
          <w:szCs w:val="22"/>
        </w:rPr>
        <w:t xml:space="preserve"> </w:t>
      </w:r>
      <w:proofErr w:type="spellStart"/>
      <w:r w:rsidRPr="0041741F">
        <w:rPr>
          <w:rFonts w:asciiTheme="majorHAnsi" w:hAnsiTheme="majorHAnsi" w:cs="Courier"/>
          <w:color w:val="000000"/>
          <w:sz w:val="22"/>
          <w:szCs w:val="22"/>
        </w:rPr>
        <w:t>tp</w:t>
      </w:r>
      <w:proofErr w:type="spellEnd"/>
      <w:r w:rsidRPr="0041741F">
        <w:rPr>
          <w:rFonts w:asciiTheme="majorHAnsi" w:hAnsiTheme="majorHAnsi" w:cs="Courier"/>
          <w:color w:val="000000"/>
          <w:sz w:val="22"/>
          <w:szCs w:val="22"/>
        </w:rPr>
        <w:t xml:space="preserve"> = </w:t>
      </w:r>
      <w:proofErr w:type="spellStart"/>
      <w:r w:rsidRPr="0041741F">
        <w:rPr>
          <w:rFonts w:asciiTheme="majorHAnsi" w:hAnsiTheme="majorHAnsi" w:cs="Courier"/>
          <w:color w:val="000000"/>
          <w:sz w:val="22"/>
          <w:szCs w:val="22"/>
        </w:rPr>
        <w:t>dp.create_topic</w:t>
      </w:r>
      <w:proofErr w:type="spellEnd"/>
      <w:r w:rsidRPr="0041741F">
        <w:rPr>
          <w:rFonts w:asciiTheme="majorHAnsi" w:hAnsiTheme="majorHAnsi" w:cs="Courier"/>
          <w:color w:val="000000"/>
          <w:sz w:val="22"/>
          <w:szCs w:val="22"/>
        </w:rPr>
        <w:t xml:space="preserve">().  The DDS implementation can than do anything behind </w:t>
      </w:r>
      <w:proofErr w:type="spellStart"/>
      <w:r w:rsidRPr="0041741F">
        <w:rPr>
          <w:rFonts w:asciiTheme="majorHAnsi" w:hAnsiTheme="majorHAnsi" w:cs="Courier"/>
          <w:color w:val="000000"/>
          <w:sz w:val="22"/>
          <w:szCs w:val="22"/>
        </w:rPr>
        <w:t>data_writer_type</w:t>
      </w:r>
      <w:proofErr w:type="spellEnd"/>
      <w:r w:rsidRPr="0041741F">
        <w:rPr>
          <w:rFonts w:asciiTheme="majorHAnsi" w:hAnsiTheme="majorHAnsi" w:cs="Courier"/>
          <w:color w:val="000000"/>
          <w:sz w:val="22"/>
          <w:szCs w:val="22"/>
        </w:rPr>
        <w:t>, the only thing the user has to know are the traits and the methods that are possible to be used.</w:t>
      </w:r>
    </w:p>
    <w:p w14:paraId="4E60E6ED" w14:textId="77777777" w:rsidR="00F60D95" w:rsidRDefault="00F60D95" w:rsidP="0041741F">
      <w:pPr>
        <w:rPr>
          <w:rFonts w:asciiTheme="majorHAnsi" w:eastAsia="Times New Roman" w:hAnsiTheme="majorHAnsi" w:cs="Times New Roman"/>
          <w:color w:val="000000"/>
          <w:sz w:val="22"/>
          <w:szCs w:val="22"/>
        </w:rPr>
      </w:pPr>
    </w:p>
    <w:p w14:paraId="491CBB91" w14:textId="569E1CD9"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Resolution:</w:t>
      </w:r>
      <w:r w:rsidRPr="00F60D95">
        <w:rPr>
          <w:rFonts w:asciiTheme="majorHAnsi" w:eastAsia="Times New Roman" w:hAnsiTheme="majorHAnsi" w:cs="Times New Roman"/>
          <w:color w:val="000000"/>
          <w:sz w:val="22"/>
          <w:szCs w:val="22"/>
        </w:rPr>
        <w:t> </w:t>
      </w:r>
      <w:r w:rsidR="00B70832">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w:t>
      </w:r>
      <w:proofErr w:type="spellStart"/>
      <w:r w:rsidR="00B70832">
        <w:rPr>
          <w:rFonts w:asciiTheme="majorHAnsi" w:eastAsia="Times New Roman" w:hAnsiTheme="majorHAnsi" w:cs="Times New Roman"/>
          <w:color w:val="000000"/>
          <w:sz w:val="22"/>
          <w:szCs w:val="22"/>
        </w:rPr>
        <w:t>Cxx</w:t>
      </w:r>
      <w:proofErr w:type="spellEnd"/>
      <w:r w:rsidR="00B70832">
        <w:rPr>
          <w:rFonts w:asciiTheme="majorHAnsi" w:eastAsia="Times New Roman" w:hAnsiTheme="majorHAnsi" w:cs="Times New Roman"/>
          <w:color w:val="000000"/>
          <w:sz w:val="22"/>
          <w:szCs w:val="22"/>
        </w:rPr>
        <w:t xml:space="preserve"> currently uses traits specialization to devise the right Delegate type for a Topic&lt;Foo&gt;, </w:t>
      </w:r>
      <w:proofErr w:type="spellStart"/>
      <w:r w:rsidR="00B70832">
        <w:rPr>
          <w:rFonts w:asciiTheme="majorHAnsi" w:eastAsia="Times New Roman" w:hAnsiTheme="majorHAnsi" w:cs="Times New Roman"/>
          <w:color w:val="000000"/>
          <w:sz w:val="22"/>
          <w:szCs w:val="22"/>
        </w:rPr>
        <w:t>DataWriter</w:t>
      </w:r>
      <w:proofErr w:type="spellEnd"/>
      <w:r w:rsidR="00B70832">
        <w:rPr>
          <w:rFonts w:asciiTheme="majorHAnsi" w:eastAsia="Times New Roman" w:hAnsiTheme="majorHAnsi" w:cs="Times New Roman"/>
          <w:color w:val="000000"/>
          <w:sz w:val="22"/>
          <w:szCs w:val="22"/>
        </w:rPr>
        <w:t xml:space="preserve">&lt;Foo&gt; etc. </w:t>
      </w:r>
      <w:r w:rsidR="00C11543">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Default="008735F1" w:rsidP="0041741F">
      <w:pPr>
        <w:rPr>
          <w:ins w:id="75" w:author="Angelo Corsaro" w:date="2011-11-07T09:11:00Z"/>
          <w:rFonts w:asciiTheme="majorHAnsi" w:eastAsia="Times New Roman" w:hAnsiTheme="majorHAnsi" w:cs="Times New Roman"/>
          <w:b/>
          <w:bCs/>
          <w:color w:val="000000"/>
          <w:sz w:val="22"/>
          <w:szCs w:val="22"/>
        </w:rPr>
      </w:pPr>
    </w:p>
    <w:p w14:paraId="0F219AEA" w14:textId="77777777" w:rsidR="00F60D95"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Revised Text:</w:t>
      </w:r>
      <w:r w:rsidRPr="00F60D95">
        <w:rPr>
          <w:rFonts w:asciiTheme="majorHAnsi" w:eastAsia="Times New Roman" w:hAnsiTheme="majorHAnsi" w:cs="Times New Roman"/>
          <w:color w:val="000000"/>
          <w:sz w:val="22"/>
          <w:szCs w:val="22"/>
        </w:rPr>
        <w:t> </w:t>
      </w:r>
    </w:p>
    <w:p w14:paraId="18311766" w14:textId="77777777" w:rsidR="008735F1" w:rsidRDefault="008735F1" w:rsidP="0041741F">
      <w:pPr>
        <w:rPr>
          <w:ins w:id="76" w:author="Angelo Corsaro" w:date="2011-11-07T09:11:00Z"/>
          <w:rFonts w:asciiTheme="majorHAnsi" w:eastAsia="Times New Roman" w:hAnsiTheme="majorHAnsi" w:cs="Times New Roman"/>
          <w:b/>
          <w:bCs/>
          <w:color w:val="000000"/>
          <w:sz w:val="22"/>
          <w:szCs w:val="22"/>
        </w:rPr>
      </w:pPr>
    </w:p>
    <w:p w14:paraId="31206FA2" w14:textId="574DFFA7" w:rsidR="0041741F" w:rsidRDefault="0041741F" w:rsidP="0041741F">
      <w:pPr>
        <w:rPr>
          <w:rFonts w:asciiTheme="majorHAnsi" w:eastAsia="Times New Roman" w:hAnsiTheme="majorHAnsi" w:cs="Times New Roman"/>
          <w:color w:val="000000"/>
          <w:sz w:val="22"/>
          <w:szCs w:val="22"/>
        </w:rPr>
      </w:pPr>
      <w:r w:rsidRPr="00F60D95">
        <w:rPr>
          <w:rFonts w:asciiTheme="majorHAnsi" w:eastAsia="Times New Roman" w:hAnsiTheme="majorHAnsi" w:cs="Times New Roman"/>
          <w:b/>
          <w:bCs/>
          <w:color w:val="000000"/>
          <w:sz w:val="22"/>
          <w:szCs w:val="22"/>
        </w:rPr>
        <w:t>Actions taken:</w:t>
      </w:r>
      <w:bookmarkStart w:id="77" w:name="Issue16401"/>
    </w:p>
    <w:p w14:paraId="66559962" w14:textId="77777777" w:rsidR="00F60D95" w:rsidRDefault="00F60D95" w:rsidP="0041741F">
      <w:pPr>
        <w:rPr>
          <w:ins w:id="78" w:author="Angelo Corsaro" w:date="2011-11-07T09:11:00Z"/>
          <w:rFonts w:asciiTheme="majorHAnsi" w:eastAsia="Times New Roman" w:hAnsiTheme="majorHAnsi" w:cs="Times New Roman"/>
          <w:sz w:val="22"/>
          <w:szCs w:val="22"/>
        </w:rPr>
      </w:pPr>
    </w:p>
    <w:p w14:paraId="2E5B5C1A" w14:textId="26744781" w:rsidR="008735F1" w:rsidRPr="008735F1" w:rsidRDefault="008735F1" w:rsidP="0041741F">
      <w:pPr>
        <w:rPr>
          <w:ins w:id="79" w:author="Angelo Corsaro" w:date="2011-11-07T09:11:00Z"/>
          <w:rFonts w:asciiTheme="majorHAnsi" w:eastAsia="Times New Roman" w:hAnsiTheme="majorHAnsi" w:cs="Times New Roman"/>
          <w:sz w:val="22"/>
          <w:szCs w:val="22"/>
        </w:rPr>
      </w:pPr>
      <w:ins w:id="80" w:author="Angelo Corsaro" w:date="2011-11-07T09:11:00Z">
        <w:r w:rsidRPr="008735F1">
          <w:rPr>
            <w:rFonts w:asciiTheme="majorHAnsi" w:eastAsia="Times New Roman" w:hAnsiTheme="majorHAnsi" w:cs="Times New Roman"/>
            <w:b/>
            <w:sz w:val="22"/>
            <w:szCs w:val="22"/>
            <w:rPrChange w:id="81" w:author="Angelo Corsaro" w:date="2011-11-07T09:11:00Z">
              <w:rPr>
                <w:rFonts w:asciiTheme="majorHAnsi" w:eastAsia="Times New Roman" w:hAnsiTheme="majorHAnsi" w:cs="Times New Roman"/>
                <w:sz w:val="22"/>
                <w:szCs w:val="22"/>
              </w:rPr>
            </w:rPrChange>
          </w:rPr>
          <w:t>Proposed Disposition:</w:t>
        </w:r>
        <w:r>
          <w:rPr>
            <w:rFonts w:asciiTheme="majorHAnsi" w:eastAsia="Times New Roman" w:hAnsiTheme="majorHAnsi" w:cs="Times New Roman"/>
            <w:b/>
            <w:sz w:val="22"/>
            <w:szCs w:val="22"/>
          </w:rPr>
          <w:t xml:space="preserve"> </w:t>
        </w:r>
        <w:r>
          <w:rPr>
            <w:rFonts w:asciiTheme="majorHAnsi" w:eastAsia="Times New Roman" w:hAnsiTheme="majorHAnsi" w:cs="Times New Roman"/>
            <w:sz w:val="22"/>
            <w:szCs w:val="22"/>
          </w:rPr>
          <w:t>Reject</w:t>
        </w:r>
      </w:ins>
    </w:p>
    <w:p w14:paraId="01E92631" w14:textId="77777777" w:rsidR="008735F1" w:rsidRDefault="008735F1" w:rsidP="0041741F">
      <w:pPr>
        <w:rPr>
          <w:ins w:id="82" w:author="Angelo Corsaro" w:date="2011-11-07T09:11:00Z"/>
          <w:rFonts w:asciiTheme="majorHAnsi" w:eastAsia="Times New Roman" w:hAnsiTheme="majorHAnsi" w:cs="Times New Roman"/>
          <w:sz w:val="22"/>
          <w:szCs w:val="22"/>
        </w:rPr>
      </w:pPr>
    </w:p>
    <w:p w14:paraId="55E7DA62" w14:textId="3AB1B61F" w:rsidR="008735F1" w:rsidRDefault="008735F1" w:rsidP="0041741F">
      <w:pPr>
        <w:rPr>
          <w:ins w:id="83" w:author="Angelo Corsaro" w:date="2011-11-07T09:11:00Z"/>
          <w:rFonts w:asciiTheme="majorHAnsi" w:eastAsia="Times New Roman" w:hAnsiTheme="majorHAnsi" w:cs="Times New Roman"/>
          <w:sz w:val="22"/>
          <w:szCs w:val="22"/>
        </w:rPr>
      </w:pPr>
      <w:ins w:id="84" w:author="Angelo Corsaro" w:date="2011-11-07T09:11:00Z">
        <w:r w:rsidRPr="008735F1">
          <w:rPr>
            <w:rFonts w:asciiTheme="majorHAnsi" w:eastAsia="Times New Roman" w:hAnsiTheme="majorHAnsi" w:cs="Times New Roman"/>
            <w:b/>
            <w:sz w:val="22"/>
            <w:szCs w:val="22"/>
            <w:rPrChange w:id="85" w:author="Angelo Corsaro" w:date="2011-11-07T09:11:00Z">
              <w:rPr>
                <w:rFonts w:asciiTheme="majorHAnsi" w:eastAsia="Times New Roman" w:hAnsiTheme="majorHAnsi" w:cs="Times New Roman"/>
                <w:sz w:val="22"/>
                <w:szCs w:val="22"/>
              </w:rPr>
            </w:rPrChange>
          </w:rPr>
          <w:t xml:space="preserve">Disposition: </w:t>
        </w:r>
        <w:r>
          <w:rPr>
            <w:rFonts w:asciiTheme="majorHAnsi" w:eastAsia="Times New Roman" w:hAnsiTheme="majorHAnsi" w:cs="Times New Roman"/>
            <w:sz w:val="22"/>
            <w:szCs w:val="22"/>
          </w:rPr>
          <w:t>Under Discussion</w:t>
        </w:r>
      </w:ins>
    </w:p>
    <w:p w14:paraId="689F4DA0" w14:textId="77777777" w:rsidR="008735F1" w:rsidRPr="00F60D95" w:rsidRDefault="008735F1" w:rsidP="0041741F">
      <w:pPr>
        <w:rPr>
          <w:rFonts w:asciiTheme="majorHAnsi" w:eastAsia="Times New Roman" w:hAnsiTheme="majorHAnsi" w:cs="Times New Roman"/>
          <w:sz w:val="22"/>
          <w:szCs w:val="22"/>
        </w:rPr>
      </w:pPr>
    </w:p>
    <w:p w14:paraId="4467708B" w14:textId="77777777" w:rsidR="0041741F" w:rsidRPr="00325BA3" w:rsidRDefault="0041741F" w:rsidP="00EF214D">
      <w:pPr>
        <w:pStyle w:val="Titre1"/>
      </w:pPr>
      <w:bookmarkStart w:id="86" w:name="_Toc178327469"/>
      <w:r w:rsidRPr="00325BA3">
        <w:t>Issue 16401: Portable exception-safety guarantees for DDS C++ PSM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86"/>
    </w:p>
    <w:bookmarkEnd w:id="77"/>
    <w:p w14:paraId="529A6B8B" w14:textId="77777777" w:rsidR="006F36F3" w:rsidRPr="006F36F3" w:rsidRDefault="006F36F3" w:rsidP="0041741F">
      <w:pPr>
        <w:rPr>
          <w:rFonts w:asciiTheme="majorHAnsi" w:eastAsia="Times New Roman" w:hAnsiTheme="majorHAnsi" w:cs="Times New Roman"/>
          <w:b/>
          <w:bCs/>
          <w:color w:val="000000"/>
          <w:sz w:val="22"/>
          <w:szCs w:val="22"/>
        </w:rPr>
      </w:pPr>
    </w:p>
    <w:p w14:paraId="5E09C31C"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Source:</w:t>
      </w:r>
      <w:r w:rsidRPr="006F36F3">
        <w:rPr>
          <w:rFonts w:asciiTheme="majorHAnsi" w:eastAsia="Times New Roman" w:hAnsiTheme="majorHAnsi" w:cs="Times New Roman"/>
          <w:color w:val="000000"/>
          <w:sz w:val="22"/>
          <w:szCs w:val="22"/>
        </w:rPr>
        <w:t xml:space="preserve"> Real-Time Innovations (Mr. </w:t>
      </w:r>
      <w:proofErr w:type="spellStart"/>
      <w:r w:rsidRPr="006F36F3">
        <w:rPr>
          <w:rFonts w:asciiTheme="majorHAnsi" w:eastAsia="Times New Roman" w:hAnsiTheme="majorHAnsi" w:cs="Times New Roman"/>
          <w:color w:val="000000"/>
          <w:sz w:val="22"/>
          <w:szCs w:val="22"/>
        </w:rPr>
        <w:t>Sumant</w:t>
      </w:r>
      <w:proofErr w:type="spellEnd"/>
      <w:r w:rsidRPr="006F36F3">
        <w:rPr>
          <w:rFonts w:asciiTheme="majorHAnsi" w:eastAsia="Times New Roman" w:hAnsiTheme="majorHAnsi" w:cs="Times New Roman"/>
          <w:color w:val="000000"/>
          <w:sz w:val="22"/>
          <w:szCs w:val="22"/>
        </w:rPr>
        <w:t xml:space="preserve"> </w:t>
      </w:r>
      <w:proofErr w:type="spellStart"/>
      <w:r w:rsidRPr="006F36F3">
        <w:rPr>
          <w:rFonts w:asciiTheme="majorHAnsi" w:eastAsia="Times New Roman" w:hAnsiTheme="majorHAnsi" w:cs="Times New Roman"/>
          <w:color w:val="000000"/>
          <w:sz w:val="22"/>
          <w:szCs w:val="22"/>
        </w:rPr>
        <w:t>Tambe</w:t>
      </w:r>
      <w:proofErr w:type="spellEnd"/>
      <w:r w:rsidRPr="006F36F3">
        <w:rPr>
          <w:rFonts w:asciiTheme="majorHAnsi" w:eastAsia="Times New Roman" w:hAnsiTheme="majorHAnsi" w:cs="Times New Roman"/>
          <w:color w:val="000000"/>
          <w:sz w:val="22"/>
          <w:szCs w:val="22"/>
        </w:rPr>
        <w:t>, </w:t>
      </w:r>
      <w:hyperlink r:id="rId17" w:history="1">
        <w:proofErr w:type="spellStart"/>
        <w:proofErr w:type="gramStart"/>
        <w:r w:rsidRPr="006F36F3">
          <w:rPr>
            <w:rFonts w:asciiTheme="majorHAnsi" w:eastAsia="Times New Roman" w:hAnsiTheme="majorHAnsi" w:cs="Times New Roman"/>
            <w:color w:val="0000FF"/>
            <w:sz w:val="22"/>
            <w:szCs w:val="22"/>
            <w:u w:val="single"/>
          </w:rPr>
          <w:t>sumant</w:t>
        </w:r>
        <w:proofErr w:type="spellEnd"/>
        <w:r w:rsidRPr="006F36F3">
          <w:rPr>
            <w:rFonts w:asciiTheme="majorHAnsi" w:eastAsia="Times New Roman" w:hAnsiTheme="majorHAnsi" w:cs="Times New Roman"/>
            <w:color w:val="0000FF"/>
            <w:sz w:val="22"/>
            <w:szCs w:val="22"/>
            <w:u w:val="single"/>
          </w:rPr>
          <w:t>(</w:t>
        </w:r>
        <w:proofErr w:type="gramEnd"/>
        <w:r w:rsidRPr="006F36F3">
          <w:rPr>
            <w:rFonts w:asciiTheme="majorHAnsi" w:eastAsia="Times New Roman" w:hAnsiTheme="majorHAnsi" w:cs="Times New Roman"/>
            <w:color w:val="0000FF"/>
            <w:sz w:val="22"/>
            <w:szCs w:val="22"/>
            <w:u w:val="single"/>
          </w:rPr>
          <w:t>at)rti.com</w:t>
        </w:r>
      </w:hyperlink>
      <w:r w:rsidRPr="006F36F3">
        <w:rPr>
          <w:rFonts w:asciiTheme="majorHAnsi" w:eastAsia="Times New Roman" w:hAnsiTheme="majorHAnsi" w:cs="Times New Roman"/>
          <w:color w:val="000000"/>
          <w:sz w:val="22"/>
          <w:szCs w:val="22"/>
        </w:rPr>
        <w:t>)</w:t>
      </w:r>
    </w:p>
    <w:p w14:paraId="3755D180"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Nature:</w:t>
      </w:r>
      <w:r w:rsidRPr="006F36F3">
        <w:rPr>
          <w:rFonts w:asciiTheme="majorHAnsi" w:eastAsia="Times New Roman" w:hAnsiTheme="majorHAnsi" w:cs="Times New Roman"/>
          <w:color w:val="000000"/>
          <w:sz w:val="22"/>
          <w:szCs w:val="22"/>
        </w:rPr>
        <w:t> Clarification</w:t>
      </w:r>
    </w:p>
    <w:p w14:paraId="77A961BD" w14:textId="77777777"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Severity:</w:t>
      </w:r>
      <w:r w:rsidRPr="006F36F3">
        <w:rPr>
          <w:rFonts w:asciiTheme="majorHAnsi" w:eastAsia="Times New Roman" w:hAnsiTheme="majorHAnsi" w:cs="Times New Roman"/>
          <w:color w:val="000000"/>
          <w:sz w:val="22"/>
          <w:szCs w:val="22"/>
        </w:rPr>
        <w:t> Critical</w:t>
      </w:r>
    </w:p>
    <w:p w14:paraId="2156295A" w14:textId="77777777" w:rsidR="00C93916" w:rsidRDefault="00C93916" w:rsidP="00C93916">
      <w:pPr>
        <w:rPr>
          <w:rFonts w:asciiTheme="majorHAnsi" w:eastAsia="Times New Roman" w:hAnsiTheme="majorHAnsi" w:cs="Times New Roman"/>
          <w:b/>
          <w:bCs/>
          <w:color w:val="000000"/>
          <w:sz w:val="22"/>
          <w:szCs w:val="22"/>
        </w:rPr>
      </w:pPr>
    </w:p>
    <w:p w14:paraId="55EF2046" w14:textId="77777777" w:rsidR="005A445A" w:rsidRDefault="0041741F" w:rsidP="00C93916">
      <w:pPr>
        <w:rPr>
          <w:rFonts w:asciiTheme="majorHAnsi" w:hAnsiTheme="majorHAnsi" w:cs="Courier"/>
          <w:color w:val="000000"/>
          <w:sz w:val="22"/>
          <w:szCs w:val="22"/>
        </w:rPr>
      </w:pPr>
      <w:r w:rsidRPr="006F36F3">
        <w:rPr>
          <w:rFonts w:asciiTheme="majorHAnsi" w:eastAsia="Times New Roman" w:hAnsiTheme="majorHAnsi" w:cs="Times New Roman"/>
          <w:b/>
          <w:bCs/>
          <w:color w:val="000000"/>
          <w:sz w:val="22"/>
          <w:szCs w:val="22"/>
        </w:rPr>
        <w:t>Summary</w:t>
      </w:r>
      <w:r w:rsidR="00C93916">
        <w:rPr>
          <w:rFonts w:asciiTheme="majorHAnsi" w:eastAsia="Times New Roman" w:hAnsiTheme="majorHAnsi" w:cs="Times New Roman"/>
          <w:b/>
          <w:bCs/>
          <w:color w:val="000000"/>
          <w:sz w:val="22"/>
          <w:szCs w:val="22"/>
        </w:rPr>
        <w:t xml:space="preserve">. </w:t>
      </w:r>
      <w:r w:rsidRPr="0041741F">
        <w:rPr>
          <w:rFonts w:asciiTheme="majorHAnsi" w:hAnsiTheme="majorHAnsi" w:cs="Courier"/>
          <w:color w:val="000000"/>
          <w:sz w:val="22"/>
          <w:szCs w:val="22"/>
        </w:rPr>
        <w:t>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w:t>
      </w:r>
      <w:proofErr w:type="spellStart"/>
      <w:r w:rsidRPr="0041741F">
        <w:rPr>
          <w:rFonts w:asciiTheme="majorHAnsi" w:hAnsiTheme="majorHAnsi" w:cs="Courier"/>
          <w:color w:val="000000"/>
          <w:sz w:val="22"/>
          <w:szCs w:val="22"/>
        </w:rPr>
        <w:t>ctor</w:t>
      </w:r>
      <w:proofErr w:type="spellEnd"/>
      <w:r w:rsidRPr="0041741F">
        <w:rPr>
          <w:rFonts w:asciiTheme="majorHAnsi" w:hAnsiTheme="majorHAnsi" w:cs="Courier"/>
          <w:color w:val="000000"/>
          <w:sz w:val="22"/>
          <w:szCs w:val="22"/>
        </w:rPr>
        <w:t xml:space="preserve"> of </w:t>
      </w:r>
      <w:proofErr w:type="spellStart"/>
      <w:r w:rsidRPr="0041741F">
        <w:rPr>
          <w:rFonts w:asciiTheme="majorHAnsi" w:hAnsiTheme="majorHAnsi" w:cs="Courier"/>
          <w:color w:val="000000"/>
          <w:sz w:val="22"/>
          <w:szCs w:val="22"/>
        </w:rPr>
        <w:t>std</w:t>
      </w:r>
      <w:proofErr w:type="spellEnd"/>
      <w:proofErr w:type="gramStart"/>
      <w:r w:rsidRPr="0041741F">
        <w:rPr>
          <w:rFonts w:asciiTheme="majorHAnsi" w:hAnsiTheme="majorHAnsi" w:cs="Courier"/>
          <w:color w:val="000000"/>
          <w:sz w:val="22"/>
          <w:szCs w:val="22"/>
        </w:rPr>
        <w:t>::</w:t>
      </w:r>
      <w:proofErr w:type="gramEnd"/>
      <w:r w:rsidRPr="0041741F">
        <w:rPr>
          <w:rFonts w:asciiTheme="majorHAnsi" w:hAnsiTheme="majorHAnsi" w:cs="Courier"/>
          <w:color w:val="000000"/>
          <w:sz w:val="22"/>
          <w:szCs w:val="22"/>
        </w:rPr>
        <w:t xml:space="preserve">string may run out of memory resulting into </w:t>
      </w:r>
      <w:proofErr w:type="spellStart"/>
      <w:r w:rsidRPr="0041741F">
        <w:rPr>
          <w:rFonts w:asciiTheme="majorHAnsi" w:hAnsiTheme="majorHAnsi" w:cs="Courier"/>
          <w:color w:val="000000"/>
          <w:sz w:val="22"/>
          <w:szCs w:val="22"/>
        </w:rPr>
        <w:t>std</w:t>
      </w:r>
      <w:proofErr w:type="spellEnd"/>
      <w:r w:rsidRPr="0041741F">
        <w:rPr>
          <w:rFonts w:asciiTheme="majorHAnsi" w:hAnsiTheme="majorHAnsi" w:cs="Courier"/>
          <w:color w:val="000000"/>
          <w:sz w:val="22"/>
          <w:szCs w:val="22"/>
        </w:rPr>
        <w:t>::</w:t>
      </w:r>
      <w:proofErr w:type="spellStart"/>
      <w:r w:rsidRPr="0041741F">
        <w:rPr>
          <w:rFonts w:asciiTheme="majorHAnsi" w:hAnsiTheme="majorHAnsi" w:cs="Courier"/>
          <w:color w:val="000000"/>
          <w:sz w:val="22"/>
          <w:szCs w:val="22"/>
        </w:rPr>
        <w:t>bad_alloc</w:t>
      </w:r>
      <w:proofErr w:type="spellEnd"/>
      <w:r w:rsidRPr="0041741F">
        <w:rPr>
          <w:rFonts w:asciiTheme="majorHAnsi" w:hAnsiTheme="majorHAnsi" w:cs="Courier"/>
          <w:color w:val="000000"/>
          <w:sz w:val="22"/>
          <w:szCs w:val="22"/>
        </w:rPr>
        <w:t xml:space="preserve"> exception. However, in practice, APIs must specify guarantees about the internal state of the data structures after any exception propagates out. Exception-safety guarantees for C++ abstractions come in four categories: strong, basic, </w:t>
      </w:r>
      <w:proofErr w:type="spellStart"/>
      <w:r w:rsidRPr="0041741F">
        <w:rPr>
          <w:rFonts w:asciiTheme="majorHAnsi" w:hAnsiTheme="majorHAnsi" w:cs="Courier"/>
          <w:color w:val="000000"/>
          <w:sz w:val="22"/>
          <w:szCs w:val="22"/>
        </w:rPr>
        <w:t>nothrow</w:t>
      </w:r>
      <w:proofErr w:type="spellEnd"/>
      <w:r w:rsidRPr="0041741F">
        <w:rPr>
          <w:rFonts w:asciiTheme="majorHAnsi" w:hAnsiTheme="majorHAnsi" w:cs="Courier"/>
          <w:color w:val="000000"/>
          <w:sz w:val="22"/>
          <w:szCs w:val="22"/>
        </w:rPr>
        <w:t xml:space="preserve">, and neutral. For instance, the </w:t>
      </w:r>
      <w:proofErr w:type="spellStart"/>
      <w:r w:rsidRPr="0041741F">
        <w:rPr>
          <w:rFonts w:asciiTheme="majorHAnsi" w:hAnsiTheme="majorHAnsi" w:cs="Courier"/>
          <w:color w:val="000000"/>
          <w:sz w:val="22"/>
          <w:szCs w:val="22"/>
        </w:rPr>
        <w:t>push_back</w:t>
      </w:r>
      <w:proofErr w:type="spellEnd"/>
      <w:r w:rsidRPr="0041741F">
        <w:rPr>
          <w:rFonts w:asciiTheme="majorHAnsi" w:hAnsiTheme="majorHAnsi" w:cs="Courier"/>
          <w:color w:val="000000"/>
          <w:sz w:val="22"/>
          <w:szCs w:val="22"/>
        </w:rPr>
        <w:t xml:space="preserve"> member function of </w:t>
      </w:r>
      <w:proofErr w:type="spellStart"/>
      <w:r w:rsidRPr="0041741F">
        <w:rPr>
          <w:rFonts w:asciiTheme="majorHAnsi" w:hAnsiTheme="majorHAnsi" w:cs="Courier"/>
          <w:color w:val="000000"/>
          <w:sz w:val="22"/>
          <w:szCs w:val="22"/>
        </w:rPr>
        <w:t>std</w:t>
      </w:r>
      <w:proofErr w:type="spellEnd"/>
      <w:proofErr w:type="gramStart"/>
      <w:r w:rsidRPr="0041741F">
        <w:rPr>
          <w:rFonts w:asciiTheme="majorHAnsi" w:hAnsiTheme="majorHAnsi" w:cs="Courier"/>
          <w:color w:val="000000"/>
          <w:sz w:val="22"/>
          <w:szCs w:val="22"/>
        </w:rPr>
        <w:t>::</w:t>
      </w:r>
      <w:proofErr w:type="gramEnd"/>
      <w:r w:rsidRPr="0041741F">
        <w:rPr>
          <w:rFonts w:asciiTheme="majorHAnsi" w:hAnsiTheme="majorHAnsi" w:cs="Courier"/>
          <w:color w:val="000000"/>
          <w:sz w:val="22"/>
          <w:szCs w:val="22"/>
        </w:rPr>
        <w:t xml:space="preserve">vector, </w:t>
      </w:r>
      <w:proofErr w:type="spellStart"/>
      <w:r w:rsidRPr="0041741F">
        <w:rPr>
          <w:rFonts w:asciiTheme="majorHAnsi" w:hAnsiTheme="majorHAnsi" w:cs="Courier"/>
          <w:color w:val="000000"/>
          <w:sz w:val="22"/>
          <w:szCs w:val="22"/>
        </w:rPr>
        <w:t>std</w:t>
      </w:r>
      <w:proofErr w:type="spellEnd"/>
      <w:r w:rsidRPr="0041741F">
        <w:rPr>
          <w:rFonts w:asciiTheme="majorHAnsi" w:hAnsiTheme="majorHAnsi" w:cs="Courier"/>
          <w:color w:val="000000"/>
          <w:sz w:val="22"/>
          <w:szCs w:val="22"/>
        </w:rPr>
        <w:t xml:space="preserve">::list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Default="005A445A" w:rsidP="00C93916">
      <w:pPr>
        <w:rPr>
          <w:rFonts w:asciiTheme="majorHAnsi" w:hAnsiTheme="majorHAnsi" w:cs="Courier"/>
          <w:color w:val="000000"/>
          <w:sz w:val="22"/>
          <w:szCs w:val="22"/>
        </w:rPr>
      </w:pPr>
    </w:p>
    <w:p w14:paraId="196CC608" w14:textId="77777777" w:rsidR="005A445A" w:rsidRPr="005A445A"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5A445A">
        <w:rPr>
          <w:rFonts w:asciiTheme="majorHAnsi" w:hAnsiTheme="majorHAnsi" w:cs="Courier"/>
          <w:color w:val="000000"/>
          <w:sz w:val="22"/>
          <w:szCs w:val="22"/>
        </w:rPr>
        <w:t>Strong guarantees for value types</w:t>
      </w:r>
      <w:proofErr w:type="gramStart"/>
      <w:r w:rsidRPr="005A445A">
        <w:rPr>
          <w:rFonts w:asciiTheme="majorHAnsi" w:hAnsiTheme="majorHAnsi" w:cs="Courier"/>
          <w:color w:val="000000"/>
          <w:sz w:val="22"/>
          <w:szCs w:val="22"/>
        </w:rPr>
        <w:t>:   All</w:t>
      </w:r>
      <w:proofErr w:type="gramEnd"/>
      <w:r w:rsidRPr="005A445A">
        <w:rPr>
          <w:rFonts w:asciiTheme="majorHAnsi" w:hAnsiTheme="majorHAnsi" w:cs="Courier"/>
          <w:color w:val="000000"/>
          <w:sz w:val="22"/>
          <w:szCs w:val="22"/>
        </w:rPr>
        <w:t xml:space="preserve">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w:t>
      </w:r>
      <w:proofErr w:type="spellStart"/>
      <w:r w:rsidRPr="005A445A">
        <w:rPr>
          <w:rFonts w:asciiTheme="majorHAnsi" w:hAnsiTheme="majorHAnsi" w:cs="Courier"/>
          <w:color w:val="000000"/>
          <w:sz w:val="22"/>
          <w:szCs w:val="22"/>
        </w:rPr>
        <w:t>std</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 xml:space="preserve">string and may throw. Consider, for instance, </w:t>
      </w:r>
      <w:proofErr w:type="spellStart"/>
      <w:r w:rsidRPr="005A445A">
        <w:rPr>
          <w:rFonts w:asciiTheme="majorHAnsi" w:hAnsiTheme="majorHAnsi" w:cs="Courier"/>
          <w:color w:val="000000"/>
          <w:sz w:val="22"/>
          <w:szCs w:val="22"/>
        </w:rPr>
        <w:t>SubscriptionBuiltinTopicData</w:t>
      </w:r>
      <w:proofErr w:type="spellEnd"/>
      <w:r w:rsidRPr="005A445A">
        <w:rPr>
          <w:rFonts w:asciiTheme="majorHAnsi" w:hAnsiTheme="majorHAnsi" w:cs="Courier"/>
          <w:color w:val="000000"/>
          <w:sz w:val="22"/>
          <w:szCs w:val="22"/>
        </w:rPr>
        <w:t xml:space="preserve">. Value&lt;D&gt; delegates the assignment to its delegate, </w:t>
      </w:r>
      <w:proofErr w:type="spellStart"/>
      <w:r w:rsidRPr="005A445A">
        <w:rPr>
          <w:rFonts w:asciiTheme="majorHAnsi" w:hAnsiTheme="majorHAnsi" w:cs="Courier"/>
          <w:color w:val="000000"/>
          <w:sz w:val="22"/>
          <w:szCs w:val="22"/>
        </w:rPr>
        <w:t>SubscriptionBuiltinTopicDataImpl</w:t>
      </w:r>
      <w:proofErr w:type="spellEnd"/>
      <w:r w:rsidRPr="005A445A">
        <w:rPr>
          <w:rFonts w:asciiTheme="majorHAnsi" w:hAnsiTheme="majorHAnsi" w:cs="Courier"/>
          <w:color w:val="000000"/>
          <w:sz w:val="22"/>
          <w:szCs w:val="22"/>
        </w:rPr>
        <w:t xml:space="preserve">. This </w:t>
      </w:r>
      <w:proofErr w:type="spellStart"/>
      <w:r w:rsidRPr="005A445A">
        <w:rPr>
          <w:rFonts w:asciiTheme="majorHAnsi" w:hAnsiTheme="majorHAnsi" w:cs="Courier"/>
          <w:color w:val="000000"/>
          <w:sz w:val="22"/>
          <w:szCs w:val="22"/>
        </w:rPr>
        <w:t>impl</w:t>
      </w:r>
      <w:proofErr w:type="spellEnd"/>
      <w:r w:rsidRPr="005A445A">
        <w:rPr>
          <w:rFonts w:asciiTheme="majorHAnsi" w:hAnsiTheme="majorHAnsi" w:cs="Courier"/>
          <w:color w:val="000000"/>
          <w:sz w:val="22"/>
          <w:szCs w:val="22"/>
        </w:rPr>
        <w:t xml:space="preserve"> class has non-pod members such as </w:t>
      </w:r>
      <w:proofErr w:type="spellStart"/>
      <w:r w:rsidRPr="005A445A">
        <w:rPr>
          <w:rFonts w:asciiTheme="majorHAnsi" w:hAnsiTheme="majorHAnsi" w:cs="Courier"/>
          <w:color w:val="000000"/>
          <w:sz w:val="22"/>
          <w:szCs w:val="22"/>
        </w:rPr>
        <w:t>std</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string and does not define its own assignment operator. Assignment of one string (</w:t>
      </w:r>
      <w:proofErr w:type="spellStart"/>
      <w:r w:rsidRPr="005A445A">
        <w:rPr>
          <w:rFonts w:asciiTheme="majorHAnsi" w:hAnsiTheme="majorHAnsi" w:cs="Courier"/>
          <w:color w:val="000000"/>
          <w:sz w:val="22"/>
          <w:szCs w:val="22"/>
        </w:rPr>
        <w:t>topic_name</w:t>
      </w:r>
      <w:proofErr w:type="spellEnd"/>
      <w:r w:rsidRPr="005A445A">
        <w:rPr>
          <w:rFonts w:asciiTheme="majorHAnsi" w:hAnsiTheme="majorHAnsi" w:cs="Courier"/>
          <w:color w:val="000000"/>
          <w:sz w:val="22"/>
          <w:szCs w:val="22"/>
        </w:rPr>
        <w:t>) may succeed but the assignment of second string (</w:t>
      </w:r>
      <w:proofErr w:type="spellStart"/>
      <w:r w:rsidRPr="005A445A">
        <w:rPr>
          <w:rFonts w:asciiTheme="majorHAnsi" w:hAnsiTheme="majorHAnsi" w:cs="Courier"/>
          <w:color w:val="000000"/>
          <w:sz w:val="22"/>
          <w:szCs w:val="22"/>
        </w:rPr>
        <w:t>type_name</w:t>
      </w:r>
      <w:proofErr w:type="spellEnd"/>
      <w:r w:rsidRPr="005A445A">
        <w:rPr>
          <w:rFonts w:asciiTheme="majorHAnsi" w:hAnsiTheme="majorHAnsi" w:cs="Courier"/>
          <w:color w:val="000000"/>
          <w:sz w:val="22"/>
          <w:szCs w:val="22"/>
        </w:rPr>
        <w:t xml:space="preserve">) may fail with a </w:t>
      </w:r>
      <w:proofErr w:type="spellStart"/>
      <w:r w:rsidRPr="005A445A">
        <w:rPr>
          <w:rFonts w:asciiTheme="majorHAnsi" w:hAnsiTheme="majorHAnsi" w:cs="Courier"/>
          <w:color w:val="000000"/>
          <w:sz w:val="22"/>
          <w:szCs w:val="22"/>
        </w:rPr>
        <w:t>bad_alloc</w:t>
      </w:r>
      <w:proofErr w:type="spellEnd"/>
      <w:r w:rsidRPr="005A445A">
        <w:rPr>
          <w:rFonts w:asciiTheme="majorHAnsi" w:hAnsiTheme="majorHAnsi" w:cs="Courier"/>
          <w:color w:val="000000"/>
          <w:sz w:val="22"/>
          <w:szCs w:val="22"/>
        </w:rPr>
        <w:t xml:space="preserve"> exception. This may result into inconsistent left-hand-side </w:t>
      </w:r>
      <w:proofErr w:type="spellStart"/>
      <w:r w:rsidRPr="005A445A">
        <w:rPr>
          <w:rFonts w:asciiTheme="majorHAnsi" w:hAnsiTheme="majorHAnsi" w:cs="Courier"/>
          <w:color w:val="000000"/>
          <w:sz w:val="22"/>
          <w:szCs w:val="22"/>
        </w:rPr>
        <w:t>SubscriptionBuiltinTopicData</w:t>
      </w:r>
      <w:proofErr w:type="spellEnd"/>
      <w:r w:rsidRPr="005A445A">
        <w:rPr>
          <w:rFonts w:asciiTheme="majorHAnsi" w:hAnsiTheme="majorHAnsi" w:cs="Courier"/>
          <w:color w:val="000000"/>
          <w:sz w:val="22"/>
          <w:szCs w:val="22"/>
        </w:rPr>
        <w:t xml:space="preserve"> object when </w:t>
      </w:r>
      <w:proofErr w:type="spellStart"/>
      <w:r w:rsidRPr="005A445A">
        <w:rPr>
          <w:rFonts w:asciiTheme="majorHAnsi" w:hAnsiTheme="majorHAnsi" w:cs="Courier"/>
          <w:color w:val="000000"/>
          <w:sz w:val="22"/>
          <w:szCs w:val="22"/>
        </w:rPr>
        <w:t>DataWriter</w:t>
      </w:r>
      <w:proofErr w:type="spellEnd"/>
      <w:proofErr w:type="gramStart"/>
      <w:r w:rsidRPr="005A445A">
        <w:rPr>
          <w:rFonts w:asciiTheme="majorHAnsi" w:hAnsiTheme="majorHAnsi" w:cs="Courier"/>
          <w:color w:val="000000"/>
          <w:sz w:val="22"/>
          <w:szCs w:val="22"/>
        </w:rPr>
        <w:t>::</w:t>
      </w:r>
      <w:proofErr w:type="gramEnd"/>
      <w:r w:rsidRPr="005A445A">
        <w:rPr>
          <w:rFonts w:asciiTheme="majorHAnsi" w:hAnsiTheme="majorHAnsi" w:cs="Courier"/>
          <w:color w:val="000000"/>
          <w:sz w:val="22"/>
          <w:szCs w:val="22"/>
        </w:rPr>
        <w:t xml:space="preserve"> </w:t>
      </w:r>
      <w:proofErr w:type="spellStart"/>
      <w:r w:rsidRPr="005A445A">
        <w:rPr>
          <w:rFonts w:asciiTheme="majorHAnsi" w:hAnsiTheme="majorHAnsi" w:cs="Courier"/>
          <w:color w:val="000000"/>
          <w:sz w:val="22"/>
          <w:szCs w:val="22"/>
        </w:rPr>
        <w:t>matched_subscription_data</w:t>
      </w:r>
      <w:proofErr w:type="spellEnd"/>
      <w:r w:rsidRPr="005A445A">
        <w:rPr>
          <w:rFonts w:asciiTheme="majorHAnsi" w:hAnsiTheme="majorHAnsi" w:cs="Courier"/>
          <w:color w:val="000000"/>
          <w:sz w:val="22"/>
          <w:szCs w:val="22"/>
        </w:rPr>
        <w:t xml:space="preserve">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5A445A"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5A445A"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5A445A">
        <w:rPr>
          <w:rFonts w:asciiTheme="majorHAnsi" w:hAnsiTheme="majorHAnsi" w:cs="Courier"/>
          <w:color w:val="000000"/>
          <w:sz w:val="22"/>
          <w:szCs w:val="22"/>
        </w:rPr>
        <w:t xml:space="preserve">At least basic guarantees for reference types:  Not all implementations may be able to provide strong guarantees for reference types such as </w:t>
      </w:r>
      <w:proofErr w:type="spellStart"/>
      <w:r w:rsidRPr="005A445A">
        <w:rPr>
          <w:rFonts w:asciiTheme="majorHAnsi" w:hAnsiTheme="majorHAnsi" w:cs="Courier"/>
          <w:color w:val="000000"/>
          <w:sz w:val="22"/>
          <w:szCs w:val="22"/>
        </w:rPr>
        <w:t>DataWriter</w:t>
      </w:r>
      <w:proofErr w:type="spellEnd"/>
      <w:r w:rsidRPr="005A445A">
        <w:rPr>
          <w:rFonts w:asciiTheme="majorHAnsi" w:hAnsiTheme="majorHAnsi" w:cs="Courier"/>
          <w:color w:val="000000"/>
          <w:sz w:val="22"/>
          <w:szCs w:val="22"/>
        </w:rPr>
        <w:t xml:space="preserve">&lt;Foo&gt;, </w:t>
      </w:r>
      <w:proofErr w:type="spellStart"/>
      <w:r w:rsidRPr="005A445A">
        <w:rPr>
          <w:rFonts w:asciiTheme="majorHAnsi" w:hAnsiTheme="majorHAnsi" w:cs="Courier"/>
          <w:color w:val="000000"/>
          <w:sz w:val="22"/>
          <w:szCs w:val="22"/>
        </w:rPr>
        <w:t>DataReader</w:t>
      </w:r>
      <w:proofErr w:type="spellEnd"/>
      <w:r w:rsidRPr="005A445A">
        <w:rPr>
          <w:rFonts w:asciiTheme="majorHAnsi" w:hAnsiTheme="majorHAnsi" w:cs="Courier"/>
          <w:color w:val="000000"/>
          <w:sz w:val="22"/>
          <w:szCs w:val="22"/>
        </w:rPr>
        <w:t>&lt;Foo&gt;.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Default="006F36F3" w:rsidP="0041741F">
      <w:pPr>
        <w:rPr>
          <w:rFonts w:asciiTheme="majorHAnsi" w:eastAsia="Times New Roman" w:hAnsiTheme="majorHAnsi" w:cs="Times New Roman"/>
          <w:color w:val="000000"/>
          <w:sz w:val="22"/>
          <w:szCs w:val="22"/>
        </w:rPr>
      </w:pPr>
    </w:p>
    <w:p w14:paraId="70300B3F" w14:textId="0603A014"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Resolution:</w:t>
      </w:r>
      <w:r w:rsidRPr="006F36F3">
        <w:rPr>
          <w:rFonts w:asciiTheme="majorHAnsi" w:eastAsia="Times New Roman" w:hAnsiTheme="majorHAnsi" w:cs="Times New Roman"/>
          <w:color w:val="000000"/>
          <w:sz w:val="22"/>
          <w:szCs w:val="22"/>
        </w:rPr>
        <w:t> </w:t>
      </w:r>
    </w:p>
    <w:p w14:paraId="73D3E891" w14:textId="7E2C569C" w:rsidR="006F36F3"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Revised Text:</w:t>
      </w:r>
      <w:r w:rsidRPr="006F36F3">
        <w:rPr>
          <w:rFonts w:asciiTheme="majorHAnsi" w:eastAsia="Times New Roman" w:hAnsiTheme="majorHAnsi" w:cs="Times New Roman"/>
          <w:color w:val="000000"/>
          <w:sz w:val="22"/>
          <w:szCs w:val="22"/>
        </w:rPr>
        <w:t> </w:t>
      </w:r>
    </w:p>
    <w:p w14:paraId="1AF29D8B" w14:textId="238E00EF" w:rsidR="0041741F" w:rsidRDefault="0041741F" w:rsidP="0041741F">
      <w:pPr>
        <w:rPr>
          <w:rFonts w:asciiTheme="majorHAnsi" w:eastAsia="Times New Roman" w:hAnsiTheme="majorHAnsi" w:cs="Times New Roman"/>
          <w:color w:val="000000"/>
          <w:sz w:val="22"/>
          <w:szCs w:val="22"/>
        </w:rPr>
      </w:pPr>
      <w:r w:rsidRPr="006F36F3">
        <w:rPr>
          <w:rFonts w:asciiTheme="majorHAnsi" w:eastAsia="Times New Roman" w:hAnsiTheme="majorHAnsi" w:cs="Times New Roman"/>
          <w:b/>
          <w:bCs/>
          <w:color w:val="000000"/>
          <w:sz w:val="22"/>
          <w:szCs w:val="22"/>
        </w:rPr>
        <w:t>Actions taken:</w:t>
      </w:r>
      <w:bookmarkStart w:id="87" w:name="Issue16402"/>
    </w:p>
    <w:p w14:paraId="4DBFD39D" w14:textId="77777777" w:rsidR="006F36F3" w:rsidRPr="006F36F3" w:rsidRDefault="006F36F3" w:rsidP="0041741F">
      <w:pPr>
        <w:rPr>
          <w:rFonts w:asciiTheme="majorHAnsi" w:eastAsia="Times New Roman" w:hAnsiTheme="majorHAnsi" w:cs="Times New Roman"/>
          <w:sz w:val="22"/>
          <w:szCs w:val="22"/>
        </w:rPr>
      </w:pPr>
    </w:p>
    <w:p w14:paraId="6892A3B4" w14:textId="77777777" w:rsidR="0041741F" w:rsidRPr="00325BA3" w:rsidRDefault="0041741F" w:rsidP="00EF214D">
      <w:pPr>
        <w:pStyle w:val="Titre1"/>
      </w:pPr>
      <w:bookmarkStart w:id="88" w:name="_Toc178327470"/>
      <w:r w:rsidRPr="00325BA3">
        <w:t xml:space="preserve">Issue 16402: Exception safety guarantees for the </w:t>
      </w:r>
      <w:proofErr w:type="spellStart"/>
      <w:r w:rsidRPr="00325BA3">
        <w:t>DataReader</w:t>
      </w:r>
      <w:proofErr w:type="spellEnd"/>
      <w:r w:rsidRPr="00325BA3">
        <w:t xml:space="preserve"> API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88"/>
    </w:p>
    <w:bookmarkEnd w:id="87"/>
    <w:p w14:paraId="67740B1A" w14:textId="77777777" w:rsidR="00EF214D" w:rsidRPr="00325BA3" w:rsidRDefault="00EF214D" w:rsidP="0041741F">
      <w:pPr>
        <w:rPr>
          <w:rFonts w:asciiTheme="majorHAnsi" w:eastAsia="Times New Roman" w:hAnsiTheme="majorHAnsi" w:cs="Times New Roman"/>
          <w:b/>
          <w:bCs/>
          <w:color w:val="000000"/>
          <w:sz w:val="27"/>
          <w:szCs w:val="27"/>
        </w:rPr>
      </w:pPr>
    </w:p>
    <w:p w14:paraId="32082F61"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Source:</w:t>
      </w:r>
      <w:r w:rsidRPr="009422DD">
        <w:rPr>
          <w:rFonts w:asciiTheme="majorHAnsi" w:eastAsia="Times New Roman" w:hAnsiTheme="majorHAnsi" w:cs="Times New Roman"/>
          <w:color w:val="000000"/>
          <w:sz w:val="22"/>
          <w:szCs w:val="22"/>
        </w:rPr>
        <w:t xml:space="preserve"> Real-Time Innovations (Mr. </w:t>
      </w:r>
      <w:proofErr w:type="spellStart"/>
      <w:r w:rsidRPr="009422DD">
        <w:rPr>
          <w:rFonts w:asciiTheme="majorHAnsi" w:eastAsia="Times New Roman" w:hAnsiTheme="majorHAnsi" w:cs="Times New Roman"/>
          <w:color w:val="000000"/>
          <w:sz w:val="22"/>
          <w:szCs w:val="22"/>
        </w:rPr>
        <w:t>Sumant</w:t>
      </w:r>
      <w:proofErr w:type="spellEnd"/>
      <w:r w:rsidRPr="009422DD">
        <w:rPr>
          <w:rFonts w:asciiTheme="majorHAnsi" w:eastAsia="Times New Roman" w:hAnsiTheme="majorHAnsi" w:cs="Times New Roman"/>
          <w:color w:val="000000"/>
          <w:sz w:val="22"/>
          <w:szCs w:val="22"/>
        </w:rPr>
        <w:t xml:space="preserve"> </w:t>
      </w:r>
      <w:proofErr w:type="spellStart"/>
      <w:r w:rsidRPr="009422DD">
        <w:rPr>
          <w:rFonts w:asciiTheme="majorHAnsi" w:eastAsia="Times New Roman" w:hAnsiTheme="majorHAnsi" w:cs="Times New Roman"/>
          <w:color w:val="000000"/>
          <w:sz w:val="22"/>
          <w:szCs w:val="22"/>
        </w:rPr>
        <w:t>Tambe</w:t>
      </w:r>
      <w:proofErr w:type="spellEnd"/>
      <w:r w:rsidRPr="009422DD">
        <w:rPr>
          <w:rFonts w:asciiTheme="majorHAnsi" w:eastAsia="Times New Roman" w:hAnsiTheme="majorHAnsi" w:cs="Times New Roman"/>
          <w:color w:val="000000"/>
          <w:sz w:val="22"/>
          <w:szCs w:val="22"/>
        </w:rPr>
        <w:t>, </w:t>
      </w:r>
      <w:hyperlink r:id="rId18" w:history="1">
        <w:proofErr w:type="spellStart"/>
        <w:proofErr w:type="gramStart"/>
        <w:r w:rsidRPr="009422DD">
          <w:rPr>
            <w:rFonts w:asciiTheme="majorHAnsi" w:eastAsia="Times New Roman" w:hAnsiTheme="majorHAnsi" w:cs="Times New Roman"/>
            <w:color w:val="0000FF"/>
            <w:sz w:val="22"/>
            <w:szCs w:val="22"/>
            <w:u w:val="single"/>
          </w:rPr>
          <w:t>sumant</w:t>
        </w:r>
        <w:proofErr w:type="spellEnd"/>
        <w:r w:rsidRPr="009422DD">
          <w:rPr>
            <w:rFonts w:asciiTheme="majorHAnsi" w:eastAsia="Times New Roman" w:hAnsiTheme="majorHAnsi" w:cs="Times New Roman"/>
            <w:color w:val="0000FF"/>
            <w:sz w:val="22"/>
            <w:szCs w:val="22"/>
            <w:u w:val="single"/>
          </w:rPr>
          <w:t>(</w:t>
        </w:r>
        <w:proofErr w:type="gramEnd"/>
        <w:r w:rsidRPr="009422DD">
          <w:rPr>
            <w:rFonts w:asciiTheme="majorHAnsi" w:eastAsia="Times New Roman" w:hAnsiTheme="majorHAnsi" w:cs="Times New Roman"/>
            <w:color w:val="0000FF"/>
            <w:sz w:val="22"/>
            <w:szCs w:val="22"/>
            <w:u w:val="single"/>
          </w:rPr>
          <w:t>at)rti.com</w:t>
        </w:r>
      </w:hyperlink>
      <w:r w:rsidRPr="009422DD">
        <w:rPr>
          <w:rFonts w:asciiTheme="majorHAnsi" w:eastAsia="Times New Roman" w:hAnsiTheme="majorHAnsi" w:cs="Times New Roman"/>
          <w:color w:val="000000"/>
          <w:sz w:val="22"/>
          <w:szCs w:val="22"/>
        </w:rPr>
        <w:t>)</w:t>
      </w:r>
    </w:p>
    <w:p w14:paraId="031C5B95"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Nature:</w:t>
      </w:r>
      <w:r w:rsidRPr="009422DD">
        <w:rPr>
          <w:rFonts w:asciiTheme="majorHAnsi" w:eastAsia="Times New Roman" w:hAnsiTheme="majorHAnsi" w:cs="Times New Roman"/>
          <w:color w:val="000000"/>
          <w:sz w:val="22"/>
          <w:szCs w:val="22"/>
        </w:rPr>
        <w:t> Clarification</w:t>
      </w:r>
    </w:p>
    <w:p w14:paraId="6E820DF5" w14:textId="77777777" w:rsidR="009422DD" w:rsidRPr="009422DD"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Severity:</w:t>
      </w:r>
      <w:r w:rsidRPr="009422DD">
        <w:rPr>
          <w:rFonts w:asciiTheme="majorHAnsi" w:eastAsia="Times New Roman" w:hAnsiTheme="majorHAnsi" w:cs="Times New Roman"/>
          <w:color w:val="000000"/>
          <w:sz w:val="22"/>
          <w:szCs w:val="22"/>
        </w:rPr>
        <w:t> Critical</w:t>
      </w:r>
    </w:p>
    <w:p w14:paraId="427793BE" w14:textId="77777777" w:rsidR="009422DD" w:rsidRPr="009422DD" w:rsidRDefault="009422DD" w:rsidP="009422DD">
      <w:pPr>
        <w:rPr>
          <w:rFonts w:asciiTheme="majorHAnsi" w:eastAsia="Times New Roman" w:hAnsiTheme="majorHAnsi" w:cs="Times New Roman"/>
          <w:b/>
          <w:bCs/>
          <w:color w:val="000000"/>
          <w:sz w:val="22"/>
          <w:szCs w:val="22"/>
        </w:rPr>
      </w:pPr>
    </w:p>
    <w:p w14:paraId="42136A72" w14:textId="77777777" w:rsidR="009422DD" w:rsidRDefault="0041741F" w:rsidP="009422DD">
      <w:pPr>
        <w:rPr>
          <w:rFonts w:asciiTheme="majorHAnsi" w:hAnsiTheme="majorHAnsi" w:cs="Courier"/>
          <w:color w:val="000000"/>
          <w:sz w:val="22"/>
          <w:szCs w:val="22"/>
        </w:rPr>
      </w:pPr>
      <w:r w:rsidRPr="009422DD">
        <w:rPr>
          <w:rFonts w:asciiTheme="majorHAnsi" w:eastAsia="Times New Roman" w:hAnsiTheme="majorHAnsi" w:cs="Times New Roman"/>
          <w:b/>
          <w:bCs/>
          <w:color w:val="000000"/>
          <w:sz w:val="22"/>
          <w:szCs w:val="22"/>
        </w:rPr>
        <w:t>Summary</w:t>
      </w:r>
      <w:r w:rsidR="009422DD" w:rsidRPr="009422DD">
        <w:rPr>
          <w:rFonts w:asciiTheme="majorHAnsi" w:eastAsia="Times New Roman" w:hAnsiTheme="majorHAnsi" w:cs="Times New Roman"/>
          <w:b/>
          <w:bCs/>
          <w:color w:val="000000"/>
          <w:sz w:val="22"/>
          <w:szCs w:val="22"/>
        </w:rPr>
        <w:t>.</w:t>
      </w:r>
      <w:r w:rsidR="009422DD" w:rsidRPr="009422DD">
        <w:rPr>
          <w:rFonts w:asciiTheme="majorHAnsi" w:hAnsiTheme="majorHAnsi"/>
          <w:sz w:val="22"/>
          <w:szCs w:val="22"/>
        </w:rPr>
        <w:t xml:space="preserve"> </w:t>
      </w:r>
      <w:r w:rsidRPr="0041741F">
        <w:rPr>
          <w:rFonts w:asciiTheme="majorHAnsi" w:hAnsiTheme="majorHAnsi" w:cs="Courier"/>
          <w:color w:val="000000"/>
          <w:sz w:val="22"/>
          <w:szCs w:val="22"/>
        </w:rPr>
        <w:t xml:space="preserve">The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API must provide an exception-safe way to retrieve samples and must specify guarantees when exceptions are thrown. The exception safety of the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API is analyzed with respect to user level state and middleware state. Read and take are both logically non-</w:t>
      </w:r>
      <w:proofErr w:type="spellStart"/>
      <w:r w:rsidRPr="0041741F">
        <w:rPr>
          <w:rFonts w:asciiTheme="majorHAnsi" w:hAnsiTheme="majorHAnsi" w:cs="Courier"/>
          <w:color w:val="000000"/>
          <w:sz w:val="22"/>
          <w:szCs w:val="22"/>
        </w:rPr>
        <w:t>const</w:t>
      </w:r>
      <w:proofErr w:type="spellEnd"/>
      <w:r w:rsidRPr="0041741F">
        <w:rPr>
          <w:rFonts w:asciiTheme="majorHAnsi" w:hAnsiTheme="majorHAnsi" w:cs="Courier"/>
          <w:color w:val="000000"/>
          <w:sz w:val="22"/>
          <w:szCs w:val="22"/>
        </w:rPr>
        <w:t xml:space="preserve"> operations with respect to the m/w because both of them have side effects such as changes in the </w:t>
      </w:r>
      <w:proofErr w:type="spellStart"/>
      <w:r w:rsidRPr="0041741F">
        <w:rPr>
          <w:rFonts w:asciiTheme="majorHAnsi" w:hAnsiTheme="majorHAnsi" w:cs="Courier"/>
          <w:color w:val="000000"/>
          <w:sz w:val="22"/>
          <w:szCs w:val="22"/>
        </w:rPr>
        <w:t>sample_state</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instance_state</w:t>
      </w:r>
      <w:proofErr w:type="spellEnd"/>
      <w:r w:rsidRPr="0041741F">
        <w:rPr>
          <w:rFonts w:asciiTheme="majorHAnsi" w:hAnsiTheme="majorHAnsi" w:cs="Courier"/>
          <w:color w:val="000000"/>
          <w:sz w:val="22"/>
          <w:szCs w:val="22"/>
        </w:rPr>
        <w:t xml:space="preserve">. There could be exceptions while delivering samples from m/w space to user space on the boundary of the read/take function calls. Depending upon the implementation there may or may not be a way to </w:t>
      </w:r>
      <w:proofErr w:type="gramStart"/>
      <w:r w:rsidRPr="0041741F">
        <w:rPr>
          <w:rFonts w:asciiTheme="majorHAnsi" w:hAnsiTheme="majorHAnsi" w:cs="Courier"/>
          <w:color w:val="000000"/>
          <w:sz w:val="22"/>
          <w:szCs w:val="22"/>
        </w:rPr>
        <w:t>roll-back</w:t>
      </w:r>
      <w:proofErr w:type="gramEnd"/>
      <w:r w:rsidRPr="0041741F">
        <w:rPr>
          <w:rFonts w:asciiTheme="majorHAnsi" w:hAnsiTheme="majorHAnsi" w:cs="Courier"/>
          <w:color w:val="000000"/>
          <w:sz w:val="22"/>
          <w:szCs w:val="22"/>
        </w:rPr>
        <w:t xml:space="preserve"> the changes in </w:t>
      </w:r>
      <w:proofErr w:type="spellStart"/>
      <w:r w:rsidRPr="0041741F">
        <w:rPr>
          <w:rFonts w:asciiTheme="majorHAnsi" w:hAnsiTheme="majorHAnsi" w:cs="Courier"/>
          <w:color w:val="000000"/>
          <w:sz w:val="22"/>
          <w:szCs w:val="22"/>
        </w:rPr>
        <w:t>sample_state</w:t>
      </w:r>
      <w:proofErr w:type="spellEnd"/>
      <w:r w:rsidRPr="0041741F">
        <w:rPr>
          <w:rFonts w:asciiTheme="majorHAnsi" w:hAnsiTheme="majorHAnsi" w:cs="Courier"/>
          <w:color w:val="000000"/>
          <w:sz w:val="22"/>
          <w:szCs w:val="22"/>
        </w:rPr>
        <w:t xml:space="preserve"> and </w:t>
      </w:r>
      <w:proofErr w:type="spellStart"/>
      <w:r w:rsidRPr="0041741F">
        <w:rPr>
          <w:rFonts w:asciiTheme="majorHAnsi" w:hAnsiTheme="majorHAnsi" w:cs="Courier"/>
          <w:color w:val="000000"/>
          <w:sz w:val="22"/>
          <w:szCs w:val="22"/>
        </w:rPr>
        <w:t>instance_state</w:t>
      </w:r>
      <w:proofErr w:type="spellEnd"/>
      <w:r w:rsidRPr="0041741F">
        <w:rPr>
          <w:rFonts w:asciiTheme="majorHAnsi" w:hAnsiTheme="majorHAnsi" w:cs="Courier"/>
          <w:color w:val="000000"/>
          <w:sz w:val="22"/>
          <w:szCs w:val="22"/>
        </w:rPr>
        <w:t xml:space="preserve">. However, it is critical to have a way to not lose the samples even in case of exceptions. In general, it is difficult to provide strong guarantees with respect to m/w for </w:t>
      </w:r>
      <w:proofErr w:type="spellStart"/>
      <w:r w:rsidRPr="0041741F">
        <w:rPr>
          <w:rFonts w:asciiTheme="majorHAnsi" w:hAnsiTheme="majorHAnsi" w:cs="Courier"/>
          <w:color w:val="000000"/>
          <w:sz w:val="22"/>
          <w:szCs w:val="22"/>
        </w:rPr>
        <w:t>datareader</w:t>
      </w:r>
      <w:proofErr w:type="spellEnd"/>
      <w:r w:rsidRPr="0041741F">
        <w:rPr>
          <w:rFonts w:asciiTheme="majorHAnsi" w:hAnsiTheme="majorHAnsi" w:cs="Courier"/>
          <w:color w:val="000000"/>
          <w:sz w:val="22"/>
          <w:szCs w:val="22"/>
        </w:rPr>
        <w:t xml:space="preserve"> </w:t>
      </w:r>
      <w:proofErr w:type="spellStart"/>
      <w:proofErr w:type="gramStart"/>
      <w:r w:rsidRPr="0041741F">
        <w:rPr>
          <w:rFonts w:asciiTheme="majorHAnsi" w:hAnsiTheme="majorHAnsi" w:cs="Courier"/>
          <w:color w:val="000000"/>
          <w:sz w:val="22"/>
          <w:szCs w:val="22"/>
        </w:rPr>
        <w:t>api</w:t>
      </w:r>
      <w:proofErr w:type="spellEnd"/>
      <w:proofErr w:type="gramEnd"/>
      <w:r w:rsidRPr="0041741F">
        <w:rPr>
          <w:rFonts w:asciiTheme="majorHAnsi" w:hAnsiTheme="majorHAnsi" w:cs="Courier"/>
          <w:color w:val="000000"/>
          <w:sz w:val="22"/>
          <w:szCs w:val="22"/>
        </w:rPr>
        <w:t>.</w:t>
      </w:r>
    </w:p>
    <w:p w14:paraId="3DF9C501" w14:textId="77777777" w:rsidR="009422DD" w:rsidRDefault="009422DD" w:rsidP="009422DD">
      <w:pPr>
        <w:rPr>
          <w:rFonts w:asciiTheme="majorHAnsi" w:hAnsiTheme="majorHAnsi" w:cs="Courier"/>
          <w:color w:val="000000"/>
          <w:sz w:val="22"/>
          <w:szCs w:val="22"/>
        </w:rPr>
      </w:pPr>
    </w:p>
    <w:p w14:paraId="6612984E" w14:textId="77777777" w:rsidR="009422DD" w:rsidRPr="009422DD" w:rsidRDefault="0041741F" w:rsidP="009422DD">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Strong and no throw guarantees for </w:t>
      </w:r>
      <w:proofErr w:type="spellStart"/>
      <w:r w:rsidRPr="009422DD">
        <w:rPr>
          <w:rFonts w:asciiTheme="majorHAnsi" w:hAnsiTheme="majorHAnsi" w:cs="Courier"/>
          <w:color w:val="000000"/>
          <w:sz w:val="22"/>
          <w:szCs w:val="22"/>
        </w:rPr>
        <w:t>LoanedSamples</w:t>
      </w:r>
      <w:proofErr w:type="spellEnd"/>
      <w:proofErr w:type="gramStart"/>
      <w:r w:rsidRPr="009422DD">
        <w:rPr>
          <w:rFonts w:asciiTheme="majorHAnsi" w:hAnsiTheme="majorHAnsi" w:cs="Courier"/>
          <w:color w:val="000000"/>
          <w:sz w:val="22"/>
          <w:szCs w:val="22"/>
        </w:rPr>
        <w:t>:    The</w:t>
      </w:r>
      <w:proofErr w:type="gramEnd"/>
      <w:r w:rsidRPr="009422DD">
        <w:rPr>
          <w:rFonts w:asciiTheme="majorHAnsi" w:hAnsiTheme="majorHAnsi" w:cs="Courier"/>
          <w:color w:val="000000"/>
          <w:sz w:val="22"/>
          <w:szCs w:val="22"/>
        </w:rPr>
        <w:t xml:space="preserve"> constructor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should provide strong guarantees. All the remaining operations (specifically copy-</w:t>
      </w:r>
      <w:proofErr w:type="spellStart"/>
      <w:r w:rsidRPr="009422DD">
        <w:rPr>
          <w:rFonts w:asciiTheme="majorHAnsi" w:hAnsiTheme="majorHAnsi" w:cs="Courier"/>
          <w:color w:val="000000"/>
          <w:sz w:val="22"/>
          <w:szCs w:val="22"/>
        </w:rPr>
        <w:t>ctor</w:t>
      </w:r>
      <w:proofErr w:type="spellEnd"/>
      <w:r w:rsidRPr="009422DD">
        <w:rPr>
          <w:rFonts w:asciiTheme="majorHAnsi" w:hAnsiTheme="majorHAnsi" w:cs="Courier"/>
          <w:color w:val="000000"/>
          <w:sz w:val="22"/>
          <w:szCs w:val="22"/>
        </w:rPr>
        <w:t xml:space="preserve"> and copy-assignment operator) should provide no-throw guarantees. It is important for </w:t>
      </w:r>
      <w:proofErr w:type="spellStart"/>
      <w:r w:rsidRPr="009422DD">
        <w:rPr>
          <w:rFonts w:asciiTheme="majorHAnsi" w:hAnsiTheme="majorHAnsi" w:cs="Courier"/>
          <w:color w:val="000000"/>
          <w:sz w:val="22"/>
          <w:szCs w:val="22"/>
        </w:rPr>
        <w:t>LoanedSample</w:t>
      </w:r>
      <w:proofErr w:type="spellEnd"/>
      <w:r w:rsidRPr="009422DD">
        <w:rPr>
          <w:rFonts w:asciiTheme="majorHAnsi" w:hAnsiTheme="majorHAnsi" w:cs="Courier"/>
          <w:color w:val="000000"/>
          <w:sz w:val="22"/>
          <w:szCs w:val="22"/>
        </w:rPr>
        <w:t xml:space="preserve"> to not throw exception during copy because then the samples would be lost. Further, read/take </w:t>
      </w:r>
      <w:proofErr w:type="spellStart"/>
      <w:proofErr w:type="gramStart"/>
      <w:r w:rsidRPr="009422DD">
        <w:rPr>
          <w:rFonts w:asciiTheme="majorHAnsi" w:hAnsiTheme="majorHAnsi" w:cs="Courier"/>
          <w:color w:val="000000"/>
          <w:sz w:val="22"/>
          <w:szCs w:val="22"/>
        </w:rPr>
        <w:t>api</w:t>
      </w:r>
      <w:proofErr w:type="spellEnd"/>
      <w:proofErr w:type="gramEnd"/>
      <w:r w:rsidRPr="009422DD">
        <w:rPr>
          <w:rFonts w:asciiTheme="majorHAnsi" w:hAnsiTheme="majorHAnsi" w:cs="Courier"/>
          <w:color w:val="000000"/>
          <w:sz w:val="22"/>
          <w:szCs w:val="22"/>
        </w:rPr>
        <w:t xml:space="preserve"> should minimize dynamic memory allocation and locks on the critical path for performance reasons. Therefore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can’t use reference semantics either. (Reference&lt;D&gt; uses </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 which uses dynamic memory allocation and </w:t>
      </w:r>
      <w:proofErr w:type="spellStart"/>
      <w:r w:rsidRPr="009422DD">
        <w:rPr>
          <w:rFonts w:asciiTheme="majorHAnsi" w:hAnsiTheme="majorHAnsi" w:cs="Courier"/>
          <w:color w:val="000000"/>
          <w:sz w:val="22"/>
          <w:szCs w:val="22"/>
        </w:rPr>
        <w:t>mutex</w:t>
      </w:r>
      <w:proofErr w:type="spellEnd"/>
      <w:r w:rsidRPr="009422DD">
        <w:rPr>
          <w:rFonts w:asciiTheme="majorHAnsi" w:hAnsiTheme="majorHAnsi" w:cs="Courier"/>
          <w:color w:val="000000"/>
          <w:sz w:val="22"/>
          <w:szCs w:val="22"/>
        </w:rPr>
        <w:t xml:space="preserve"> to construct and protect the reference count.)   These strict guarantees for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appear to be essential to support at least minimally exception safe read/take </w:t>
      </w:r>
      <w:proofErr w:type="spellStart"/>
      <w:proofErr w:type="gramStart"/>
      <w:r w:rsidRPr="009422DD">
        <w:rPr>
          <w:rFonts w:asciiTheme="majorHAnsi" w:hAnsiTheme="majorHAnsi" w:cs="Courier"/>
          <w:color w:val="000000"/>
          <w:sz w:val="22"/>
          <w:szCs w:val="22"/>
        </w:rPr>
        <w:t>api</w:t>
      </w:r>
      <w:proofErr w:type="spellEnd"/>
      <w:proofErr w:type="gramEnd"/>
      <w:r w:rsidRPr="009422DD">
        <w:rPr>
          <w:rFonts w:asciiTheme="majorHAnsi" w:hAnsiTheme="majorHAnsi" w:cs="Courier"/>
          <w:color w:val="000000"/>
          <w:sz w:val="22"/>
          <w:szCs w:val="22"/>
        </w:rPr>
        <w:t xml:space="preserve"> that does no lose samples in case of exceptions. It is also the intent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 to return the resources to m/w as soon as it goes out of scope.   Proposed Solution: Use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auto_ptr</w:t>
      </w:r>
      <w:proofErr w:type="spellEnd"/>
      <w:r w:rsidRPr="009422DD">
        <w:rPr>
          <w:rFonts w:asciiTheme="majorHAnsi" w:hAnsiTheme="majorHAnsi" w:cs="Courier"/>
          <w:color w:val="000000"/>
          <w:sz w:val="22"/>
          <w:szCs w:val="22"/>
        </w:rPr>
        <w:t xml:space="preserve"> semantics in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 key property of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auto_ptr</w:t>
      </w:r>
      <w:proofErr w:type="spellEnd"/>
      <w:r w:rsidRPr="009422DD">
        <w:rPr>
          <w:rFonts w:asciiTheme="majorHAnsi" w:hAnsiTheme="majorHAnsi" w:cs="Courier"/>
          <w:color w:val="000000"/>
          <w:sz w:val="22"/>
          <w:szCs w:val="22"/>
        </w:rPr>
        <w:t xml:space="preserve"> is that it can be safely returned while moving the resources out of an inner scope to an outer. No exceptions will be thrown.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 should be designed as such to avoid exceptions on copy. There is an idiomatic way of implementing such a class: The Move-constructor Idiom.   Consequences: No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vector&lt;</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&lt;T&gt;&gt; would be possible. However the anticipated use-case of </w:t>
      </w:r>
      <w:proofErr w:type="spellStart"/>
      <w:r w:rsidRPr="009422DD">
        <w:rPr>
          <w:rFonts w:asciiTheme="majorHAnsi" w:hAnsiTheme="majorHAnsi" w:cs="Courier"/>
          <w:color w:val="000000"/>
          <w:sz w:val="22"/>
          <w:szCs w:val="22"/>
        </w:rPr>
        <w:t>LoandedSamples</w:t>
      </w:r>
      <w:proofErr w:type="spellEnd"/>
      <w:r w:rsidRPr="009422DD">
        <w:rPr>
          <w:rFonts w:asciiTheme="majorHAnsi" w:hAnsiTheme="majorHAnsi" w:cs="Courier"/>
          <w:color w:val="000000"/>
          <w:sz w:val="22"/>
          <w:szCs w:val="22"/>
        </w:rPr>
        <w:t xml:space="preserve"> is that the users would iterate over the range of samples and copy them and return the loan. For those users who really want to create vectors of loaned buffers, they would take ownership of the buffer from the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and use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vector&lt;</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&lt;T&gt; &gt; to automate memory management. Use of custom </w:t>
      </w:r>
      <w:proofErr w:type="spellStart"/>
      <w:r w:rsidRPr="009422DD">
        <w:rPr>
          <w:rFonts w:asciiTheme="majorHAnsi" w:hAnsiTheme="majorHAnsi" w:cs="Courier"/>
          <w:color w:val="000000"/>
          <w:sz w:val="22"/>
          <w:szCs w:val="22"/>
        </w:rPr>
        <w:t>deleters</w:t>
      </w:r>
      <w:proofErr w:type="spellEnd"/>
      <w:r w:rsidRPr="009422DD">
        <w:rPr>
          <w:rFonts w:asciiTheme="majorHAnsi" w:hAnsiTheme="majorHAnsi" w:cs="Courier"/>
          <w:color w:val="000000"/>
          <w:sz w:val="22"/>
          <w:szCs w:val="22"/>
        </w:rPr>
        <w:t xml:space="preserve"> feature of </w:t>
      </w:r>
      <w:proofErr w:type="spellStart"/>
      <w:r w:rsidRPr="009422DD">
        <w:rPr>
          <w:rFonts w:asciiTheme="majorHAnsi" w:hAnsiTheme="majorHAnsi" w:cs="Courier"/>
          <w:color w:val="000000"/>
          <w:sz w:val="22"/>
          <w:szCs w:val="22"/>
        </w:rPr>
        <w:t>shared_ptr</w:t>
      </w:r>
      <w:proofErr w:type="spellEnd"/>
      <w:r w:rsidRPr="009422DD">
        <w:rPr>
          <w:rFonts w:asciiTheme="majorHAnsi" w:hAnsiTheme="majorHAnsi" w:cs="Courier"/>
          <w:color w:val="000000"/>
          <w:sz w:val="22"/>
          <w:szCs w:val="22"/>
        </w:rPr>
        <w:t xml:space="preserve"> may facilitate returning of the loan. </w:t>
      </w:r>
    </w:p>
    <w:p w14:paraId="5FA3FA80" w14:textId="77777777" w:rsidR="009422DD" w:rsidRPr="009422DD" w:rsidRDefault="009422DD" w:rsidP="009422DD">
      <w:pPr>
        <w:pStyle w:val="Paragraphedeliste"/>
        <w:rPr>
          <w:rFonts w:asciiTheme="majorHAnsi" w:hAnsiTheme="majorHAnsi"/>
          <w:sz w:val="22"/>
          <w:szCs w:val="22"/>
        </w:rPr>
      </w:pPr>
    </w:p>
    <w:p w14:paraId="64D3868D" w14:textId="77777777" w:rsidR="009422DD" w:rsidRPr="009422DD" w:rsidRDefault="0041741F" w:rsidP="009422DD">
      <w:pPr>
        <w:pStyle w:val="Paragraphedeliste"/>
        <w:numPr>
          <w:ilvl w:val="0"/>
          <w:numId w:val="5"/>
        </w:numPr>
        <w:rPr>
          <w:rFonts w:asciiTheme="majorHAnsi" w:hAnsiTheme="majorHAnsi"/>
          <w:sz w:val="22"/>
          <w:szCs w:val="22"/>
        </w:rPr>
      </w:pP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gramStart"/>
      <w:r w:rsidRPr="009422DD">
        <w:rPr>
          <w:rFonts w:asciiTheme="majorHAnsi" w:hAnsiTheme="majorHAnsi" w:cs="Courier"/>
          <w:color w:val="000000"/>
          <w:sz w:val="22"/>
          <w:szCs w:val="22"/>
        </w:rPr>
        <w:t>take(</w:t>
      </w:r>
      <w:proofErr w:type="gramEnd"/>
      <w:r w:rsidRPr="009422DD">
        <w:rPr>
          <w:rFonts w:asciiTheme="majorHAnsi" w:hAnsiTheme="majorHAnsi" w:cs="Courier"/>
          <w:color w:val="000000"/>
          <w:sz w:val="22"/>
          <w:szCs w:val="22"/>
        </w:rPr>
        <w:t>): Basic exception safe.    The take function is loaning a buffer from the m/w. The implementations may or may not provide a way to ‘</w:t>
      </w:r>
      <w:proofErr w:type="spellStart"/>
      <w:r w:rsidRPr="009422DD">
        <w:rPr>
          <w:rFonts w:asciiTheme="majorHAnsi" w:hAnsiTheme="majorHAnsi" w:cs="Courier"/>
          <w:color w:val="000000"/>
          <w:sz w:val="22"/>
          <w:szCs w:val="22"/>
        </w:rPr>
        <w:t>untake</w:t>
      </w:r>
      <w:proofErr w:type="spellEnd"/>
      <w:r w:rsidRPr="009422DD">
        <w:rPr>
          <w:rFonts w:asciiTheme="majorHAnsi" w:hAnsiTheme="majorHAnsi" w:cs="Courier"/>
          <w:color w:val="000000"/>
          <w:sz w:val="22"/>
          <w:szCs w:val="22"/>
        </w:rPr>
        <w:t xml:space="preserve">' samples. So this function cannot provide strong exception safety with respect to m/w. Therefore, guarantees of </w:t>
      </w:r>
      <w:proofErr w:type="spellStart"/>
      <w:r w:rsidRPr="009422DD">
        <w:rPr>
          <w:rFonts w:asciiTheme="majorHAnsi" w:hAnsiTheme="majorHAnsi" w:cs="Courier"/>
          <w:color w:val="000000"/>
          <w:sz w:val="22"/>
          <w:szCs w:val="22"/>
        </w:rPr>
        <w:t>LoanedSample</w:t>
      </w:r>
      <w:proofErr w:type="spellEnd"/>
      <w:r w:rsidRPr="009422DD">
        <w:rPr>
          <w:rFonts w:asciiTheme="majorHAnsi" w:hAnsiTheme="majorHAnsi" w:cs="Courier"/>
          <w:color w:val="000000"/>
          <w:sz w:val="22"/>
          <w:szCs w:val="22"/>
        </w:rPr>
        <w:t xml:space="preserve"> above are applicable here. This would guarantee that the samples that are removed from the history cache are not </w:t>
      </w:r>
      <w:proofErr w:type="spellStart"/>
      <w:r w:rsidRPr="009422DD">
        <w:rPr>
          <w:rFonts w:asciiTheme="majorHAnsi" w:hAnsiTheme="majorHAnsi" w:cs="Courier"/>
          <w:color w:val="000000"/>
          <w:sz w:val="22"/>
          <w:szCs w:val="22"/>
        </w:rPr>
        <w:t>destoyed</w:t>
      </w:r>
      <w:proofErr w:type="spellEnd"/>
      <w:r w:rsidRPr="009422DD">
        <w:rPr>
          <w:rFonts w:asciiTheme="majorHAnsi" w:hAnsiTheme="majorHAnsi" w:cs="Courier"/>
          <w:color w:val="000000"/>
          <w:sz w:val="22"/>
          <w:szCs w:val="22"/>
        </w:rPr>
        <w:t xml:space="preserve"> before the user gets a chance to access them.</w:t>
      </w:r>
    </w:p>
    <w:p w14:paraId="51FBC1D8" w14:textId="77777777" w:rsidR="009422DD" w:rsidRPr="009422DD" w:rsidRDefault="009422DD" w:rsidP="009422DD">
      <w:pPr>
        <w:rPr>
          <w:rFonts w:asciiTheme="majorHAnsi" w:hAnsiTheme="majorHAnsi" w:cs="Courier"/>
          <w:color w:val="000000"/>
          <w:sz w:val="22"/>
          <w:szCs w:val="22"/>
        </w:rPr>
      </w:pPr>
    </w:p>
    <w:p w14:paraId="03FB3BF0" w14:textId="77777777" w:rsidR="009422DD" w:rsidRPr="009422DD" w:rsidRDefault="0041741F" w:rsidP="009422DD">
      <w:pPr>
        <w:pStyle w:val="Paragraphedeliste"/>
        <w:numPr>
          <w:ilvl w:val="0"/>
          <w:numId w:val="5"/>
        </w:numPr>
        <w:rPr>
          <w:rFonts w:asciiTheme="majorHAnsi" w:hAnsiTheme="majorHAnsi"/>
          <w:sz w:val="22"/>
          <w:szCs w:val="22"/>
        </w:rPr>
      </w:pP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gramStart"/>
      <w:r w:rsidRPr="009422DD">
        <w:rPr>
          <w:rFonts w:asciiTheme="majorHAnsi" w:hAnsiTheme="majorHAnsi" w:cs="Courier"/>
          <w:color w:val="000000"/>
          <w:sz w:val="22"/>
          <w:szCs w:val="22"/>
        </w:rPr>
        <w:t>read(</w:t>
      </w:r>
      <w:proofErr w:type="gramEnd"/>
      <w:r w:rsidRPr="009422DD">
        <w:rPr>
          <w:rFonts w:asciiTheme="majorHAnsi" w:hAnsiTheme="majorHAnsi" w:cs="Courier"/>
          <w:color w:val="000000"/>
          <w:sz w:val="22"/>
          <w:szCs w:val="22"/>
        </w:rPr>
        <w:t xml:space="preserve">): Basic exception safe.   An attempt can be made to reread the samples. Above guarantees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are applicable here</w:t>
      </w:r>
    </w:p>
    <w:p w14:paraId="53E36BCF" w14:textId="77777777" w:rsidR="009422DD" w:rsidRPr="009422DD" w:rsidRDefault="009422DD" w:rsidP="009422DD">
      <w:pPr>
        <w:rPr>
          <w:rFonts w:asciiTheme="majorHAnsi" w:hAnsiTheme="majorHAnsi" w:cs="Courier"/>
          <w:color w:val="000000"/>
          <w:sz w:val="22"/>
          <w:szCs w:val="22"/>
        </w:rPr>
      </w:pPr>
    </w:p>
    <w:p w14:paraId="08845A22" w14:textId="77777777" w:rsidR="009422DD" w:rsidRPr="009422DD" w:rsidRDefault="0041741F" w:rsidP="009422DD">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 --- Forward Iterators: --- // void </w:t>
      </w:r>
      <w:proofErr w:type="gramStart"/>
      <w:r w:rsidRPr="009422DD">
        <w:rPr>
          <w:rFonts w:asciiTheme="majorHAnsi" w:hAnsiTheme="majorHAnsi" w:cs="Courier"/>
          <w:color w:val="000000"/>
          <w:sz w:val="22"/>
          <w:szCs w:val="22"/>
        </w:rPr>
        <w:t>read(</w:t>
      </w:r>
      <w:proofErr w:type="spellStart"/>
      <w:proofErr w:type="gramEnd"/>
      <w:r w:rsidRPr="009422DD">
        <w:rPr>
          <w:rFonts w:asciiTheme="majorHAnsi" w:hAnsiTheme="majorHAnsi" w:cs="Courier"/>
          <w:color w:val="000000"/>
          <w:sz w:val="22"/>
          <w:szCs w:val="22"/>
        </w:rPr>
        <w:t>SamplesFWIterator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void take(</w:t>
      </w:r>
      <w:proofErr w:type="spellStart"/>
      <w:r w:rsidRPr="009422DD">
        <w:rPr>
          <w:rFonts w:asciiTheme="majorHAnsi" w:hAnsiTheme="majorHAnsi" w:cs="Courier"/>
          <w:color w:val="000000"/>
          <w:sz w:val="22"/>
          <w:szCs w:val="22"/>
        </w:rPr>
        <w:t>SamplesFWIterator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InfoFWIterator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xml:space="preserve">): Basic exception safe   This API probably needs to specify guarantees with respect to two different things: </w:t>
      </w:r>
    </w:p>
    <w:p w14:paraId="21E29706" w14:textId="77777777" w:rsidR="009422DD" w:rsidRPr="009422DD" w:rsidRDefault="009422DD" w:rsidP="009422DD">
      <w:pPr>
        <w:rPr>
          <w:rFonts w:asciiTheme="majorHAnsi" w:hAnsiTheme="majorHAnsi" w:cs="Courier"/>
          <w:color w:val="000000"/>
          <w:sz w:val="22"/>
          <w:szCs w:val="22"/>
        </w:rPr>
      </w:pPr>
    </w:p>
    <w:p w14:paraId="7D4AEB34" w14:textId="77777777" w:rsidR="009422DD" w:rsidRPr="009422DD" w:rsidRDefault="0041741F" w:rsidP="009422DD">
      <w:pPr>
        <w:pStyle w:val="Paragraphedeliste"/>
        <w:numPr>
          <w:ilvl w:val="1"/>
          <w:numId w:val="5"/>
        </w:numPr>
        <w:rPr>
          <w:rFonts w:asciiTheme="majorHAnsi" w:hAnsiTheme="majorHAnsi"/>
          <w:sz w:val="22"/>
          <w:szCs w:val="22"/>
        </w:rPr>
      </w:pPr>
      <w:r w:rsidRPr="009422DD">
        <w:rPr>
          <w:rFonts w:asciiTheme="majorHAnsi" w:hAnsiTheme="majorHAnsi" w:cs="Courier"/>
          <w:color w:val="000000"/>
          <w:sz w:val="22"/>
          <w:szCs w:val="22"/>
        </w:rPr>
        <w:t xml:space="preserve">With respect to state changes in the user supplied range </w:t>
      </w:r>
    </w:p>
    <w:p w14:paraId="1538671F" w14:textId="77777777" w:rsidR="009422DD" w:rsidRPr="00741A5B" w:rsidRDefault="0041741F" w:rsidP="009422DD">
      <w:pPr>
        <w:pStyle w:val="Paragraphedeliste"/>
        <w:numPr>
          <w:ilvl w:val="1"/>
          <w:numId w:val="5"/>
        </w:numPr>
        <w:rPr>
          <w:rFonts w:asciiTheme="majorHAnsi" w:hAnsiTheme="majorHAnsi"/>
          <w:sz w:val="22"/>
          <w:szCs w:val="22"/>
        </w:rPr>
      </w:pPr>
      <w:r w:rsidRPr="009422DD">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xml:space="preserve"> objects. In other words, the range cannot contain any uninitialized object. This prohibits uses such as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gramEnd"/>
      <w:r w:rsidRPr="009422DD">
        <w:rPr>
          <w:rFonts w:asciiTheme="majorHAnsi" w:hAnsiTheme="majorHAnsi" w:cs="Courier"/>
          <w:color w:val="000000"/>
          <w:sz w:val="22"/>
          <w:szCs w:val="22"/>
        </w:rPr>
        <w:t xml:space="preserve">vector&lt;T&gt; v; </w:t>
      </w:r>
      <w:proofErr w:type="spellStart"/>
      <w:r w:rsidRPr="009422DD">
        <w:rPr>
          <w:rFonts w:asciiTheme="majorHAnsi" w:hAnsiTheme="majorHAnsi" w:cs="Courier"/>
          <w:color w:val="000000"/>
          <w:sz w:val="22"/>
          <w:szCs w:val="22"/>
        </w:rPr>
        <w:t>v.reserve</w:t>
      </w:r>
      <w:proofErr w:type="spellEnd"/>
      <w:r w:rsidRPr="009422DD">
        <w:rPr>
          <w:rFonts w:asciiTheme="majorHAnsi" w:hAnsiTheme="majorHAnsi" w:cs="Courier"/>
          <w:color w:val="000000"/>
          <w:sz w:val="22"/>
          <w:szCs w:val="22"/>
        </w:rPr>
        <w:t xml:space="preserve">(max); </w:t>
      </w:r>
      <w:proofErr w:type="spellStart"/>
      <w:r w:rsidRPr="009422DD">
        <w:rPr>
          <w:rFonts w:asciiTheme="majorHAnsi" w:hAnsiTheme="majorHAnsi" w:cs="Courier"/>
          <w:color w:val="000000"/>
          <w:sz w:val="22"/>
          <w:szCs w:val="22"/>
        </w:rPr>
        <w:t>dr.read</w:t>
      </w:r>
      <w:proofErr w:type="spellEnd"/>
      <w:r w:rsidRPr="009422DD">
        <w:rPr>
          <w:rFonts w:asciiTheme="majorHAnsi" w:hAnsiTheme="majorHAnsi" w:cs="Courier"/>
          <w:color w:val="000000"/>
          <w:sz w:val="22"/>
          <w:szCs w:val="22"/>
        </w:rPr>
        <w:t>(</w:t>
      </w:r>
      <w:proofErr w:type="spellStart"/>
      <w:r w:rsidRPr="009422DD">
        <w:rPr>
          <w:rFonts w:asciiTheme="majorHAnsi" w:hAnsiTheme="majorHAnsi" w:cs="Courier"/>
          <w:color w:val="000000"/>
          <w:sz w:val="22"/>
          <w:szCs w:val="22"/>
        </w:rPr>
        <w:t>v.begin</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v.end</w:t>
      </w:r>
      <w:proofErr w:type="spellEnd"/>
      <w:r w:rsidRPr="009422DD">
        <w:rPr>
          <w:rFonts w:asciiTheme="majorHAnsi" w:hAnsiTheme="majorHAnsi" w:cs="Courier"/>
          <w:color w:val="000000"/>
          <w:sz w:val="22"/>
          <w:szCs w:val="22"/>
        </w:rPr>
        <w:t xml:space="preserve">(), max);   Changes to m/w state ==== The read() function has side effects like changes in the </w:t>
      </w:r>
      <w:proofErr w:type="spellStart"/>
      <w:r w:rsidRPr="009422DD">
        <w:rPr>
          <w:rFonts w:asciiTheme="majorHAnsi" w:hAnsiTheme="majorHAnsi" w:cs="Courier"/>
          <w:color w:val="000000"/>
          <w:sz w:val="22"/>
          <w:szCs w:val="22"/>
        </w:rPr>
        <w:t>view_state</w:t>
      </w:r>
      <w:proofErr w:type="spellEnd"/>
      <w:r w:rsidRPr="009422DD">
        <w:rPr>
          <w:rFonts w:asciiTheme="majorHAnsi" w:hAnsiTheme="majorHAnsi" w:cs="Courier"/>
          <w:color w:val="000000"/>
          <w:sz w:val="22"/>
          <w:szCs w:val="22"/>
        </w:rPr>
        <w:t xml:space="preserve"> and </w:t>
      </w:r>
      <w:proofErr w:type="spellStart"/>
      <w:r w:rsidRPr="009422DD">
        <w:rPr>
          <w:rFonts w:asciiTheme="majorHAnsi" w:hAnsiTheme="majorHAnsi" w:cs="Courier"/>
          <w:color w:val="000000"/>
          <w:sz w:val="22"/>
          <w:szCs w:val="22"/>
        </w:rPr>
        <w:t>instance_state</w:t>
      </w:r>
      <w:proofErr w:type="spellEnd"/>
      <w:r w:rsidRPr="009422DD">
        <w:rPr>
          <w:rFonts w:asciiTheme="majorHAnsi" w:hAnsiTheme="majorHAnsi" w:cs="Courier"/>
          <w:color w:val="000000"/>
          <w:sz w:val="22"/>
          <w:szCs w:val="22"/>
        </w:rPr>
        <w:t xml:space="preserve"> so it's really not a </w:t>
      </w:r>
      <w:proofErr w:type="spellStart"/>
      <w:r w:rsidRPr="009422DD">
        <w:rPr>
          <w:rFonts w:asciiTheme="majorHAnsi" w:hAnsiTheme="majorHAnsi" w:cs="Courier"/>
          <w:color w:val="000000"/>
          <w:sz w:val="22"/>
          <w:szCs w:val="22"/>
        </w:rPr>
        <w:t>const</w:t>
      </w:r>
      <w:proofErr w:type="spellEnd"/>
      <w:r w:rsidRPr="009422DD">
        <w:rPr>
          <w:rFonts w:asciiTheme="majorHAnsi" w:hAnsiTheme="majorHAnsi" w:cs="Courier"/>
          <w:color w:val="000000"/>
          <w:sz w:val="22"/>
          <w:szCs w:val="22"/>
        </w:rPr>
        <w:t xml:space="preserve"> function. The implementations may or may not provide a way to ‘unread' samples.  So with respect to these status bits there is no way to provide strong exception guarantee so only basic guarantee is provided.   Proposed Solution: In case of an exception (e.g., </w:t>
      </w:r>
      <w:proofErr w:type="spellStart"/>
      <w:r w:rsidRPr="009422DD">
        <w:rPr>
          <w:rFonts w:asciiTheme="majorHAnsi" w:hAnsiTheme="majorHAnsi" w:cs="Courier"/>
          <w:color w:val="000000"/>
          <w:sz w:val="22"/>
          <w:szCs w:val="22"/>
        </w:rPr>
        <w:t>std</w:t>
      </w:r>
      <w:proofErr w:type="spellEnd"/>
      <w:proofErr w:type="gramStart"/>
      <w:r w:rsidRPr="009422DD">
        <w:rPr>
          <w:rFonts w:asciiTheme="majorHAnsi" w:hAnsiTheme="majorHAnsi" w:cs="Courier"/>
          <w:color w:val="000000"/>
          <w:sz w:val="22"/>
          <w:szCs w:val="22"/>
        </w:rPr>
        <w:t>::</w:t>
      </w:r>
      <w:proofErr w:type="spellStart"/>
      <w:proofErr w:type="gramEnd"/>
      <w:r w:rsidRPr="009422DD">
        <w:rPr>
          <w:rFonts w:asciiTheme="majorHAnsi" w:hAnsiTheme="majorHAnsi" w:cs="Courier"/>
          <w:color w:val="000000"/>
          <w:sz w:val="22"/>
          <w:szCs w:val="22"/>
        </w:rPr>
        <w:t>bad_alloc</w:t>
      </w:r>
      <w:proofErr w:type="spellEnd"/>
      <w:r w:rsidRPr="009422DD">
        <w:rPr>
          <w:rFonts w:asciiTheme="majorHAnsi" w:hAnsiTheme="majorHAnsi" w:cs="Courier"/>
          <w:color w:val="000000"/>
          <w:sz w:val="22"/>
          <w:szCs w:val="22"/>
        </w:rPr>
        <w:t xml:space="preserve">) during these function calls, construct an internal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&lt;T&gt; object and wrap it in a ‘</w:t>
      </w:r>
      <w:proofErr w:type="spellStart"/>
      <w:r w:rsidRPr="009422DD">
        <w:rPr>
          <w:rFonts w:asciiTheme="majorHAnsi" w:hAnsiTheme="majorHAnsi" w:cs="Courier"/>
          <w:color w:val="000000"/>
          <w:sz w:val="22"/>
          <w:szCs w:val="22"/>
        </w:rPr>
        <w:t>ReadTakeException</w:t>
      </w:r>
      <w:proofErr w:type="spellEnd"/>
      <w:r w:rsidRPr="009422DD">
        <w:rPr>
          <w:rFonts w:asciiTheme="majorHAnsi" w:hAnsiTheme="majorHAnsi" w:cs="Courier"/>
          <w:color w:val="000000"/>
          <w:sz w:val="22"/>
          <w:szCs w:val="22"/>
        </w:rPr>
        <w:t xml:space="preserve">’ object and throw it. </w:t>
      </w:r>
      <w:proofErr w:type="spellStart"/>
      <w:r w:rsidRPr="009422DD">
        <w:rPr>
          <w:rFonts w:asciiTheme="majorHAnsi" w:hAnsiTheme="majorHAnsi" w:cs="Courier"/>
          <w:color w:val="000000"/>
          <w:sz w:val="22"/>
          <w:szCs w:val="22"/>
        </w:rPr>
        <w:t>ReadTakeException</w:t>
      </w:r>
      <w:proofErr w:type="spellEnd"/>
      <w:r w:rsidRPr="009422DD">
        <w:rPr>
          <w:rFonts w:asciiTheme="majorHAnsi" w:hAnsiTheme="majorHAnsi" w:cs="Courier"/>
          <w:color w:val="000000"/>
          <w:sz w:val="22"/>
          <w:szCs w:val="22"/>
        </w:rPr>
        <w:t xml:space="preserve"> class must provide an API to retrieve the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Nothrow</w:t>
      </w:r>
      <w:proofErr w:type="spellEnd"/>
      <w:r w:rsidRPr="009422DD">
        <w:rPr>
          <w:rFonts w:asciiTheme="majorHAnsi" w:hAnsiTheme="majorHAnsi" w:cs="Courier"/>
          <w:color w:val="000000"/>
          <w:sz w:val="22"/>
          <w:szCs w:val="22"/>
        </w:rPr>
        <w:t xml:space="preserve"> guarantees of </w:t>
      </w:r>
      <w:proofErr w:type="spellStart"/>
      <w:r w:rsidRPr="009422DD">
        <w:rPr>
          <w:rFonts w:asciiTheme="majorHAnsi" w:hAnsiTheme="majorHAnsi" w:cs="Courier"/>
          <w:color w:val="000000"/>
          <w:sz w:val="22"/>
          <w:szCs w:val="22"/>
        </w:rPr>
        <w:t>LoanedSamples</w:t>
      </w:r>
      <w:proofErr w:type="spellEnd"/>
      <w:r w:rsidRPr="009422DD">
        <w:rPr>
          <w:rFonts w:asciiTheme="majorHAnsi" w:hAnsiTheme="majorHAnsi" w:cs="Courier"/>
          <w:color w:val="000000"/>
          <w:sz w:val="22"/>
          <w:szCs w:val="22"/>
        </w:rPr>
        <w:t xml:space="preserve">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9422DD" w:rsidRDefault="00741A5B" w:rsidP="00741A5B">
      <w:pPr>
        <w:pStyle w:val="Paragraphedeliste"/>
        <w:ind w:left="1440"/>
        <w:rPr>
          <w:rFonts w:asciiTheme="majorHAnsi" w:hAnsiTheme="majorHAnsi"/>
          <w:sz w:val="22"/>
          <w:szCs w:val="22"/>
        </w:rPr>
      </w:pPr>
    </w:p>
    <w:p w14:paraId="5D7A9E0B" w14:textId="2FD8D51F" w:rsidR="0041741F" w:rsidRPr="009422DD" w:rsidRDefault="0041741F" w:rsidP="00741A5B">
      <w:pPr>
        <w:pStyle w:val="Paragraphedeliste"/>
        <w:numPr>
          <w:ilvl w:val="0"/>
          <w:numId w:val="5"/>
        </w:numPr>
        <w:rPr>
          <w:rFonts w:asciiTheme="majorHAnsi" w:hAnsiTheme="majorHAnsi"/>
          <w:sz w:val="22"/>
          <w:szCs w:val="22"/>
        </w:rPr>
      </w:pPr>
      <w:r w:rsidRPr="009422DD">
        <w:rPr>
          <w:rFonts w:asciiTheme="majorHAnsi" w:hAnsiTheme="majorHAnsi" w:cs="Courier"/>
          <w:color w:val="000000"/>
          <w:sz w:val="22"/>
          <w:szCs w:val="22"/>
        </w:rPr>
        <w:t xml:space="preserve">// --- Back-Inserting Iterators: --- // </w:t>
      </w:r>
      <w:proofErr w:type="gramStart"/>
      <w:r w:rsidRPr="009422DD">
        <w:rPr>
          <w:rFonts w:asciiTheme="majorHAnsi" w:hAnsiTheme="majorHAnsi" w:cs="Courier"/>
          <w:color w:val="000000"/>
          <w:sz w:val="22"/>
          <w:szCs w:val="22"/>
        </w:rPr>
        <w:t>read(</w:t>
      </w:r>
      <w:proofErr w:type="spellStart"/>
      <w:proofErr w:type="gramEnd"/>
      <w:r w:rsidRPr="009422DD">
        <w:rPr>
          <w:rFonts w:asciiTheme="majorHAnsi" w:hAnsiTheme="majorHAnsi" w:cs="Courier"/>
          <w:color w:val="000000"/>
          <w:sz w:val="22"/>
          <w:szCs w:val="22"/>
        </w:rPr>
        <w:t>SamplesBIIterator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take(</w:t>
      </w:r>
      <w:proofErr w:type="spellStart"/>
      <w:r w:rsidRPr="009422DD">
        <w:rPr>
          <w:rFonts w:asciiTheme="majorHAnsi" w:hAnsiTheme="majorHAnsi" w:cs="Courier"/>
          <w:color w:val="000000"/>
          <w:sz w:val="22"/>
          <w:szCs w:val="22"/>
        </w:rPr>
        <w:t>SamplesBIIterator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InfoBIIterator</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size_t</w:t>
      </w:r>
      <w:proofErr w:type="spellEnd"/>
      <w:r w:rsidRPr="009422DD">
        <w:rPr>
          <w:rFonts w:asciiTheme="majorHAnsi" w:hAnsiTheme="majorHAnsi" w:cs="Courier"/>
          <w:color w:val="000000"/>
          <w:sz w:val="22"/>
          <w:szCs w:val="22"/>
        </w:rPr>
        <w:t xml:space="preserve"> </w:t>
      </w:r>
      <w:proofErr w:type="spellStart"/>
      <w:r w:rsidRPr="009422DD">
        <w:rPr>
          <w:rFonts w:asciiTheme="majorHAnsi" w:hAnsiTheme="majorHAnsi" w:cs="Courier"/>
          <w:color w:val="000000"/>
          <w:sz w:val="22"/>
          <w:szCs w:val="22"/>
        </w:rPr>
        <w:t>max_samples</w:t>
      </w:r>
      <w:proofErr w:type="spellEnd"/>
      <w:r w:rsidRPr="009422DD">
        <w:rPr>
          <w:rFonts w:asciiTheme="majorHAnsi" w:hAnsiTheme="majorHAnsi" w:cs="Courier"/>
          <w:color w:val="000000"/>
          <w:sz w:val="22"/>
          <w:szCs w:val="22"/>
        </w:rPr>
        <w:t>): Basic exception safe  In addition to the exceptions that forward iterator versions can throw, these functions can throw when vector::</w:t>
      </w:r>
      <w:proofErr w:type="spellStart"/>
      <w:r w:rsidRPr="009422DD">
        <w:rPr>
          <w:rFonts w:asciiTheme="majorHAnsi" w:hAnsiTheme="majorHAnsi" w:cs="Courier"/>
          <w:color w:val="000000"/>
          <w:sz w:val="22"/>
          <w:szCs w:val="22"/>
        </w:rPr>
        <w:t>push_back</w:t>
      </w:r>
      <w:proofErr w:type="spellEnd"/>
      <w:r w:rsidRPr="009422DD">
        <w:rPr>
          <w:rFonts w:asciiTheme="majorHAnsi" w:hAnsiTheme="majorHAnsi" w:cs="Courier"/>
          <w:color w:val="000000"/>
          <w:sz w:val="22"/>
          <w:szCs w:val="22"/>
        </w:rPr>
        <w:t xml:space="preserve"> throws. I think the same rules are applicable to these functions.</w:t>
      </w:r>
    </w:p>
    <w:p w14:paraId="7F501CF9" w14:textId="77777777" w:rsidR="000654D9" w:rsidRDefault="000654D9" w:rsidP="0041741F">
      <w:pPr>
        <w:rPr>
          <w:rFonts w:asciiTheme="majorHAnsi" w:eastAsia="Times New Roman" w:hAnsiTheme="majorHAnsi" w:cs="Times New Roman"/>
          <w:color w:val="000000"/>
          <w:sz w:val="22"/>
          <w:szCs w:val="22"/>
        </w:rPr>
      </w:pPr>
    </w:p>
    <w:p w14:paraId="73EE7A43" w14:textId="76C85ACB" w:rsidR="000654D9"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Resolution:</w:t>
      </w:r>
      <w:r w:rsidRPr="009422DD">
        <w:rPr>
          <w:rFonts w:asciiTheme="majorHAnsi" w:eastAsia="Times New Roman" w:hAnsiTheme="majorHAnsi" w:cs="Times New Roman"/>
          <w:color w:val="000000"/>
          <w:sz w:val="22"/>
          <w:szCs w:val="22"/>
        </w:rPr>
        <w:t> </w:t>
      </w:r>
    </w:p>
    <w:p w14:paraId="4B9D4796" w14:textId="1ED54518" w:rsidR="000654D9" w:rsidRDefault="0041741F" w:rsidP="0041741F">
      <w:pPr>
        <w:rPr>
          <w:rFonts w:asciiTheme="majorHAnsi" w:eastAsia="Times New Roman" w:hAnsiTheme="majorHAnsi" w:cs="Times New Roman"/>
          <w:color w:val="000000"/>
          <w:sz w:val="22"/>
          <w:szCs w:val="22"/>
        </w:rPr>
      </w:pPr>
      <w:r w:rsidRPr="009422DD">
        <w:rPr>
          <w:rFonts w:asciiTheme="majorHAnsi" w:eastAsia="Times New Roman" w:hAnsiTheme="majorHAnsi" w:cs="Times New Roman"/>
          <w:b/>
          <w:bCs/>
          <w:color w:val="000000"/>
          <w:sz w:val="22"/>
          <w:szCs w:val="22"/>
        </w:rPr>
        <w:t>Revised Text:</w:t>
      </w:r>
      <w:r w:rsidRPr="009422DD">
        <w:rPr>
          <w:rFonts w:asciiTheme="majorHAnsi" w:eastAsia="Times New Roman" w:hAnsiTheme="majorHAnsi" w:cs="Times New Roman"/>
          <w:color w:val="000000"/>
          <w:sz w:val="22"/>
          <w:szCs w:val="22"/>
        </w:rPr>
        <w:t> </w:t>
      </w:r>
    </w:p>
    <w:p w14:paraId="440DEB28" w14:textId="6BD0154A" w:rsidR="0041741F" w:rsidRPr="009422DD" w:rsidRDefault="0041741F" w:rsidP="0041741F">
      <w:pPr>
        <w:rPr>
          <w:rFonts w:asciiTheme="majorHAnsi" w:eastAsia="Times New Roman" w:hAnsiTheme="majorHAnsi" w:cs="Times New Roman"/>
          <w:sz w:val="22"/>
          <w:szCs w:val="22"/>
        </w:rPr>
      </w:pPr>
      <w:r w:rsidRPr="009422DD">
        <w:rPr>
          <w:rFonts w:asciiTheme="majorHAnsi" w:eastAsia="Times New Roman" w:hAnsiTheme="majorHAnsi" w:cs="Times New Roman"/>
          <w:b/>
          <w:bCs/>
          <w:color w:val="000000"/>
          <w:sz w:val="22"/>
          <w:szCs w:val="22"/>
        </w:rPr>
        <w:t>Actions taken:</w:t>
      </w:r>
      <w:bookmarkStart w:id="89" w:name="Issue16403"/>
      <w:r w:rsidR="000654D9">
        <w:rPr>
          <w:rFonts w:asciiTheme="majorHAnsi" w:eastAsia="Times New Roman" w:hAnsiTheme="majorHAnsi" w:cs="Times New Roman"/>
          <w:color w:val="000000"/>
          <w:sz w:val="22"/>
          <w:szCs w:val="22"/>
        </w:rPr>
        <w:t xml:space="preserve"> </w:t>
      </w:r>
    </w:p>
    <w:p w14:paraId="65032B3B" w14:textId="77777777" w:rsidR="0041741F" w:rsidRPr="00325BA3" w:rsidRDefault="0041741F" w:rsidP="004D5775">
      <w:pPr>
        <w:pStyle w:val="Titre1"/>
      </w:pPr>
      <w:bookmarkStart w:id="90" w:name="_Toc178327471"/>
      <w:r w:rsidRPr="00325BA3">
        <w:t>Issue 16403: General Exception Safety Considerations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90"/>
    </w:p>
    <w:bookmarkEnd w:id="89"/>
    <w:p w14:paraId="1F97ABE2" w14:textId="77777777" w:rsidR="004D5775" w:rsidRPr="001B6B5C" w:rsidRDefault="004D5775" w:rsidP="0041741F">
      <w:pPr>
        <w:rPr>
          <w:rFonts w:asciiTheme="majorHAnsi" w:eastAsia="Times New Roman" w:hAnsiTheme="majorHAnsi" w:cs="Times New Roman"/>
          <w:i/>
          <w:iCs/>
          <w:color w:val="000000"/>
          <w:sz w:val="22"/>
          <w:szCs w:val="22"/>
        </w:rPr>
      </w:pPr>
    </w:p>
    <w:p w14:paraId="2005128F" w14:textId="77777777" w:rsidR="004D35F1"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Source:</w:t>
      </w:r>
      <w:r w:rsidRPr="001B6B5C">
        <w:rPr>
          <w:rFonts w:asciiTheme="majorHAnsi" w:eastAsia="Times New Roman" w:hAnsiTheme="majorHAnsi" w:cs="Times New Roman"/>
          <w:color w:val="000000"/>
          <w:sz w:val="22"/>
          <w:szCs w:val="22"/>
        </w:rPr>
        <w:t xml:space="preserve"> Real-Time Innovations (Mr. </w:t>
      </w:r>
      <w:proofErr w:type="spellStart"/>
      <w:r w:rsidRPr="001B6B5C">
        <w:rPr>
          <w:rFonts w:asciiTheme="majorHAnsi" w:eastAsia="Times New Roman" w:hAnsiTheme="majorHAnsi" w:cs="Times New Roman"/>
          <w:color w:val="000000"/>
          <w:sz w:val="22"/>
          <w:szCs w:val="22"/>
        </w:rPr>
        <w:t>Sumant</w:t>
      </w:r>
      <w:proofErr w:type="spellEnd"/>
      <w:r w:rsidRPr="001B6B5C">
        <w:rPr>
          <w:rFonts w:asciiTheme="majorHAnsi" w:eastAsia="Times New Roman" w:hAnsiTheme="majorHAnsi" w:cs="Times New Roman"/>
          <w:color w:val="000000"/>
          <w:sz w:val="22"/>
          <w:szCs w:val="22"/>
        </w:rPr>
        <w:t xml:space="preserve"> </w:t>
      </w:r>
      <w:proofErr w:type="spellStart"/>
      <w:r w:rsidRPr="001B6B5C">
        <w:rPr>
          <w:rFonts w:asciiTheme="majorHAnsi" w:eastAsia="Times New Roman" w:hAnsiTheme="majorHAnsi" w:cs="Times New Roman"/>
          <w:color w:val="000000"/>
          <w:sz w:val="22"/>
          <w:szCs w:val="22"/>
        </w:rPr>
        <w:t>Tambe</w:t>
      </w:r>
      <w:proofErr w:type="spellEnd"/>
      <w:r w:rsidRPr="001B6B5C">
        <w:rPr>
          <w:rFonts w:asciiTheme="majorHAnsi" w:eastAsia="Times New Roman" w:hAnsiTheme="majorHAnsi" w:cs="Times New Roman"/>
          <w:color w:val="000000"/>
          <w:sz w:val="22"/>
          <w:szCs w:val="22"/>
        </w:rPr>
        <w:t>, </w:t>
      </w:r>
      <w:hyperlink r:id="rId19" w:history="1">
        <w:proofErr w:type="spellStart"/>
        <w:proofErr w:type="gramStart"/>
        <w:r w:rsidRPr="001B6B5C">
          <w:rPr>
            <w:rFonts w:asciiTheme="majorHAnsi" w:eastAsia="Times New Roman" w:hAnsiTheme="majorHAnsi" w:cs="Times New Roman"/>
            <w:color w:val="0000FF"/>
            <w:sz w:val="22"/>
            <w:szCs w:val="22"/>
            <w:u w:val="single"/>
          </w:rPr>
          <w:t>sumant</w:t>
        </w:r>
        <w:proofErr w:type="spellEnd"/>
        <w:r w:rsidRPr="001B6B5C">
          <w:rPr>
            <w:rFonts w:asciiTheme="majorHAnsi" w:eastAsia="Times New Roman" w:hAnsiTheme="majorHAnsi" w:cs="Times New Roman"/>
            <w:color w:val="0000FF"/>
            <w:sz w:val="22"/>
            <w:szCs w:val="22"/>
            <w:u w:val="single"/>
          </w:rPr>
          <w:t>(</w:t>
        </w:r>
        <w:proofErr w:type="gramEnd"/>
        <w:r w:rsidRPr="001B6B5C">
          <w:rPr>
            <w:rFonts w:asciiTheme="majorHAnsi" w:eastAsia="Times New Roman" w:hAnsiTheme="majorHAnsi" w:cs="Times New Roman"/>
            <w:color w:val="0000FF"/>
            <w:sz w:val="22"/>
            <w:szCs w:val="22"/>
            <w:u w:val="single"/>
          </w:rPr>
          <w:t>at)rti.com</w:t>
        </w:r>
      </w:hyperlink>
      <w:r w:rsidRPr="001B6B5C">
        <w:rPr>
          <w:rFonts w:asciiTheme="majorHAnsi" w:eastAsia="Times New Roman" w:hAnsiTheme="majorHAnsi" w:cs="Times New Roman"/>
          <w:color w:val="000000"/>
          <w:sz w:val="22"/>
          <w:szCs w:val="22"/>
        </w:rPr>
        <w:t>)</w:t>
      </w:r>
    </w:p>
    <w:p w14:paraId="1FEDF2FB" w14:textId="7DA5BE01" w:rsidR="004D35F1"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Nature:</w:t>
      </w:r>
      <w:r w:rsidRPr="001B6B5C">
        <w:rPr>
          <w:rFonts w:asciiTheme="majorHAnsi" w:eastAsia="Times New Roman" w:hAnsiTheme="majorHAnsi" w:cs="Times New Roman"/>
          <w:color w:val="000000"/>
          <w:sz w:val="22"/>
          <w:szCs w:val="22"/>
        </w:rPr>
        <w:t> Clarification</w:t>
      </w:r>
    </w:p>
    <w:p w14:paraId="2E3D195F" w14:textId="068F4860"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Severity:</w:t>
      </w:r>
      <w:r w:rsidRPr="001B6B5C">
        <w:rPr>
          <w:rFonts w:asciiTheme="majorHAnsi" w:eastAsia="Times New Roman" w:hAnsiTheme="majorHAnsi" w:cs="Times New Roman"/>
          <w:color w:val="000000"/>
          <w:sz w:val="22"/>
          <w:szCs w:val="22"/>
        </w:rPr>
        <w:t> Critical</w:t>
      </w:r>
    </w:p>
    <w:p w14:paraId="38360066" w14:textId="77777777" w:rsidR="004D35F1" w:rsidRDefault="004D35F1" w:rsidP="0041741F">
      <w:pPr>
        <w:rPr>
          <w:rFonts w:asciiTheme="majorHAnsi" w:eastAsia="Times New Roman" w:hAnsiTheme="majorHAnsi" w:cs="Times New Roman"/>
          <w:b/>
          <w:bCs/>
          <w:color w:val="000000"/>
          <w:sz w:val="22"/>
          <w:szCs w:val="22"/>
        </w:rPr>
      </w:pPr>
    </w:p>
    <w:p w14:paraId="459E5E22" w14:textId="79032A86" w:rsidR="0041741F" w:rsidRPr="001B6B5C" w:rsidRDefault="0041741F" w:rsidP="0041741F">
      <w:pPr>
        <w:rPr>
          <w:rFonts w:asciiTheme="majorHAnsi" w:hAnsiTheme="majorHAnsi"/>
          <w:sz w:val="22"/>
          <w:szCs w:val="22"/>
        </w:rPr>
      </w:pPr>
      <w:r w:rsidRPr="001B6B5C">
        <w:rPr>
          <w:rFonts w:asciiTheme="majorHAnsi" w:eastAsia="Times New Roman" w:hAnsiTheme="majorHAnsi" w:cs="Times New Roman"/>
          <w:b/>
          <w:bCs/>
          <w:color w:val="000000"/>
          <w:sz w:val="22"/>
          <w:szCs w:val="22"/>
        </w:rPr>
        <w:t>Summary</w:t>
      </w:r>
      <w:r w:rsidR="001B6B5C">
        <w:rPr>
          <w:rFonts w:asciiTheme="majorHAnsi" w:eastAsia="Times New Roman" w:hAnsiTheme="majorHAnsi" w:cs="Times New Roman"/>
          <w:b/>
          <w:bCs/>
          <w:color w:val="000000"/>
          <w:sz w:val="22"/>
          <w:szCs w:val="22"/>
        </w:rPr>
        <w:t>.</w:t>
      </w:r>
    </w:p>
    <w:p w14:paraId="0D727BD2" w14:textId="77777777" w:rsidR="001B6B5C"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1B6B5C"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1B6B5C">
        <w:rPr>
          <w:rFonts w:asciiTheme="majorHAnsi" w:hAnsiTheme="majorHAnsi" w:cs="Courier"/>
          <w:color w:val="000000"/>
          <w:sz w:val="22"/>
          <w:szCs w:val="22"/>
        </w:rPr>
        <w:t>The normative implementations shown in the wrapper classes should be at strong exception safe (or at least basic safe). For instance,</w:t>
      </w:r>
      <w:r w:rsidR="001B6B5C">
        <w:rPr>
          <w:rFonts w:asciiTheme="majorHAnsi" w:hAnsiTheme="majorHAnsi" w:cs="Courier"/>
          <w:color w:val="000000"/>
          <w:sz w:val="22"/>
          <w:szCs w:val="22"/>
        </w:rPr>
        <w:t xml:space="preserve"> implementation of </w:t>
      </w:r>
      <w:proofErr w:type="spellStart"/>
      <w:r w:rsidR="001B6B5C">
        <w:rPr>
          <w:rFonts w:asciiTheme="majorHAnsi" w:hAnsiTheme="majorHAnsi" w:cs="Courier"/>
          <w:color w:val="000000"/>
          <w:sz w:val="22"/>
          <w:szCs w:val="22"/>
        </w:rPr>
        <w:t>DataReader</w:t>
      </w:r>
      <w:proofErr w:type="spellEnd"/>
      <w:proofErr w:type="gramStart"/>
      <w:r w:rsidR="001B6B5C">
        <w:rPr>
          <w:rFonts w:asciiTheme="majorHAnsi" w:hAnsiTheme="majorHAnsi" w:cs="Courier"/>
          <w:color w:val="000000"/>
          <w:sz w:val="22"/>
          <w:szCs w:val="22"/>
        </w:rPr>
        <w:t>::</w:t>
      </w:r>
      <w:proofErr w:type="spellStart"/>
      <w:proofErr w:type="gramEnd"/>
      <w:r w:rsidRPr="001B6B5C">
        <w:rPr>
          <w:rFonts w:asciiTheme="majorHAnsi" w:hAnsiTheme="majorHAnsi" w:cs="Courier"/>
          <w:color w:val="000000"/>
          <w:sz w:val="22"/>
          <w:szCs w:val="22"/>
        </w:rPr>
        <w:t>create_readcondition</w:t>
      </w:r>
      <w:proofErr w:type="spellEnd"/>
      <w:r w:rsidRPr="001B6B5C">
        <w:rPr>
          <w:rFonts w:asciiTheme="majorHAnsi" w:hAnsiTheme="majorHAnsi" w:cs="Courier"/>
          <w:color w:val="000000"/>
          <w:sz w:val="22"/>
          <w:szCs w:val="22"/>
        </w:rPr>
        <w:t xml:space="preserve"> as in </w:t>
      </w:r>
      <w:proofErr w:type="spellStart"/>
      <w:r w:rsidRPr="001B6B5C">
        <w:rPr>
          <w:rFonts w:asciiTheme="majorHAnsi" w:hAnsiTheme="majorHAnsi" w:cs="Courier"/>
          <w:color w:val="000000"/>
          <w:sz w:val="22"/>
          <w:szCs w:val="22"/>
        </w:rPr>
        <w:t>dds</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psm</w:t>
      </w:r>
      <w:proofErr w:type="spellEnd"/>
      <w:r w:rsidRPr="001B6B5C">
        <w:rPr>
          <w:rFonts w:asciiTheme="majorHAnsi" w:hAnsiTheme="majorHAnsi" w:cs="Courier"/>
          <w:color w:val="000000"/>
          <w:sz w:val="22"/>
          <w:szCs w:val="22"/>
        </w:rPr>
        <w:t>-cxx\</w:t>
      </w:r>
      <w:proofErr w:type="spellStart"/>
      <w:r w:rsidRPr="001B6B5C">
        <w:rPr>
          <w:rFonts w:asciiTheme="majorHAnsi" w:hAnsiTheme="majorHAnsi" w:cs="Courier"/>
          <w:color w:val="000000"/>
          <w:sz w:val="22"/>
          <w:szCs w:val="22"/>
        </w:rPr>
        <w:t>src</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hpp</w:t>
      </w:r>
      <w:proofErr w:type="spellEnd"/>
      <w:r w:rsidRPr="001B6B5C">
        <w:rPr>
          <w:rFonts w:asciiTheme="majorHAnsi" w:hAnsiTheme="majorHAnsi" w:cs="Courier"/>
          <w:color w:val="000000"/>
          <w:sz w:val="22"/>
          <w:szCs w:val="22"/>
        </w:rPr>
        <w:t>\</w:t>
      </w:r>
      <w:proofErr w:type="spellStart"/>
      <w:r w:rsidRPr="001B6B5C">
        <w:rPr>
          <w:rFonts w:asciiTheme="majorHAnsi" w:hAnsiTheme="majorHAnsi" w:cs="Courier"/>
          <w:color w:val="000000"/>
          <w:sz w:val="22"/>
          <w:szCs w:val="22"/>
        </w:rPr>
        <w:t>dds</w:t>
      </w:r>
      <w:proofErr w:type="spellEnd"/>
      <w:r w:rsidRPr="001B6B5C">
        <w:rPr>
          <w:rFonts w:asciiTheme="majorHAnsi" w:hAnsiTheme="majorHAnsi" w:cs="Courier"/>
          <w:color w:val="000000"/>
          <w:sz w:val="22"/>
          <w:szCs w:val="22"/>
        </w:rPr>
        <w:t xml:space="preserve">\sub\DataReader.hpp is a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 usage anti-pattern.    Proposed Solution:  Create separate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&lt;T&gt; objects for every new operation. Pass the </w:t>
      </w:r>
      <w:proofErr w:type="spellStart"/>
      <w:r w:rsidRPr="001B6B5C">
        <w:rPr>
          <w:rFonts w:asciiTheme="majorHAnsi" w:hAnsiTheme="majorHAnsi" w:cs="Courier"/>
          <w:color w:val="000000"/>
          <w:sz w:val="22"/>
          <w:szCs w:val="22"/>
        </w:rPr>
        <w:t>shared_ptr</w:t>
      </w:r>
      <w:proofErr w:type="spellEnd"/>
      <w:r w:rsidRPr="001B6B5C">
        <w:rPr>
          <w:rFonts w:asciiTheme="majorHAnsi" w:hAnsiTheme="majorHAnsi" w:cs="Courier"/>
          <w:color w:val="000000"/>
          <w:sz w:val="22"/>
          <w:szCs w:val="22"/>
        </w:rPr>
        <w:t xml:space="preserve">&lt;T&gt; to the constructor of </w:t>
      </w:r>
      <w:proofErr w:type="spellStart"/>
      <w:r w:rsidRPr="001B6B5C">
        <w:rPr>
          <w:rFonts w:asciiTheme="majorHAnsi" w:hAnsiTheme="majorHAnsi" w:cs="Courier"/>
          <w:color w:val="000000"/>
          <w:sz w:val="22"/>
          <w:szCs w:val="22"/>
        </w:rPr>
        <w:t>ReadCondition</w:t>
      </w:r>
      <w:proofErr w:type="spellEnd"/>
      <w:r w:rsidRPr="001B6B5C">
        <w:rPr>
          <w:rFonts w:asciiTheme="majorHAnsi" w:hAnsiTheme="majorHAnsi" w:cs="Courier"/>
          <w:color w:val="000000"/>
          <w:sz w:val="22"/>
          <w:szCs w:val="22"/>
        </w:rPr>
        <w:t>.</w:t>
      </w:r>
    </w:p>
    <w:p w14:paraId="678E272D" w14:textId="619F2008" w:rsidR="0041741F" w:rsidRPr="001B6B5C"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1B6B5C">
        <w:rPr>
          <w:rFonts w:asciiTheme="majorHAnsi" w:hAnsiTheme="majorHAnsi" w:cs="Courier"/>
          <w:color w:val="000000"/>
          <w:sz w:val="22"/>
          <w:szCs w:val="22"/>
        </w:rPr>
        <w:t xml:space="preserve">All setters and getters (including overloaded operators) of </w:t>
      </w:r>
      <w:proofErr w:type="spellStart"/>
      <w:r w:rsidRPr="001B6B5C">
        <w:rPr>
          <w:rFonts w:asciiTheme="majorHAnsi" w:hAnsiTheme="majorHAnsi" w:cs="Courier"/>
          <w:color w:val="000000"/>
          <w:sz w:val="22"/>
          <w:szCs w:val="22"/>
        </w:rPr>
        <w:t>EntityQos</w:t>
      </w:r>
      <w:proofErr w:type="spellEnd"/>
      <w:r w:rsidRPr="001B6B5C">
        <w:rPr>
          <w:rFonts w:asciiTheme="majorHAnsi" w:hAnsiTheme="majorHAnsi" w:cs="Courier"/>
          <w:color w:val="000000"/>
          <w:sz w:val="22"/>
          <w:szCs w:val="22"/>
        </w:rPr>
        <w:t xml:space="preserve"> should be strong exception safe.   Proposed Solution: Make copy-assignment operator of every </w:t>
      </w:r>
      <w:proofErr w:type="spellStart"/>
      <w:r w:rsidRPr="001B6B5C">
        <w:rPr>
          <w:rFonts w:asciiTheme="majorHAnsi" w:hAnsiTheme="majorHAnsi" w:cs="Courier"/>
          <w:color w:val="000000"/>
          <w:sz w:val="22"/>
          <w:szCs w:val="22"/>
        </w:rPr>
        <w:t>qos</w:t>
      </w:r>
      <w:proofErr w:type="spellEnd"/>
      <w:r w:rsidRPr="001B6B5C">
        <w:rPr>
          <w:rFonts w:asciiTheme="majorHAnsi" w:hAnsiTheme="majorHAnsi" w:cs="Courier"/>
          <w:color w:val="000000"/>
          <w:sz w:val="22"/>
          <w:szCs w:val="22"/>
        </w:rPr>
        <w:t xml:space="preserve"> type in normative namespaces strong exception safe.</w:t>
      </w:r>
    </w:p>
    <w:p w14:paraId="309CC5EC" w14:textId="77777777" w:rsidR="001B6B5C" w:rsidRPr="001B6B5C"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Resolution:</w:t>
      </w:r>
      <w:r w:rsidRPr="001B6B5C">
        <w:rPr>
          <w:rFonts w:asciiTheme="majorHAnsi" w:eastAsia="Times New Roman" w:hAnsiTheme="majorHAnsi" w:cs="Times New Roman"/>
          <w:color w:val="000000"/>
          <w:sz w:val="22"/>
          <w:szCs w:val="22"/>
        </w:rPr>
        <w:t> </w:t>
      </w:r>
    </w:p>
    <w:p w14:paraId="6087FD53" w14:textId="79E16694" w:rsidR="001B6B5C"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Revised Text:</w:t>
      </w:r>
      <w:r w:rsidRPr="001B6B5C">
        <w:rPr>
          <w:rFonts w:asciiTheme="majorHAnsi" w:eastAsia="Times New Roman" w:hAnsiTheme="majorHAnsi" w:cs="Times New Roman"/>
          <w:color w:val="000000"/>
          <w:sz w:val="22"/>
          <w:szCs w:val="22"/>
        </w:rPr>
        <w:t> </w:t>
      </w:r>
    </w:p>
    <w:p w14:paraId="5381C79B" w14:textId="5C0E492B" w:rsidR="0041741F" w:rsidRDefault="0041741F" w:rsidP="0041741F">
      <w:pPr>
        <w:rPr>
          <w:rFonts w:asciiTheme="majorHAnsi" w:eastAsia="Times New Roman" w:hAnsiTheme="majorHAnsi" w:cs="Times New Roman"/>
          <w:color w:val="000000"/>
          <w:sz w:val="22"/>
          <w:szCs w:val="22"/>
        </w:rPr>
      </w:pPr>
      <w:r w:rsidRPr="001B6B5C">
        <w:rPr>
          <w:rFonts w:asciiTheme="majorHAnsi" w:eastAsia="Times New Roman" w:hAnsiTheme="majorHAnsi" w:cs="Times New Roman"/>
          <w:b/>
          <w:bCs/>
          <w:color w:val="000000"/>
          <w:sz w:val="22"/>
          <w:szCs w:val="22"/>
        </w:rPr>
        <w:t>Actions taken:</w:t>
      </w:r>
      <w:bookmarkStart w:id="91" w:name="Issue16404"/>
    </w:p>
    <w:p w14:paraId="5EA2FAB4" w14:textId="77777777" w:rsidR="001B6B5C" w:rsidRPr="001B6B5C" w:rsidRDefault="001B6B5C" w:rsidP="0041741F">
      <w:pPr>
        <w:rPr>
          <w:rFonts w:asciiTheme="majorHAnsi" w:eastAsia="Times New Roman" w:hAnsiTheme="majorHAnsi" w:cs="Times New Roman"/>
          <w:sz w:val="22"/>
          <w:szCs w:val="22"/>
        </w:rPr>
      </w:pPr>
    </w:p>
    <w:p w14:paraId="34D3727B" w14:textId="77777777" w:rsidR="0041741F" w:rsidRPr="00325BA3" w:rsidRDefault="0041741F" w:rsidP="00AD6F2A">
      <w:pPr>
        <w:pStyle w:val="Titre1"/>
      </w:pPr>
      <w:bookmarkStart w:id="92" w:name="_Toc178327472"/>
      <w:r w:rsidRPr="00325BA3">
        <w:t xml:space="preserve">Issue 16404: Improving usability of </w:t>
      </w:r>
      <w:proofErr w:type="spellStart"/>
      <w:r w:rsidRPr="00325BA3">
        <w:t>EntityQoS</w:t>
      </w:r>
      <w:proofErr w:type="spellEnd"/>
      <w:r w:rsidRPr="00325BA3">
        <w:t xml:space="preserve"> API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92"/>
    </w:p>
    <w:bookmarkEnd w:id="91"/>
    <w:p w14:paraId="61E0CF67" w14:textId="77777777" w:rsidR="00AD6F2A" w:rsidRPr="0020010B" w:rsidRDefault="00AD6F2A" w:rsidP="0041741F">
      <w:pPr>
        <w:rPr>
          <w:rFonts w:asciiTheme="majorHAnsi" w:eastAsia="Times New Roman" w:hAnsiTheme="majorHAnsi" w:cs="Times New Roman"/>
          <w:i/>
          <w:iCs/>
          <w:color w:val="000000"/>
          <w:sz w:val="22"/>
          <w:szCs w:val="22"/>
        </w:rPr>
      </w:pPr>
    </w:p>
    <w:p w14:paraId="41462AEF"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Source:</w:t>
      </w:r>
      <w:r w:rsidRPr="0020010B">
        <w:rPr>
          <w:rFonts w:asciiTheme="majorHAnsi" w:eastAsia="Times New Roman" w:hAnsiTheme="majorHAnsi" w:cs="Times New Roman"/>
          <w:color w:val="000000"/>
          <w:sz w:val="22"/>
          <w:szCs w:val="22"/>
        </w:rPr>
        <w:t xml:space="preserve"> Real-Time Innovations (Mr. </w:t>
      </w:r>
      <w:proofErr w:type="spellStart"/>
      <w:r w:rsidRPr="0020010B">
        <w:rPr>
          <w:rFonts w:asciiTheme="majorHAnsi" w:eastAsia="Times New Roman" w:hAnsiTheme="majorHAnsi" w:cs="Times New Roman"/>
          <w:color w:val="000000"/>
          <w:sz w:val="22"/>
          <w:szCs w:val="22"/>
        </w:rPr>
        <w:t>Sumant</w:t>
      </w:r>
      <w:proofErr w:type="spellEnd"/>
      <w:r w:rsidRPr="0020010B">
        <w:rPr>
          <w:rFonts w:asciiTheme="majorHAnsi" w:eastAsia="Times New Roman" w:hAnsiTheme="majorHAnsi" w:cs="Times New Roman"/>
          <w:color w:val="000000"/>
          <w:sz w:val="22"/>
          <w:szCs w:val="22"/>
        </w:rPr>
        <w:t xml:space="preserve"> </w:t>
      </w:r>
      <w:proofErr w:type="spellStart"/>
      <w:r w:rsidRPr="0020010B">
        <w:rPr>
          <w:rFonts w:asciiTheme="majorHAnsi" w:eastAsia="Times New Roman" w:hAnsiTheme="majorHAnsi" w:cs="Times New Roman"/>
          <w:color w:val="000000"/>
          <w:sz w:val="22"/>
          <w:szCs w:val="22"/>
        </w:rPr>
        <w:t>Tambe</w:t>
      </w:r>
      <w:proofErr w:type="spellEnd"/>
      <w:r w:rsidRPr="0020010B">
        <w:rPr>
          <w:rFonts w:asciiTheme="majorHAnsi" w:eastAsia="Times New Roman" w:hAnsiTheme="majorHAnsi" w:cs="Times New Roman"/>
          <w:color w:val="000000"/>
          <w:sz w:val="22"/>
          <w:szCs w:val="22"/>
        </w:rPr>
        <w:t>, </w:t>
      </w:r>
      <w:hyperlink r:id="rId20" w:history="1">
        <w:proofErr w:type="spellStart"/>
        <w:proofErr w:type="gramStart"/>
        <w:r w:rsidRPr="0020010B">
          <w:rPr>
            <w:rFonts w:asciiTheme="majorHAnsi" w:eastAsia="Times New Roman" w:hAnsiTheme="majorHAnsi" w:cs="Times New Roman"/>
            <w:color w:val="0000FF"/>
            <w:sz w:val="22"/>
            <w:szCs w:val="22"/>
            <w:u w:val="single"/>
          </w:rPr>
          <w:t>sumant</w:t>
        </w:r>
        <w:proofErr w:type="spellEnd"/>
        <w:r w:rsidRPr="0020010B">
          <w:rPr>
            <w:rFonts w:asciiTheme="majorHAnsi" w:eastAsia="Times New Roman" w:hAnsiTheme="majorHAnsi" w:cs="Times New Roman"/>
            <w:color w:val="0000FF"/>
            <w:sz w:val="22"/>
            <w:szCs w:val="22"/>
            <w:u w:val="single"/>
          </w:rPr>
          <w:t>(</w:t>
        </w:r>
        <w:proofErr w:type="gramEnd"/>
        <w:r w:rsidRPr="0020010B">
          <w:rPr>
            <w:rFonts w:asciiTheme="majorHAnsi" w:eastAsia="Times New Roman" w:hAnsiTheme="majorHAnsi" w:cs="Times New Roman"/>
            <w:color w:val="0000FF"/>
            <w:sz w:val="22"/>
            <w:szCs w:val="22"/>
            <w:u w:val="single"/>
          </w:rPr>
          <w:t>at)rti.com</w:t>
        </w:r>
      </w:hyperlink>
      <w:r w:rsidRPr="0020010B">
        <w:rPr>
          <w:rFonts w:asciiTheme="majorHAnsi" w:eastAsia="Times New Roman" w:hAnsiTheme="majorHAnsi" w:cs="Times New Roman"/>
          <w:color w:val="000000"/>
          <w:sz w:val="22"/>
          <w:szCs w:val="22"/>
        </w:rPr>
        <w:t>)</w:t>
      </w:r>
    </w:p>
    <w:p w14:paraId="0C7F3EEE"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Nature:</w:t>
      </w:r>
      <w:r w:rsidRPr="0020010B">
        <w:rPr>
          <w:rFonts w:asciiTheme="majorHAnsi" w:eastAsia="Times New Roman" w:hAnsiTheme="majorHAnsi" w:cs="Times New Roman"/>
          <w:color w:val="000000"/>
          <w:sz w:val="22"/>
          <w:szCs w:val="22"/>
        </w:rPr>
        <w:t> Clarification</w:t>
      </w:r>
    </w:p>
    <w:p w14:paraId="19E21BCF" w14:textId="77777777" w:rsidR="0020010B"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Severity:</w:t>
      </w:r>
      <w:r w:rsidRPr="0020010B">
        <w:rPr>
          <w:rFonts w:asciiTheme="majorHAnsi" w:eastAsia="Times New Roman" w:hAnsiTheme="majorHAnsi" w:cs="Times New Roman"/>
          <w:color w:val="000000"/>
          <w:sz w:val="22"/>
          <w:szCs w:val="22"/>
        </w:rPr>
        <w:t> Minor</w:t>
      </w:r>
    </w:p>
    <w:p w14:paraId="1BBEB5C7" w14:textId="77777777" w:rsidR="0020010B" w:rsidRDefault="0020010B" w:rsidP="0041741F">
      <w:pPr>
        <w:rPr>
          <w:rFonts w:asciiTheme="majorHAnsi" w:eastAsia="Times New Roman" w:hAnsiTheme="majorHAnsi" w:cs="Times New Roman"/>
          <w:b/>
          <w:bCs/>
          <w:color w:val="000000"/>
          <w:sz w:val="22"/>
          <w:szCs w:val="22"/>
        </w:rPr>
      </w:pPr>
    </w:p>
    <w:p w14:paraId="643E58CD" w14:textId="77777777" w:rsidR="0020010B" w:rsidRDefault="0041741F" w:rsidP="0020010B">
      <w:pPr>
        <w:rPr>
          <w:rFonts w:asciiTheme="majorHAnsi" w:hAnsiTheme="majorHAnsi" w:cs="Courier"/>
          <w:color w:val="000000"/>
          <w:sz w:val="22"/>
          <w:szCs w:val="22"/>
        </w:rPr>
      </w:pPr>
      <w:r w:rsidRPr="0020010B">
        <w:rPr>
          <w:rFonts w:asciiTheme="majorHAnsi" w:eastAsia="Times New Roman" w:hAnsiTheme="majorHAnsi" w:cs="Times New Roman"/>
          <w:b/>
          <w:bCs/>
          <w:color w:val="000000"/>
          <w:sz w:val="22"/>
          <w:szCs w:val="22"/>
        </w:rPr>
        <w:t>Summary</w:t>
      </w:r>
      <w:r w:rsidR="0020010B">
        <w:rPr>
          <w:rFonts w:asciiTheme="majorHAnsi" w:eastAsia="Times New Roman" w:hAnsiTheme="majorHAnsi" w:cs="Times New Roman"/>
          <w:b/>
          <w:bCs/>
          <w:color w:val="000000"/>
          <w:sz w:val="22"/>
          <w:szCs w:val="22"/>
        </w:rPr>
        <w:t>.</w:t>
      </w:r>
      <w:r w:rsidR="0020010B">
        <w:rPr>
          <w:rFonts w:asciiTheme="majorHAnsi" w:hAnsiTheme="majorHAnsi"/>
          <w:sz w:val="22"/>
          <w:szCs w:val="22"/>
        </w:rPr>
        <w:t xml:space="preserve"> </w:t>
      </w:r>
      <w:r w:rsidRPr="0020010B">
        <w:rPr>
          <w:rFonts w:asciiTheme="majorHAnsi" w:hAnsiTheme="majorHAnsi" w:cs="Courier"/>
          <w:color w:val="000000"/>
          <w:sz w:val="22"/>
          <w:szCs w:val="22"/>
        </w:rPr>
        <w:t xml:space="preserve">Supporting method chaining for setting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parameters would improve readability of the API.    </w:t>
      </w:r>
    </w:p>
    <w:p w14:paraId="59FEDD22" w14:textId="77777777" w:rsidR="0020010B" w:rsidRDefault="0041741F" w:rsidP="0020010B">
      <w:pPr>
        <w:rPr>
          <w:rFonts w:asciiTheme="majorHAnsi" w:hAnsiTheme="majorHAnsi" w:cs="Courier"/>
          <w:color w:val="000000"/>
          <w:sz w:val="22"/>
          <w:szCs w:val="22"/>
        </w:rPr>
      </w:pPr>
      <w:r w:rsidRPr="0020010B">
        <w:rPr>
          <w:rFonts w:asciiTheme="majorHAnsi" w:hAnsiTheme="majorHAnsi" w:cs="Courier"/>
          <w:color w:val="000000"/>
          <w:sz w:val="22"/>
          <w:szCs w:val="22"/>
        </w:rPr>
        <w:t xml:space="preserve">For instance, </w:t>
      </w:r>
    </w:p>
    <w:p w14:paraId="50847011" w14:textId="77777777" w:rsidR="0020010B" w:rsidRDefault="0041741F" w:rsidP="0020010B">
      <w:pPr>
        <w:ind w:firstLine="708"/>
        <w:rPr>
          <w:rFonts w:asciiTheme="majorHAnsi" w:hAnsiTheme="majorHAnsi" w:cs="Courier"/>
          <w:color w:val="000000"/>
          <w:sz w:val="22"/>
          <w:szCs w:val="22"/>
        </w:rPr>
      </w:pPr>
      <w:proofErr w:type="spellStart"/>
      <w:r w:rsidRPr="0020010B">
        <w:rPr>
          <w:rFonts w:asciiTheme="majorHAnsi" w:hAnsiTheme="majorHAnsi" w:cs="Courier"/>
          <w:color w:val="000000"/>
          <w:sz w:val="22"/>
          <w:szCs w:val="22"/>
        </w:rPr>
        <w:t>DataWriterQos</w:t>
      </w:r>
      <w:proofErr w:type="spellEnd"/>
      <w:r w:rsidRPr="0020010B">
        <w:rPr>
          <w:rFonts w:asciiTheme="majorHAnsi" w:hAnsiTheme="majorHAnsi" w:cs="Courier"/>
          <w:color w:val="000000"/>
          <w:sz w:val="22"/>
          <w:szCs w:val="22"/>
        </w:rPr>
        <w:t xml:space="preserve">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477E08BD" w14:textId="77777777" w:rsidR="0020010B" w:rsidRDefault="0041741F" w:rsidP="0020010B">
      <w:pPr>
        <w:ind w:firstLine="708"/>
        <w:rPr>
          <w:rFonts w:asciiTheme="majorHAnsi" w:hAnsiTheme="majorHAnsi" w:cs="Courier"/>
          <w:color w:val="000000"/>
          <w:sz w:val="22"/>
          <w:szCs w:val="22"/>
        </w:rPr>
      </w:pPr>
      <w:proofErr w:type="spellStart"/>
      <w:proofErr w:type="gramStart"/>
      <w:r w:rsidRPr="0020010B">
        <w:rPr>
          <w:rFonts w:asciiTheme="majorHAnsi" w:hAnsiTheme="majorHAnsi" w:cs="Courier"/>
          <w:color w:val="000000"/>
          <w:sz w:val="22"/>
          <w:szCs w:val="22"/>
        </w:rPr>
        <w:t>dw</w:t>
      </w:r>
      <w:proofErr w:type="spellEnd"/>
      <w:proofErr w:type="gramEnd"/>
      <w:r w:rsidRPr="0020010B">
        <w:rPr>
          <w:rFonts w:asciiTheme="majorHAnsi" w:hAnsiTheme="majorHAnsi" w:cs="Courier"/>
          <w:color w:val="000000"/>
          <w:sz w:val="22"/>
          <w:szCs w:val="22"/>
        </w:rPr>
        <w:t xml:space="preserve"> &gt;&gt;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398DBA4A" w14:textId="77777777" w:rsidR="0020010B" w:rsidRDefault="0041741F" w:rsidP="0020010B">
      <w:pPr>
        <w:ind w:left="708"/>
        <w:rPr>
          <w:rFonts w:asciiTheme="majorHAnsi" w:hAnsiTheme="majorHAnsi" w:cs="Courier"/>
          <w:color w:val="000000"/>
          <w:sz w:val="22"/>
          <w:szCs w:val="22"/>
        </w:rPr>
      </w:pPr>
      <w:proofErr w:type="spellStart"/>
      <w:r w:rsidRPr="0020010B">
        <w:rPr>
          <w:rFonts w:asciiTheme="majorHAnsi" w:hAnsiTheme="majorHAnsi" w:cs="Courier"/>
          <w:color w:val="000000"/>
          <w:sz w:val="22"/>
          <w:szCs w:val="22"/>
        </w:rPr>
        <w:t>Dwqos.policy</w:t>
      </w:r>
      <w:proofErr w:type="spellEnd"/>
      <w:r w:rsidRPr="0020010B">
        <w:rPr>
          <w:rFonts w:asciiTheme="majorHAnsi" w:hAnsiTheme="majorHAnsi" w:cs="Courier"/>
          <w:color w:val="000000"/>
          <w:sz w:val="22"/>
          <w:szCs w:val="22"/>
        </w:rPr>
        <w:t>&lt;History&gt;()</w:t>
      </w:r>
      <w:proofErr w:type="gramStart"/>
      <w:r w:rsidRPr="0020010B">
        <w:rPr>
          <w:rFonts w:asciiTheme="majorHAnsi" w:hAnsiTheme="majorHAnsi" w:cs="Courier"/>
          <w:color w:val="000000"/>
          <w:sz w:val="22"/>
          <w:szCs w:val="22"/>
        </w:rPr>
        <w:t>.kind</w:t>
      </w:r>
      <w:proofErr w:type="gramEnd"/>
      <w:r w:rsidRPr="0020010B">
        <w:rPr>
          <w:rFonts w:asciiTheme="majorHAnsi" w:hAnsiTheme="majorHAnsi" w:cs="Courier"/>
          <w:color w:val="000000"/>
          <w:sz w:val="22"/>
          <w:szCs w:val="22"/>
        </w:rPr>
        <w:t xml:space="preserve">(KEEP_ALL).depth(200); </w:t>
      </w:r>
      <w:proofErr w:type="spellStart"/>
      <w:r w:rsidRPr="0020010B">
        <w:rPr>
          <w:rFonts w:asciiTheme="majorHAnsi" w:hAnsiTheme="majorHAnsi" w:cs="Courier"/>
          <w:color w:val="000000"/>
          <w:sz w:val="22"/>
          <w:szCs w:val="22"/>
        </w:rPr>
        <w:t>Dwqos.policy</w:t>
      </w:r>
      <w:proofErr w:type="spellEnd"/>
      <w:r w:rsidRPr="0020010B">
        <w:rPr>
          <w:rFonts w:asciiTheme="majorHAnsi" w:hAnsiTheme="majorHAnsi" w:cs="Courier"/>
          <w:color w:val="000000"/>
          <w:sz w:val="22"/>
          <w:szCs w:val="22"/>
        </w:rPr>
        <w:t>&lt;</w:t>
      </w:r>
      <w:proofErr w:type="spellStart"/>
      <w:r w:rsidRPr="0020010B">
        <w:rPr>
          <w:rFonts w:asciiTheme="majorHAnsi" w:hAnsiTheme="majorHAnsi" w:cs="Courier"/>
          <w:color w:val="000000"/>
          <w:sz w:val="22"/>
          <w:szCs w:val="22"/>
        </w:rPr>
        <w:t>ResourceLimits</w:t>
      </w:r>
      <w:proofErr w:type="spellEnd"/>
      <w:r w:rsidRPr="0020010B">
        <w:rPr>
          <w:rFonts w:asciiTheme="majorHAnsi" w:hAnsiTheme="majorHAnsi" w:cs="Courier"/>
          <w:color w:val="000000"/>
          <w:sz w:val="22"/>
          <w:szCs w:val="22"/>
        </w:rPr>
        <w:t>&gt;().</w:t>
      </w:r>
      <w:proofErr w:type="spellStart"/>
      <w:r w:rsidRPr="0020010B">
        <w:rPr>
          <w:rFonts w:asciiTheme="majorHAnsi" w:hAnsiTheme="majorHAnsi" w:cs="Courier"/>
          <w:color w:val="000000"/>
          <w:sz w:val="22"/>
          <w:szCs w:val="22"/>
        </w:rPr>
        <w:t>max_samples</w:t>
      </w:r>
      <w:proofErr w:type="spellEnd"/>
      <w:r w:rsidRPr="0020010B">
        <w:rPr>
          <w:rFonts w:asciiTheme="majorHAnsi" w:hAnsiTheme="majorHAnsi" w:cs="Courier"/>
          <w:color w:val="000000"/>
          <w:sz w:val="22"/>
          <w:szCs w:val="22"/>
        </w:rPr>
        <w:t>(p).</w:t>
      </w:r>
      <w:proofErr w:type="spellStart"/>
      <w:r w:rsidRPr="0020010B">
        <w:rPr>
          <w:rFonts w:asciiTheme="majorHAnsi" w:hAnsiTheme="majorHAnsi" w:cs="Courier"/>
          <w:color w:val="000000"/>
          <w:sz w:val="22"/>
          <w:szCs w:val="22"/>
        </w:rPr>
        <w:t>max_instances</w:t>
      </w:r>
      <w:proofErr w:type="spellEnd"/>
      <w:r w:rsidRPr="0020010B">
        <w:rPr>
          <w:rFonts w:asciiTheme="majorHAnsi" w:hAnsiTheme="majorHAnsi" w:cs="Courier"/>
          <w:color w:val="000000"/>
          <w:sz w:val="22"/>
          <w:szCs w:val="22"/>
        </w:rPr>
        <w:t>(q).</w:t>
      </w:r>
      <w:proofErr w:type="spellStart"/>
      <w:r w:rsidRPr="0020010B">
        <w:rPr>
          <w:rFonts w:asciiTheme="majorHAnsi" w:hAnsiTheme="majorHAnsi" w:cs="Courier"/>
          <w:color w:val="000000"/>
          <w:sz w:val="22"/>
          <w:szCs w:val="22"/>
        </w:rPr>
        <w:t>max_samples_per_instance</w:t>
      </w:r>
      <w:proofErr w:type="spellEnd"/>
      <w:r w:rsidRPr="0020010B">
        <w:rPr>
          <w:rFonts w:asciiTheme="majorHAnsi" w:hAnsiTheme="majorHAnsi" w:cs="Courier"/>
          <w:color w:val="000000"/>
          <w:sz w:val="22"/>
          <w:szCs w:val="22"/>
        </w:rPr>
        <w:t xml:space="preserve">(r); </w:t>
      </w:r>
    </w:p>
    <w:p w14:paraId="15620F6E" w14:textId="77777777" w:rsidR="0020010B" w:rsidRDefault="0041741F" w:rsidP="0020010B">
      <w:pPr>
        <w:ind w:left="708"/>
        <w:rPr>
          <w:rFonts w:asciiTheme="majorHAnsi" w:hAnsiTheme="majorHAnsi" w:cs="Courier"/>
          <w:color w:val="000000"/>
          <w:sz w:val="22"/>
          <w:szCs w:val="22"/>
        </w:rPr>
      </w:pPr>
      <w:proofErr w:type="spellStart"/>
      <w:proofErr w:type="gramStart"/>
      <w:r w:rsidRPr="0020010B">
        <w:rPr>
          <w:rFonts w:asciiTheme="majorHAnsi" w:hAnsiTheme="majorHAnsi" w:cs="Courier"/>
          <w:color w:val="000000"/>
          <w:sz w:val="22"/>
          <w:szCs w:val="22"/>
        </w:rPr>
        <w:t>dw</w:t>
      </w:r>
      <w:proofErr w:type="spellEnd"/>
      <w:proofErr w:type="gramEnd"/>
      <w:r w:rsidRPr="0020010B">
        <w:rPr>
          <w:rFonts w:asciiTheme="majorHAnsi" w:hAnsiTheme="majorHAnsi" w:cs="Courier"/>
          <w:color w:val="000000"/>
          <w:sz w:val="22"/>
          <w:szCs w:val="22"/>
        </w:rPr>
        <w:t xml:space="preserve"> &lt;&lt; </w:t>
      </w:r>
      <w:proofErr w:type="spellStart"/>
      <w:r w:rsidRPr="0020010B">
        <w:rPr>
          <w:rFonts w:asciiTheme="majorHAnsi" w:hAnsiTheme="majorHAnsi" w:cs="Courier"/>
          <w:color w:val="000000"/>
          <w:sz w:val="22"/>
          <w:szCs w:val="22"/>
        </w:rPr>
        <w:t>dwqos</w:t>
      </w:r>
      <w:proofErr w:type="spellEnd"/>
      <w:r w:rsidRPr="0020010B">
        <w:rPr>
          <w:rFonts w:asciiTheme="majorHAnsi" w:hAnsiTheme="majorHAnsi" w:cs="Courier"/>
          <w:color w:val="000000"/>
          <w:sz w:val="22"/>
          <w:szCs w:val="22"/>
        </w:rPr>
        <w:t xml:space="preserve">;   </w:t>
      </w:r>
    </w:p>
    <w:p w14:paraId="3B5A0780" w14:textId="6DF6AF19" w:rsidR="0041741F" w:rsidRPr="0020010B" w:rsidRDefault="0041741F" w:rsidP="0020010B">
      <w:pPr>
        <w:rPr>
          <w:rFonts w:asciiTheme="majorHAnsi" w:hAnsiTheme="majorHAnsi"/>
          <w:sz w:val="22"/>
          <w:szCs w:val="22"/>
        </w:rPr>
      </w:pPr>
      <w:r w:rsidRPr="0020010B">
        <w:rPr>
          <w:rFonts w:asciiTheme="majorHAnsi" w:hAnsiTheme="majorHAnsi" w:cs="Courier"/>
          <w:color w:val="000000"/>
          <w:sz w:val="22"/>
          <w:szCs w:val="22"/>
        </w:rPr>
        <w:t xml:space="preserve">Currently, it needs different function calls for every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parameter.  Proposed Solution: Change all the normative core </w:t>
      </w:r>
      <w:proofErr w:type="spellStart"/>
      <w:r w:rsidRPr="0020010B">
        <w:rPr>
          <w:rFonts w:asciiTheme="majorHAnsi" w:hAnsiTheme="majorHAnsi" w:cs="Courier"/>
          <w:color w:val="000000"/>
          <w:sz w:val="22"/>
          <w:szCs w:val="22"/>
        </w:rPr>
        <w:t>qos</w:t>
      </w:r>
      <w:proofErr w:type="spellEnd"/>
      <w:r w:rsidRPr="0020010B">
        <w:rPr>
          <w:rFonts w:asciiTheme="majorHAnsi" w:hAnsiTheme="majorHAnsi" w:cs="Courier"/>
          <w:color w:val="000000"/>
          <w:sz w:val="22"/>
          <w:szCs w:val="22"/>
        </w:rPr>
        <w:t xml:space="preserve"> policy classes (e.g., History, </w:t>
      </w:r>
      <w:proofErr w:type="spellStart"/>
      <w:r w:rsidRPr="0020010B">
        <w:rPr>
          <w:rFonts w:asciiTheme="majorHAnsi" w:hAnsiTheme="majorHAnsi" w:cs="Courier"/>
          <w:color w:val="000000"/>
          <w:sz w:val="22"/>
          <w:szCs w:val="22"/>
        </w:rPr>
        <w:t>ResourceLimits</w:t>
      </w:r>
      <w:proofErr w:type="spellEnd"/>
      <w:r w:rsidRPr="0020010B">
        <w:rPr>
          <w:rFonts w:asciiTheme="majorHAnsi" w:hAnsiTheme="majorHAnsi" w:cs="Courier"/>
          <w:color w:val="000000"/>
          <w:sz w:val="22"/>
          <w:szCs w:val="22"/>
        </w:rPr>
        <w:t xml:space="preserve">) to return a reference to </w:t>
      </w:r>
      <w:proofErr w:type="gramStart"/>
      <w:r w:rsidRPr="0020010B">
        <w:rPr>
          <w:rFonts w:asciiTheme="majorHAnsi" w:hAnsiTheme="majorHAnsi" w:cs="Courier"/>
          <w:color w:val="000000"/>
          <w:sz w:val="22"/>
          <w:szCs w:val="22"/>
        </w:rPr>
        <w:t>itself</w:t>
      </w:r>
      <w:proofErr w:type="gramEnd"/>
      <w:r w:rsidRPr="0020010B">
        <w:rPr>
          <w:rFonts w:asciiTheme="majorHAnsi" w:hAnsiTheme="majorHAnsi" w:cs="Courier"/>
          <w:color w:val="000000"/>
          <w:sz w:val="22"/>
          <w:szCs w:val="22"/>
        </w:rPr>
        <w:t xml:space="preserve">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4765298D" w14:textId="77777777" w:rsidR="0098767D"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Resolution:</w:t>
      </w:r>
      <w:r w:rsidRPr="0020010B">
        <w:rPr>
          <w:rFonts w:asciiTheme="majorHAnsi" w:eastAsia="Times New Roman" w:hAnsiTheme="majorHAnsi" w:cs="Times New Roman"/>
          <w:color w:val="000000"/>
          <w:sz w:val="22"/>
          <w:szCs w:val="22"/>
        </w:rPr>
        <w:t> </w:t>
      </w:r>
    </w:p>
    <w:p w14:paraId="08D060B1" w14:textId="77777777" w:rsidR="0098767D" w:rsidRDefault="0041741F" w:rsidP="0041741F">
      <w:pPr>
        <w:rPr>
          <w:rFonts w:asciiTheme="majorHAnsi" w:eastAsia="Times New Roman" w:hAnsiTheme="majorHAnsi" w:cs="Times New Roman"/>
          <w:color w:val="000000"/>
          <w:sz w:val="22"/>
          <w:szCs w:val="22"/>
        </w:rPr>
      </w:pPr>
      <w:r w:rsidRPr="0020010B">
        <w:rPr>
          <w:rFonts w:asciiTheme="majorHAnsi" w:eastAsia="Times New Roman" w:hAnsiTheme="majorHAnsi" w:cs="Times New Roman"/>
          <w:b/>
          <w:bCs/>
          <w:color w:val="000000"/>
          <w:sz w:val="22"/>
          <w:szCs w:val="22"/>
        </w:rPr>
        <w:t>Revised Text:</w:t>
      </w:r>
      <w:r w:rsidRPr="0020010B">
        <w:rPr>
          <w:rFonts w:asciiTheme="majorHAnsi" w:eastAsia="Times New Roman" w:hAnsiTheme="majorHAnsi" w:cs="Times New Roman"/>
          <w:color w:val="000000"/>
          <w:sz w:val="22"/>
          <w:szCs w:val="22"/>
        </w:rPr>
        <w:t> </w:t>
      </w:r>
    </w:p>
    <w:p w14:paraId="3C370C55" w14:textId="77777777" w:rsidR="0098767D" w:rsidRDefault="0041741F" w:rsidP="0041741F">
      <w:pPr>
        <w:rPr>
          <w:ins w:id="93" w:author="Angelo Corsaro" w:date="2011-11-07T09:12:00Z"/>
          <w:rFonts w:asciiTheme="majorHAnsi" w:eastAsia="Times New Roman" w:hAnsiTheme="majorHAnsi" w:cs="Times New Roman"/>
          <w:b/>
          <w:bCs/>
          <w:color w:val="000000"/>
          <w:sz w:val="22"/>
          <w:szCs w:val="22"/>
        </w:rPr>
      </w:pPr>
      <w:r w:rsidRPr="0020010B">
        <w:rPr>
          <w:rFonts w:asciiTheme="majorHAnsi" w:eastAsia="Times New Roman" w:hAnsiTheme="majorHAnsi" w:cs="Times New Roman"/>
          <w:b/>
          <w:bCs/>
          <w:color w:val="000000"/>
          <w:sz w:val="22"/>
          <w:szCs w:val="22"/>
        </w:rPr>
        <w:t>Actions taken:</w:t>
      </w:r>
    </w:p>
    <w:p w14:paraId="3CFEEA43" w14:textId="77777777" w:rsidR="000E75DC" w:rsidRDefault="000E75DC" w:rsidP="0041741F">
      <w:pPr>
        <w:rPr>
          <w:rFonts w:asciiTheme="majorHAnsi" w:eastAsia="Times New Roman" w:hAnsiTheme="majorHAnsi" w:cs="Times New Roman"/>
          <w:b/>
          <w:bCs/>
          <w:color w:val="000000"/>
          <w:sz w:val="22"/>
          <w:szCs w:val="22"/>
        </w:rPr>
      </w:pPr>
    </w:p>
    <w:p w14:paraId="1F508892" w14:textId="53C4ACBC" w:rsidR="0098767D" w:rsidRDefault="000E75DC" w:rsidP="0041741F">
      <w:pPr>
        <w:rPr>
          <w:ins w:id="94" w:author="Angelo Corsaro" w:date="2011-11-07T09:12:00Z"/>
          <w:rFonts w:asciiTheme="majorHAnsi" w:eastAsia="Times New Roman" w:hAnsiTheme="majorHAnsi" w:cs="Times New Roman"/>
          <w:color w:val="000000"/>
          <w:sz w:val="22"/>
          <w:szCs w:val="22"/>
        </w:rPr>
      </w:pPr>
      <w:ins w:id="95" w:author="Angelo Corsaro" w:date="2011-11-07T09:12:00Z">
        <w:r w:rsidRPr="000E75DC">
          <w:rPr>
            <w:rFonts w:asciiTheme="majorHAnsi" w:eastAsia="Times New Roman" w:hAnsiTheme="majorHAnsi" w:cs="Times New Roman"/>
            <w:b/>
            <w:color w:val="000000"/>
            <w:sz w:val="22"/>
            <w:szCs w:val="22"/>
            <w:rPrChange w:id="96" w:author="Angelo Corsaro" w:date="2011-11-07T09:12:00Z">
              <w:rPr>
                <w:rFonts w:asciiTheme="majorHAnsi" w:eastAsia="Times New Roman" w:hAnsiTheme="majorHAnsi" w:cs="Times New Roman"/>
                <w:color w:val="000000"/>
                <w:sz w:val="22"/>
                <w:szCs w:val="22"/>
              </w:rPr>
            </w:rPrChange>
          </w:rPr>
          <w:t xml:space="preserve">Proposed Disposition: </w:t>
        </w:r>
        <w:r>
          <w:rPr>
            <w:rFonts w:asciiTheme="majorHAnsi" w:eastAsia="Times New Roman" w:hAnsiTheme="majorHAnsi" w:cs="Times New Roman"/>
            <w:color w:val="000000"/>
            <w:sz w:val="22"/>
            <w:szCs w:val="22"/>
          </w:rPr>
          <w:t>Defer</w:t>
        </w:r>
      </w:ins>
    </w:p>
    <w:p w14:paraId="3B238D4D" w14:textId="5DF0971E" w:rsidR="000E75DC" w:rsidRDefault="000E75DC" w:rsidP="0041741F">
      <w:pPr>
        <w:rPr>
          <w:rFonts w:asciiTheme="majorHAnsi" w:eastAsia="Times New Roman" w:hAnsiTheme="majorHAnsi" w:cs="Times New Roman"/>
          <w:color w:val="000000"/>
          <w:sz w:val="22"/>
          <w:szCs w:val="22"/>
        </w:rPr>
      </w:pPr>
      <w:ins w:id="97" w:author="Angelo Corsaro" w:date="2011-11-07T09:12:00Z">
        <w:r w:rsidRPr="000E75DC">
          <w:rPr>
            <w:rFonts w:asciiTheme="majorHAnsi" w:eastAsia="Times New Roman" w:hAnsiTheme="majorHAnsi" w:cs="Times New Roman"/>
            <w:b/>
            <w:color w:val="000000"/>
            <w:sz w:val="22"/>
            <w:szCs w:val="22"/>
            <w:rPrChange w:id="98" w:author="Angelo Corsaro" w:date="2011-11-07T09:12:00Z">
              <w:rPr>
                <w:rFonts w:asciiTheme="majorHAnsi" w:eastAsia="Times New Roman" w:hAnsiTheme="majorHAnsi" w:cs="Times New Roman"/>
                <w:color w:val="000000"/>
                <w:sz w:val="22"/>
                <w:szCs w:val="22"/>
              </w:rPr>
            </w:rPrChange>
          </w:rPr>
          <w:t xml:space="preserve">Disposition: </w:t>
        </w:r>
        <w:r>
          <w:rPr>
            <w:rFonts w:asciiTheme="majorHAnsi" w:eastAsia="Times New Roman" w:hAnsiTheme="majorHAnsi" w:cs="Times New Roman"/>
            <w:color w:val="000000"/>
            <w:sz w:val="22"/>
            <w:szCs w:val="22"/>
          </w:rPr>
          <w:t>Under Discussion</w:t>
        </w:r>
      </w:ins>
    </w:p>
    <w:p w14:paraId="020653ED" w14:textId="77777777" w:rsidR="0041741F" w:rsidRPr="00325BA3" w:rsidRDefault="0041741F" w:rsidP="003023FE">
      <w:pPr>
        <w:pStyle w:val="Titre1"/>
      </w:pPr>
      <w:bookmarkStart w:id="99" w:name="_Toc178327473"/>
      <w:bookmarkStart w:id="100" w:name="Issue16405"/>
      <w:r w:rsidRPr="00325BA3">
        <w:t>Issue 16405: Supporting automatic conversion from value types to delegate types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99"/>
    </w:p>
    <w:bookmarkEnd w:id="100"/>
    <w:p w14:paraId="14A75F2F" w14:textId="77777777" w:rsidR="003023FE" w:rsidRPr="00325BA3" w:rsidRDefault="003023FE" w:rsidP="0041741F">
      <w:pPr>
        <w:rPr>
          <w:rFonts w:asciiTheme="majorHAnsi" w:eastAsia="Times New Roman" w:hAnsiTheme="majorHAnsi" w:cs="Times New Roman"/>
          <w:i/>
          <w:iCs/>
          <w:color w:val="000000"/>
          <w:sz w:val="27"/>
          <w:szCs w:val="27"/>
        </w:rPr>
      </w:pPr>
    </w:p>
    <w:p w14:paraId="4CB4915E"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Source:</w:t>
      </w:r>
      <w:r w:rsidRPr="00894151">
        <w:rPr>
          <w:rFonts w:asciiTheme="majorHAnsi" w:eastAsia="Times New Roman" w:hAnsiTheme="majorHAnsi" w:cs="Times New Roman"/>
          <w:color w:val="000000"/>
          <w:sz w:val="22"/>
          <w:szCs w:val="22"/>
        </w:rPr>
        <w:t xml:space="preserve"> Real-Time Innovations (Mr. </w:t>
      </w:r>
      <w:proofErr w:type="spellStart"/>
      <w:r w:rsidRPr="00894151">
        <w:rPr>
          <w:rFonts w:asciiTheme="majorHAnsi" w:eastAsia="Times New Roman" w:hAnsiTheme="majorHAnsi" w:cs="Times New Roman"/>
          <w:color w:val="000000"/>
          <w:sz w:val="22"/>
          <w:szCs w:val="22"/>
        </w:rPr>
        <w:t>Sumant</w:t>
      </w:r>
      <w:proofErr w:type="spellEnd"/>
      <w:r w:rsidRPr="00894151">
        <w:rPr>
          <w:rFonts w:asciiTheme="majorHAnsi" w:eastAsia="Times New Roman" w:hAnsiTheme="majorHAnsi" w:cs="Times New Roman"/>
          <w:color w:val="000000"/>
          <w:sz w:val="22"/>
          <w:szCs w:val="22"/>
        </w:rPr>
        <w:t xml:space="preserve"> </w:t>
      </w:r>
      <w:proofErr w:type="spellStart"/>
      <w:r w:rsidRPr="00894151">
        <w:rPr>
          <w:rFonts w:asciiTheme="majorHAnsi" w:eastAsia="Times New Roman" w:hAnsiTheme="majorHAnsi" w:cs="Times New Roman"/>
          <w:color w:val="000000"/>
          <w:sz w:val="22"/>
          <w:szCs w:val="22"/>
        </w:rPr>
        <w:t>Tambe</w:t>
      </w:r>
      <w:proofErr w:type="spellEnd"/>
      <w:r w:rsidRPr="00894151">
        <w:rPr>
          <w:rFonts w:asciiTheme="majorHAnsi" w:eastAsia="Times New Roman" w:hAnsiTheme="majorHAnsi" w:cs="Times New Roman"/>
          <w:color w:val="000000"/>
          <w:sz w:val="22"/>
          <w:szCs w:val="22"/>
        </w:rPr>
        <w:t>, </w:t>
      </w:r>
      <w:hyperlink r:id="rId21" w:history="1">
        <w:proofErr w:type="spellStart"/>
        <w:proofErr w:type="gramStart"/>
        <w:r w:rsidRPr="00894151">
          <w:rPr>
            <w:rFonts w:asciiTheme="majorHAnsi" w:eastAsia="Times New Roman" w:hAnsiTheme="majorHAnsi" w:cs="Times New Roman"/>
            <w:color w:val="0000FF"/>
            <w:sz w:val="22"/>
            <w:szCs w:val="22"/>
            <w:u w:val="single"/>
          </w:rPr>
          <w:t>sumant</w:t>
        </w:r>
        <w:proofErr w:type="spellEnd"/>
        <w:r w:rsidRPr="00894151">
          <w:rPr>
            <w:rFonts w:asciiTheme="majorHAnsi" w:eastAsia="Times New Roman" w:hAnsiTheme="majorHAnsi" w:cs="Times New Roman"/>
            <w:color w:val="0000FF"/>
            <w:sz w:val="22"/>
            <w:szCs w:val="22"/>
            <w:u w:val="single"/>
          </w:rPr>
          <w:t>(</w:t>
        </w:r>
        <w:proofErr w:type="gramEnd"/>
        <w:r w:rsidRPr="00894151">
          <w:rPr>
            <w:rFonts w:asciiTheme="majorHAnsi" w:eastAsia="Times New Roman" w:hAnsiTheme="majorHAnsi" w:cs="Times New Roman"/>
            <w:color w:val="0000FF"/>
            <w:sz w:val="22"/>
            <w:szCs w:val="22"/>
            <w:u w:val="single"/>
          </w:rPr>
          <w:t>at)rti.com</w:t>
        </w:r>
      </w:hyperlink>
      <w:r w:rsidRPr="00894151">
        <w:rPr>
          <w:rFonts w:asciiTheme="majorHAnsi" w:eastAsia="Times New Roman" w:hAnsiTheme="majorHAnsi" w:cs="Times New Roman"/>
          <w:color w:val="000000"/>
          <w:sz w:val="22"/>
          <w:szCs w:val="22"/>
        </w:rPr>
        <w:t>)</w:t>
      </w:r>
    </w:p>
    <w:p w14:paraId="7BEEFEE5"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Nature:</w:t>
      </w:r>
      <w:r w:rsidRPr="00894151">
        <w:rPr>
          <w:rFonts w:asciiTheme="majorHAnsi" w:eastAsia="Times New Roman" w:hAnsiTheme="majorHAnsi" w:cs="Times New Roman"/>
          <w:color w:val="000000"/>
          <w:sz w:val="22"/>
          <w:szCs w:val="22"/>
        </w:rPr>
        <w:t> Enhancement</w:t>
      </w:r>
    </w:p>
    <w:p w14:paraId="04191700" w14:textId="77777777" w:rsidR="00894151" w:rsidRPr="00894151"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Severity:</w:t>
      </w:r>
      <w:r w:rsidRPr="00894151">
        <w:rPr>
          <w:rFonts w:asciiTheme="majorHAnsi" w:eastAsia="Times New Roman" w:hAnsiTheme="majorHAnsi" w:cs="Times New Roman"/>
          <w:color w:val="000000"/>
          <w:sz w:val="22"/>
          <w:szCs w:val="22"/>
        </w:rPr>
        <w:t> Significant</w:t>
      </w:r>
    </w:p>
    <w:p w14:paraId="34B96ED6" w14:textId="77777777" w:rsidR="00894151" w:rsidRPr="00894151" w:rsidRDefault="00894151" w:rsidP="00894151">
      <w:pPr>
        <w:rPr>
          <w:rFonts w:asciiTheme="majorHAnsi" w:eastAsia="Times New Roman" w:hAnsiTheme="majorHAnsi" w:cs="Times New Roman"/>
          <w:b/>
          <w:bCs/>
          <w:color w:val="000000"/>
          <w:sz w:val="22"/>
          <w:szCs w:val="22"/>
        </w:rPr>
      </w:pPr>
    </w:p>
    <w:p w14:paraId="48DDE913" w14:textId="77777777" w:rsidR="00894151" w:rsidRDefault="0041741F" w:rsidP="00894151">
      <w:pPr>
        <w:rPr>
          <w:rFonts w:asciiTheme="majorHAnsi" w:hAnsiTheme="majorHAnsi" w:cs="Courier"/>
          <w:color w:val="000000"/>
          <w:sz w:val="22"/>
          <w:szCs w:val="22"/>
        </w:rPr>
      </w:pPr>
      <w:r w:rsidRPr="00894151">
        <w:rPr>
          <w:rFonts w:asciiTheme="majorHAnsi" w:eastAsia="Times New Roman" w:hAnsiTheme="majorHAnsi" w:cs="Times New Roman"/>
          <w:b/>
          <w:bCs/>
          <w:color w:val="000000"/>
          <w:sz w:val="22"/>
          <w:szCs w:val="22"/>
        </w:rPr>
        <w:t>Summary</w:t>
      </w:r>
      <w:r w:rsidR="00894151" w:rsidRPr="00894151">
        <w:rPr>
          <w:rFonts w:asciiTheme="majorHAnsi" w:eastAsia="Times New Roman" w:hAnsiTheme="majorHAnsi" w:cs="Times New Roman"/>
          <w:b/>
          <w:bCs/>
          <w:color w:val="000000"/>
          <w:sz w:val="22"/>
          <w:szCs w:val="22"/>
        </w:rPr>
        <w:t>.</w:t>
      </w:r>
      <w:r w:rsidR="00894151" w:rsidRPr="00894151">
        <w:rPr>
          <w:rFonts w:asciiTheme="majorHAnsi" w:hAnsiTheme="majorHAnsi"/>
          <w:sz w:val="22"/>
          <w:szCs w:val="22"/>
        </w:rPr>
        <w:t xml:space="preserve"> </w:t>
      </w:r>
      <w:r w:rsidRPr="00894151">
        <w:rPr>
          <w:rFonts w:asciiTheme="majorHAnsi" w:hAnsiTheme="majorHAnsi" w:cs="Courier"/>
          <w:color w:val="000000"/>
          <w:sz w:val="22"/>
          <w:szCs w:val="22"/>
        </w:rPr>
        <w:t xml:space="preserve">Supporting some vendor-specific extension </w:t>
      </w:r>
      <w:proofErr w:type="spellStart"/>
      <w:proofErr w:type="gramStart"/>
      <w:r w:rsidRPr="00894151">
        <w:rPr>
          <w:rFonts w:asciiTheme="majorHAnsi" w:hAnsiTheme="majorHAnsi" w:cs="Courier"/>
          <w:color w:val="000000"/>
          <w:sz w:val="22"/>
          <w:szCs w:val="22"/>
        </w:rPr>
        <w:t>api</w:t>
      </w:r>
      <w:proofErr w:type="spellEnd"/>
      <w:proofErr w:type="gramEnd"/>
      <w:r w:rsidRPr="00894151">
        <w:rPr>
          <w:rFonts w:asciiTheme="majorHAnsi" w:hAnsiTheme="majorHAnsi" w:cs="Courier"/>
          <w:color w:val="000000"/>
          <w:sz w:val="22"/>
          <w:szCs w:val="22"/>
        </w:rPr>
        <w:t xml:space="preserve"> is significantly easier using automatic conversion from value types to the delegate types. The situation arises when an extension method defined in the </w:t>
      </w:r>
      <w:proofErr w:type="spellStart"/>
      <w:r w:rsidRPr="00894151">
        <w:rPr>
          <w:rFonts w:asciiTheme="majorHAnsi" w:hAnsiTheme="majorHAnsi" w:cs="Courier"/>
          <w:color w:val="000000"/>
          <w:sz w:val="22"/>
          <w:szCs w:val="22"/>
        </w:rPr>
        <w:t>idds</w:t>
      </w:r>
      <w:proofErr w:type="spellEnd"/>
      <w:r w:rsidRPr="00894151">
        <w:rPr>
          <w:rFonts w:asciiTheme="majorHAnsi" w:hAnsiTheme="majorHAnsi" w:cs="Courier"/>
          <w:color w:val="000000"/>
          <w:sz w:val="22"/>
          <w:szCs w:val="22"/>
        </w:rPr>
        <w:t xml:space="preserve"> namespace takes a parameter defined only in the </w:t>
      </w:r>
      <w:proofErr w:type="spellStart"/>
      <w:r w:rsidRPr="00894151">
        <w:rPr>
          <w:rFonts w:asciiTheme="majorHAnsi" w:hAnsiTheme="majorHAnsi" w:cs="Courier"/>
          <w:color w:val="000000"/>
          <w:sz w:val="22"/>
          <w:szCs w:val="22"/>
        </w:rPr>
        <w:t>idds</w:t>
      </w:r>
      <w:proofErr w:type="spellEnd"/>
      <w:r w:rsidRPr="00894151">
        <w:rPr>
          <w:rFonts w:asciiTheme="majorHAnsi" w:hAnsiTheme="majorHAnsi" w:cs="Courier"/>
          <w:color w:val="000000"/>
          <w:sz w:val="22"/>
          <w:szCs w:val="22"/>
        </w:rPr>
        <w:t xml:space="preserve"> namespace. The parameter type may also be used as a delegate elsewhere. While the programmers can use the -&gt; operator to invoke the extension method, the parameter need must be obtained using the </w:t>
      </w:r>
      <w:proofErr w:type="gramStart"/>
      <w:r w:rsidRPr="00894151">
        <w:rPr>
          <w:rFonts w:asciiTheme="majorHAnsi" w:hAnsiTheme="majorHAnsi" w:cs="Courier"/>
          <w:color w:val="000000"/>
          <w:sz w:val="22"/>
          <w:szCs w:val="22"/>
        </w:rPr>
        <w:t>delegate(</w:t>
      </w:r>
      <w:proofErr w:type="gramEnd"/>
      <w:r w:rsidRPr="00894151">
        <w:rPr>
          <w:rFonts w:asciiTheme="majorHAnsi" w:hAnsiTheme="majorHAnsi" w:cs="Courier"/>
          <w:color w:val="000000"/>
          <w:sz w:val="22"/>
          <w:szCs w:val="22"/>
        </w:rPr>
        <w:t xml:space="preserve">) method of the value type. It would be quite seamless to support automatic convertibility from value types to the delegate.   </w:t>
      </w:r>
    </w:p>
    <w:p w14:paraId="6F308D3D" w14:textId="77777777" w:rsidR="00894151" w:rsidRDefault="00894151" w:rsidP="00894151">
      <w:pPr>
        <w:rPr>
          <w:rFonts w:asciiTheme="majorHAnsi" w:hAnsiTheme="majorHAnsi" w:cs="Courier"/>
          <w:b/>
          <w:color w:val="000000"/>
          <w:sz w:val="22"/>
          <w:szCs w:val="22"/>
        </w:rPr>
      </w:pPr>
    </w:p>
    <w:p w14:paraId="264208EE" w14:textId="77777777" w:rsidR="00894151" w:rsidRDefault="0041741F" w:rsidP="00894151">
      <w:pPr>
        <w:rPr>
          <w:rFonts w:asciiTheme="majorHAnsi" w:hAnsiTheme="majorHAnsi" w:cs="Courier"/>
          <w:color w:val="000000"/>
          <w:sz w:val="22"/>
          <w:szCs w:val="22"/>
        </w:rPr>
      </w:pPr>
      <w:r w:rsidRPr="00894151">
        <w:rPr>
          <w:rFonts w:asciiTheme="majorHAnsi" w:hAnsiTheme="majorHAnsi" w:cs="Courier"/>
          <w:b/>
          <w:color w:val="000000"/>
          <w:sz w:val="22"/>
          <w:szCs w:val="22"/>
        </w:rPr>
        <w:t>Proposed Solution</w:t>
      </w:r>
      <w:r w:rsidRPr="00894151">
        <w:rPr>
          <w:rFonts w:asciiTheme="majorHAnsi" w:hAnsiTheme="majorHAnsi" w:cs="Courier"/>
          <w:color w:val="000000"/>
          <w:sz w:val="22"/>
          <w:szCs w:val="22"/>
        </w:rPr>
        <w:t xml:space="preserve">: Define two additional generic conversion operators in </w:t>
      </w:r>
    </w:p>
    <w:p w14:paraId="2D8DB34E" w14:textId="77777777" w:rsidR="00894151" w:rsidRDefault="0041741F" w:rsidP="00894151">
      <w:pPr>
        <w:rPr>
          <w:rFonts w:asciiTheme="majorHAnsi" w:hAnsiTheme="majorHAnsi" w:cs="Courier"/>
          <w:color w:val="000000"/>
          <w:sz w:val="22"/>
          <w:szCs w:val="22"/>
        </w:rPr>
      </w:pPr>
      <w:proofErr w:type="spellStart"/>
      <w:proofErr w:type="gramStart"/>
      <w:r w:rsidRPr="00894151">
        <w:rPr>
          <w:rFonts w:asciiTheme="majorHAnsi" w:hAnsiTheme="majorHAnsi" w:cs="Courier"/>
          <w:color w:val="000000"/>
          <w:sz w:val="22"/>
          <w:szCs w:val="22"/>
        </w:rPr>
        <w:t>dds</w:t>
      </w:r>
      <w:proofErr w:type="spellEnd"/>
      <w:proofErr w:type="gramEnd"/>
      <w:r w:rsidRPr="00894151">
        <w:rPr>
          <w:rFonts w:asciiTheme="majorHAnsi" w:hAnsiTheme="majorHAnsi" w:cs="Courier"/>
          <w:color w:val="000000"/>
          <w:sz w:val="22"/>
          <w:szCs w:val="22"/>
        </w:rPr>
        <w:t xml:space="preserve">::core::Value&lt;D&gt; template.   </w:t>
      </w:r>
    </w:p>
    <w:p w14:paraId="01E00B31" w14:textId="77777777" w:rsidR="00894151" w:rsidRDefault="00894151" w:rsidP="00894151">
      <w:pPr>
        <w:rPr>
          <w:rFonts w:asciiTheme="majorHAnsi" w:hAnsiTheme="majorHAnsi" w:cs="Courier"/>
          <w:color w:val="000000"/>
          <w:sz w:val="22"/>
          <w:szCs w:val="22"/>
        </w:rPr>
      </w:pPr>
    </w:p>
    <w:p w14:paraId="536DDACF" w14:textId="3024766D" w:rsidR="0041741F" w:rsidRPr="00894151" w:rsidRDefault="0041741F" w:rsidP="00894151">
      <w:pPr>
        <w:ind w:firstLine="708"/>
        <w:rPr>
          <w:rFonts w:asciiTheme="majorHAnsi" w:hAnsiTheme="majorHAnsi"/>
          <w:sz w:val="22"/>
          <w:szCs w:val="22"/>
        </w:rPr>
      </w:pPr>
      <w:proofErr w:type="gramStart"/>
      <w:r w:rsidRPr="00894151">
        <w:rPr>
          <w:rFonts w:asciiTheme="majorHAnsi" w:hAnsiTheme="majorHAnsi" w:cs="Courier"/>
          <w:color w:val="000000"/>
          <w:sz w:val="22"/>
          <w:szCs w:val="22"/>
        </w:rPr>
        <w:t>operator</w:t>
      </w:r>
      <w:proofErr w:type="gramEnd"/>
      <w:r w:rsidRPr="00894151">
        <w:rPr>
          <w:rFonts w:asciiTheme="majorHAnsi" w:hAnsiTheme="majorHAnsi" w:cs="Courier"/>
          <w:color w:val="000000"/>
          <w:sz w:val="22"/>
          <w:szCs w:val="22"/>
        </w:rPr>
        <w:t xml:space="preserve"> D &amp; () { return d_; } operator </w:t>
      </w:r>
      <w:proofErr w:type="spellStart"/>
      <w:r w:rsidRPr="00894151">
        <w:rPr>
          <w:rFonts w:asciiTheme="majorHAnsi" w:hAnsiTheme="majorHAnsi" w:cs="Courier"/>
          <w:color w:val="000000"/>
          <w:sz w:val="22"/>
          <w:szCs w:val="22"/>
        </w:rPr>
        <w:t>const</w:t>
      </w:r>
      <w:proofErr w:type="spellEnd"/>
      <w:r w:rsidRPr="00894151">
        <w:rPr>
          <w:rFonts w:asciiTheme="majorHAnsi" w:hAnsiTheme="majorHAnsi" w:cs="Courier"/>
          <w:color w:val="000000"/>
          <w:sz w:val="22"/>
          <w:szCs w:val="22"/>
        </w:rPr>
        <w:t xml:space="preserve"> D &amp; () </w:t>
      </w:r>
      <w:proofErr w:type="spellStart"/>
      <w:r w:rsidRPr="00894151">
        <w:rPr>
          <w:rFonts w:asciiTheme="majorHAnsi" w:hAnsiTheme="majorHAnsi" w:cs="Courier"/>
          <w:color w:val="000000"/>
          <w:sz w:val="22"/>
          <w:szCs w:val="22"/>
        </w:rPr>
        <w:t>const</w:t>
      </w:r>
      <w:proofErr w:type="spellEnd"/>
      <w:r w:rsidRPr="00894151">
        <w:rPr>
          <w:rFonts w:asciiTheme="majorHAnsi" w:hAnsiTheme="majorHAnsi" w:cs="Courier"/>
          <w:color w:val="000000"/>
          <w:sz w:val="22"/>
          <w:szCs w:val="22"/>
        </w:rPr>
        <w:t xml:space="preserve"> { return d_; } ;</w:t>
      </w:r>
    </w:p>
    <w:p w14:paraId="65206001" w14:textId="77777777" w:rsidR="00725BED" w:rsidRDefault="00725BED" w:rsidP="0041741F">
      <w:pPr>
        <w:rPr>
          <w:rFonts w:asciiTheme="majorHAnsi" w:eastAsia="Times New Roman" w:hAnsiTheme="majorHAnsi" w:cs="Times New Roman"/>
          <w:b/>
          <w:bCs/>
          <w:color w:val="000000"/>
          <w:sz w:val="22"/>
          <w:szCs w:val="22"/>
        </w:rPr>
      </w:pPr>
    </w:p>
    <w:p w14:paraId="4D7FF560" w14:textId="3BF25EE3" w:rsidR="00725BED"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Resolution:</w:t>
      </w:r>
      <w:r w:rsidRPr="00894151">
        <w:rPr>
          <w:rFonts w:asciiTheme="majorHAnsi" w:eastAsia="Times New Roman" w:hAnsiTheme="majorHAnsi" w:cs="Times New Roman"/>
          <w:color w:val="000000"/>
          <w:sz w:val="22"/>
          <w:szCs w:val="22"/>
        </w:rPr>
        <w:t> </w:t>
      </w:r>
      <w:r w:rsidR="004879A7">
        <w:rPr>
          <w:rFonts w:asciiTheme="majorHAnsi" w:eastAsia="Times New Roman" w:hAnsiTheme="majorHAnsi" w:cs="Times New Roman"/>
          <w:color w:val="000000"/>
          <w:sz w:val="22"/>
          <w:szCs w:val="22"/>
        </w:rPr>
        <w:t xml:space="preserve"> It is recommended that this issue </w:t>
      </w:r>
      <w:proofErr w:type="gramStart"/>
      <w:r w:rsidR="004879A7">
        <w:rPr>
          <w:rFonts w:asciiTheme="majorHAnsi" w:eastAsia="Times New Roman" w:hAnsiTheme="majorHAnsi" w:cs="Times New Roman"/>
          <w:color w:val="000000"/>
          <w:sz w:val="22"/>
          <w:szCs w:val="22"/>
        </w:rPr>
        <w:t>is</w:t>
      </w:r>
      <w:proofErr w:type="gramEnd"/>
      <w:r w:rsidR="004879A7">
        <w:rPr>
          <w:rFonts w:asciiTheme="majorHAnsi" w:eastAsia="Times New Roman" w:hAnsiTheme="majorHAnsi" w:cs="Times New Roman"/>
          <w:color w:val="000000"/>
          <w:sz w:val="22"/>
          <w:szCs w:val="22"/>
        </w:rPr>
        <w:t xml:space="preserve"> rejected as it would make it transparent for the user to call vendor specific extensions thus defeating one of the key purpose of the new API which is portability. The DDS-PSM-</w:t>
      </w:r>
      <w:proofErr w:type="spellStart"/>
      <w:r w:rsidR="004879A7">
        <w:rPr>
          <w:rFonts w:asciiTheme="majorHAnsi" w:eastAsia="Times New Roman" w:hAnsiTheme="majorHAnsi" w:cs="Times New Roman"/>
          <w:color w:val="000000"/>
          <w:sz w:val="22"/>
          <w:szCs w:val="22"/>
        </w:rPr>
        <w:t>Cxx</w:t>
      </w:r>
      <w:proofErr w:type="spellEnd"/>
      <w:r w:rsidR="004879A7">
        <w:rPr>
          <w:rFonts w:asciiTheme="majorHAnsi" w:eastAsia="Times New Roman" w:hAnsiTheme="majorHAnsi" w:cs="Times New Roman"/>
          <w:color w:val="000000"/>
          <w:sz w:val="22"/>
          <w:szCs w:val="22"/>
        </w:rPr>
        <w:t xml:space="preserve"> uses a syntactical market, the “-&gt;” operator to access extensions and providing an automatic conversion would provide uniform access via the “.” operator to proprietary operations.</w:t>
      </w:r>
    </w:p>
    <w:p w14:paraId="219DC099" w14:textId="77777777" w:rsidR="004879A7" w:rsidRDefault="004879A7" w:rsidP="0041741F">
      <w:pPr>
        <w:rPr>
          <w:rFonts w:asciiTheme="majorHAnsi" w:eastAsia="Times New Roman" w:hAnsiTheme="majorHAnsi" w:cs="Times New Roman"/>
          <w:color w:val="000000"/>
          <w:sz w:val="22"/>
          <w:szCs w:val="22"/>
        </w:rPr>
      </w:pPr>
    </w:p>
    <w:p w14:paraId="6F5E2DF4" w14:textId="77777777" w:rsidR="00725BED" w:rsidRDefault="0041741F" w:rsidP="0041741F">
      <w:pPr>
        <w:rPr>
          <w:rFonts w:asciiTheme="majorHAnsi" w:eastAsia="Times New Roman" w:hAnsiTheme="majorHAnsi" w:cs="Times New Roman"/>
          <w:color w:val="000000"/>
          <w:sz w:val="22"/>
          <w:szCs w:val="22"/>
        </w:rPr>
      </w:pPr>
      <w:r w:rsidRPr="00894151">
        <w:rPr>
          <w:rFonts w:asciiTheme="majorHAnsi" w:eastAsia="Times New Roman" w:hAnsiTheme="majorHAnsi" w:cs="Times New Roman"/>
          <w:b/>
          <w:bCs/>
          <w:color w:val="000000"/>
          <w:sz w:val="22"/>
          <w:szCs w:val="22"/>
        </w:rPr>
        <w:t>Revised Text:</w:t>
      </w:r>
      <w:r w:rsidRPr="00894151">
        <w:rPr>
          <w:rFonts w:asciiTheme="majorHAnsi" w:eastAsia="Times New Roman" w:hAnsiTheme="majorHAnsi" w:cs="Times New Roman"/>
          <w:color w:val="000000"/>
          <w:sz w:val="22"/>
          <w:szCs w:val="22"/>
        </w:rPr>
        <w:t> </w:t>
      </w:r>
    </w:p>
    <w:p w14:paraId="24FE293F" w14:textId="77777777" w:rsidR="00725BED" w:rsidRDefault="0041741F" w:rsidP="0041741F">
      <w:pPr>
        <w:rPr>
          <w:ins w:id="101" w:author="Angelo Corsaro" w:date="2011-11-07T09:13:00Z"/>
          <w:rFonts w:asciiTheme="majorHAnsi" w:eastAsia="Times New Roman" w:hAnsiTheme="majorHAnsi" w:cs="Times New Roman"/>
          <w:b/>
          <w:bCs/>
          <w:color w:val="000000"/>
          <w:sz w:val="22"/>
          <w:szCs w:val="22"/>
        </w:rPr>
      </w:pPr>
      <w:r w:rsidRPr="00894151">
        <w:rPr>
          <w:rFonts w:asciiTheme="majorHAnsi" w:eastAsia="Times New Roman" w:hAnsiTheme="majorHAnsi" w:cs="Times New Roman"/>
          <w:b/>
          <w:bCs/>
          <w:color w:val="000000"/>
          <w:sz w:val="22"/>
          <w:szCs w:val="22"/>
        </w:rPr>
        <w:t>Actions taken:</w:t>
      </w:r>
    </w:p>
    <w:p w14:paraId="2B1EF457" w14:textId="77777777" w:rsidR="000E75DC" w:rsidRDefault="000E75DC" w:rsidP="0041741F">
      <w:pPr>
        <w:rPr>
          <w:ins w:id="102" w:author="Angelo Corsaro" w:date="2011-11-07T09:13:00Z"/>
          <w:rFonts w:asciiTheme="majorHAnsi" w:eastAsia="Times New Roman" w:hAnsiTheme="majorHAnsi" w:cs="Times New Roman"/>
          <w:b/>
          <w:bCs/>
          <w:color w:val="000000"/>
          <w:sz w:val="22"/>
          <w:szCs w:val="22"/>
        </w:rPr>
      </w:pPr>
    </w:p>
    <w:p w14:paraId="08EE9D07" w14:textId="77777777" w:rsidR="000E75DC" w:rsidRDefault="000E75DC" w:rsidP="000E75DC">
      <w:pPr>
        <w:rPr>
          <w:ins w:id="103" w:author="Angelo Corsaro" w:date="2011-11-07T09:13:00Z"/>
          <w:rFonts w:asciiTheme="majorHAnsi" w:eastAsia="Times New Roman" w:hAnsiTheme="majorHAnsi" w:cs="Times New Roman"/>
          <w:color w:val="000000"/>
          <w:sz w:val="22"/>
          <w:szCs w:val="22"/>
        </w:rPr>
      </w:pPr>
      <w:ins w:id="104" w:author="Angelo Corsaro" w:date="2011-11-07T09:13: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450ABBAE" w14:textId="77777777" w:rsidR="000E75DC" w:rsidRDefault="000E75DC" w:rsidP="000E75DC">
      <w:pPr>
        <w:rPr>
          <w:ins w:id="105" w:author="Angelo Corsaro" w:date="2011-11-07T09:13:00Z"/>
          <w:rFonts w:asciiTheme="majorHAnsi" w:eastAsia="Times New Roman" w:hAnsiTheme="majorHAnsi" w:cs="Times New Roman"/>
          <w:color w:val="000000"/>
          <w:sz w:val="22"/>
          <w:szCs w:val="22"/>
        </w:rPr>
      </w:pPr>
      <w:ins w:id="106" w:author="Angelo Corsaro" w:date="2011-11-07T09:13: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5D906E91" w14:textId="77777777" w:rsidR="000E75DC" w:rsidRDefault="000E75DC" w:rsidP="0041741F">
      <w:pPr>
        <w:rPr>
          <w:rFonts w:asciiTheme="majorHAnsi" w:eastAsia="Times New Roman" w:hAnsiTheme="majorHAnsi" w:cs="Times New Roman"/>
          <w:color w:val="000000"/>
          <w:sz w:val="22"/>
          <w:szCs w:val="22"/>
        </w:rPr>
      </w:pPr>
    </w:p>
    <w:p w14:paraId="3E89BB76" w14:textId="77777777" w:rsidR="0041741F" w:rsidRPr="00325BA3" w:rsidRDefault="0041741F" w:rsidP="00BD2832">
      <w:pPr>
        <w:pStyle w:val="Titre1"/>
      </w:pPr>
      <w:bookmarkStart w:id="107" w:name="_Toc178327474"/>
      <w:bookmarkStart w:id="108" w:name="Issue16411"/>
      <w:r w:rsidRPr="00325BA3">
        <w:t>Issue 16411: Make parameter passing same for native/type parameters (</w:t>
      </w:r>
      <w:proofErr w:type="spellStart"/>
      <w:r w:rsidRPr="00325BA3">
        <w:t>dds</w:t>
      </w:r>
      <w:proofErr w:type="spellEnd"/>
      <w:r w:rsidRPr="00325BA3">
        <w:t>-</w:t>
      </w:r>
      <w:proofErr w:type="spellStart"/>
      <w:r w:rsidRPr="00325BA3">
        <w:t>psm</w:t>
      </w:r>
      <w:proofErr w:type="spellEnd"/>
      <w:r w:rsidRPr="00325BA3">
        <w:t>-cxx-</w:t>
      </w:r>
      <w:proofErr w:type="spellStart"/>
      <w:r w:rsidRPr="00325BA3">
        <w:t>ftf</w:t>
      </w:r>
      <w:proofErr w:type="spellEnd"/>
      <w:r w:rsidRPr="00325BA3">
        <w:t>)</w:t>
      </w:r>
      <w:bookmarkEnd w:id="107"/>
    </w:p>
    <w:bookmarkEnd w:id="108"/>
    <w:p w14:paraId="12792DB9" w14:textId="77777777" w:rsidR="00B4144D" w:rsidRPr="00325BA3" w:rsidRDefault="00B4144D" w:rsidP="0041741F">
      <w:pPr>
        <w:rPr>
          <w:rFonts w:asciiTheme="majorHAnsi" w:eastAsia="Times New Roman" w:hAnsiTheme="majorHAnsi" w:cs="Times New Roman"/>
          <w:i/>
          <w:iCs/>
          <w:color w:val="000000"/>
          <w:sz w:val="27"/>
          <w:szCs w:val="27"/>
        </w:rPr>
      </w:pPr>
    </w:p>
    <w:p w14:paraId="67684371"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Source:</w:t>
      </w:r>
      <w:r w:rsidRPr="00332FAC">
        <w:rPr>
          <w:rFonts w:asciiTheme="majorHAnsi" w:eastAsia="Times New Roman" w:hAnsiTheme="majorHAnsi" w:cs="Times New Roman"/>
          <w:color w:val="000000"/>
          <w:sz w:val="22"/>
          <w:szCs w:val="22"/>
        </w:rPr>
        <w:t xml:space="preserve"> Remedy IT (Mr. Johnny </w:t>
      </w:r>
      <w:proofErr w:type="spellStart"/>
      <w:r w:rsidRPr="00332FAC">
        <w:rPr>
          <w:rFonts w:asciiTheme="majorHAnsi" w:eastAsia="Times New Roman" w:hAnsiTheme="majorHAnsi" w:cs="Times New Roman"/>
          <w:color w:val="000000"/>
          <w:sz w:val="22"/>
          <w:szCs w:val="22"/>
        </w:rPr>
        <w:t>Willemsen</w:t>
      </w:r>
      <w:proofErr w:type="spellEnd"/>
      <w:r w:rsidRPr="00332FAC">
        <w:rPr>
          <w:rFonts w:asciiTheme="majorHAnsi" w:eastAsia="Times New Roman" w:hAnsiTheme="majorHAnsi" w:cs="Times New Roman"/>
          <w:color w:val="000000"/>
          <w:sz w:val="22"/>
          <w:szCs w:val="22"/>
        </w:rPr>
        <w:t>, </w:t>
      </w:r>
      <w:hyperlink r:id="rId22" w:history="1">
        <w:proofErr w:type="spellStart"/>
        <w:proofErr w:type="gramStart"/>
        <w:r w:rsidRPr="00332FAC">
          <w:rPr>
            <w:rFonts w:asciiTheme="majorHAnsi" w:eastAsia="Times New Roman" w:hAnsiTheme="majorHAnsi" w:cs="Times New Roman"/>
            <w:color w:val="0000FF"/>
            <w:sz w:val="22"/>
            <w:szCs w:val="22"/>
            <w:u w:val="single"/>
          </w:rPr>
          <w:t>jwillemsen</w:t>
        </w:r>
        <w:proofErr w:type="spellEnd"/>
        <w:r w:rsidRPr="00332FAC">
          <w:rPr>
            <w:rFonts w:asciiTheme="majorHAnsi" w:eastAsia="Times New Roman" w:hAnsiTheme="majorHAnsi" w:cs="Times New Roman"/>
            <w:color w:val="0000FF"/>
            <w:sz w:val="22"/>
            <w:szCs w:val="22"/>
            <w:u w:val="single"/>
          </w:rPr>
          <w:t>(</w:t>
        </w:r>
        <w:proofErr w:type="gramEnd"/>
        <w:r w:rsidRPr="00332FAC">
          <w:rPr>
            <w:rFonts w:asciiTheme="majorHAnsi" w:eastAsia="Times New Roman" w:hAnsiTheme="majorHAnsi" w:cs="Times New Roman"/>
            <w:color w:val="0000FF"/>
            <w:sz w:val="22"/>
            <w:szCs w:val="22"/>
            <w:u w:val="single"/>
          </w:rPr>
          <w:t>at)remedy.nl</w:t>
        </w:r>
      </w:hyperlink>
      <w:r w:rsidRPr="00332FAC">
        <w:rPr>
          <w:rFonts w:asciiTheme="majorHAnsi" w:eastAsia="Times New Roman" w:hAnsiTheme="majorHAnsi" w:cs="Times New Roman"/>
          <w:color w:val="000000"/>
          <w:sz w:val="22"/>
          <w:szCs w:val="22"/>
        </w:rPr>
        <w:t>)</w:t>
      </w:r>
    </w:p>
    <w:p w14:paraId="3C3E119D"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Nature:</w:t>
      </w:r>
      <w:r w:rsidRPr="00332FAC">
        <w:rPr>
          <w:rFonts w:asciiTheme="majorHAnsi" w:eastAsia="Times New Roman" w:hAnsiTheme="majorHAnsi" w:cs="Times New Roman"/>
          <w:color w:val="000000"/>
          <w:sz w:val="22"/>
          <w:szCs w:val="22"/>
        </w:rPr>
        <w:t> Enhancement</w:t>
      </w:r>
    </w:p>
    <w:p w14:paraId="6BAB4185"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Severity:</w:t>
      </w:r>
      <w:r w:rsidRPr="00332FAC">
        <w:rPr>
          <w:rFonts w:asciiTheme="majorHAnsi" w:eastAsia="Times New Roman" w:hAnsiTheme="majorHAnsi" w:cs="Times New Roman"/>
          <w:color w:val="000000"/>
          <w:sz w:val="22"/>
          <w:szCs w:val="22"/>
        </w:rPr>
        <w:t> Minor</w:t>
      </w:r>
    </w:p>
    <w:p w14:paraId="4C5D92FF" w14:textId="77777777" w:rsidR="00332FAC" w:rsidRDefault="00332FAC" w:rsidP="0041741F">
      <w:pPr>
        <w:rPr>
          <w:rFonts w:asciiTheme="majorHAnsi" w:eastAsia="Times New Roman" w:hAnsiTheme="majorHAnsi" w:cs="Times New Roman"/>
          <w:b/>
          <w:bCs/>
          <w:color w:val="000000"/>
          <w:sz w:val="22"/>
          <w:szCs w:val="22"/>
        </w:rPr>
      </w:pPr>
    </w:p>
    <w:p w14:paraId="497A4542" w14:textId="553CFEB8" w:rsidR="0041741F" w:rsidRPr="00332FAC" w:rsidRDefault="0041741F" w:rsidP="00332FAC">
      <w:pPr>
        <w:rPr>
          <w:rFonts w:asciiTheme="majorHAnsi" w:hAnsiTheme="majorHAnsi"/>
          <w:sz w:val="22"/>
          <w:szCs w:val="22"/>
        </w:rPr>
      </w:pPr>
      <w:r w:rsidRPr="00332FAC">
        <w:rPr>
          <w:rFonts w:asciiTheme="majorHAnsi" w:eastAsia="Times New Roman" w:hAnsiTheme="majorHAnsi" w:cs="Times New Roman"/>
          <w:b/>
          <w:bCs/>
          <w:color w:val="000000"/>
          <w:sz w:val="22"/>
          <w:szCs w:val="22"/>
        </w:rPr>
        <w:t>Summary</w:t>
      </w:r>
      <w:r w:rsidR="00332FAC">
        <w:rPr>
          <w:rFonts w:asciiTheme="majorHAnsi" w:eastAsia="Times New Roman" w:hAnsiTheme="majorHAnsi" w:cs="Times New Roman"/>
          <w:b/>
          <w:bCs/>
          <w:color w:val="000000"/>
          <w:sz w:val="22"/>
          <w:szCs w:val="22"/>
        </w:rPr>
        <w:t xml:space="preserve">. </w:t>
      </w:r>
      <w:r w:rsidRPr="00332FAC">
        <w:rPr>
          <w:rFonts w:asciiTheme="majorHAnsi" w:hAnsiTheme="majorHAnsi" w:cs="Courier"/>
          <w:color w:val="000000"/>
          <w:sz w:val="22"/>
          <w:szCs w:val="22"/>
        </w:rPr>
        <w:t xml:space="preserve">We would like to propose to make the mapping for native and type parameters the same. </w:t>
      </w:r>
      <w:proofErr w:type="gramStart"/>
      <w:r w:rsidRPr="00332FAC">
        <w:rPr>
          <w:rFonts w:asciiTheme="majorHAnsi" w:hAnsiTheme="majorHAnsi" w:cs="Courier"/>
          <w:color w:val="000000"/>
          <w:sz w:val="22"/>
          <w:szCs w:val="22"/>
        </w:rPr>
        <w:t xml:space="preserve">So </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for in and T/</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for return.</w:t>
      </w:r>
      <w:proofErr w:type="gramEnd"/>
      <w:r w:rsidRPr="00332FAC">
        <w:rPr>
          <w:rFonts w:asciiTheme="majorHAnsi" w:hAnsiTheme="majorHAnsi" w:cs="Courier"/>
          <w:color w:val="000000"/>
          <w:sz w:val="22"/>
          <w:szCs w:val="22"/>
        </w:rPr>
        <w:t xml:space="preserve"> This makes the mapping easier and more consistent. For example the DDS </w:t>
      </w:r>
      <w:proofErr w:type="spellStart"/>
      <w:r w:rsidRPr="00332FAC">
        <w:rPr>
          <w:rFonts w:asciiTheme="majorHAnsi" w:hAnsiTheme="majorHAnsi" w:cs="Courier"/>
          <w:color w:val="000000"/>
          <w:sz w:val="22"/>
          <w:szCs w:val="22"/>
        </w:rPr>
        <w:t>InstanceHandle_t</w:t>
      </w:r>
      <w:proofErr w:type="spellEnd"/>
      <w:r w:rsidRPr="00332FAC">
        <w:rPr>
          <w:rFonts w:asciiTheme="majorHAnsi" w:hAnsiTheme="majorHAnsi" w:cs="Courier"/>
          <w:color w:val="000000"/>
          <w:sz w:val="22"/>
          <w:szCs w:val="22"/>
        </w:rPr>
        <w:t xml:space="preserve"> is defined as native, some vendors define it as long, some as a </w:t>
      </w:r>
      <w:proofErr w:type="spellStart"/>
      <w:r w:rsidRPr="00332FAC">
        <w:rPr>
          <w:rFonts w:asciiTheme="majorHAnsi" w:hAnsiTheme="majorHAnsi" w:cs="Courier"/>
          <w:color w:val="000000"/>
          <w:sz w:val="22"/>
          <w:szCs w:val="22"/>
        </w:rPr>
        <w:t>struct</w:t>
      </w:r>
      <w:proofErr w:type="spellEnd"/>
      <w:r w:rsidRPr="00332FAC">
        <w:rPr>
          <w:rFonts w:asciiTheme="majorHAnsi" w:hAnsiTheme="majorHAnsi" w:cs="Courier"/>
          <w:color w:val="000000"/>
          <w:sz w:val="22"/>
          <w:szCs w:val="22"/>
        </w:rPr>
        <w:t xml:space="preserve"> which leads to different code being generated when the end user has a local interface with a DDS </w:t>
      </w:r>
      <w:proofErr w:type="spellStart"/>
      <w:r w:rsidRPr="00332FAC">
        <w:rPr>
          <w:rFonts w:asciiTheme="majorHAnsi" w:hAnsiTheme="majorHAnsi" w:cs="Courier"/>
          <w:color w:val="000000"/>
          <w:sz w:val="22"/>
          <w:szCs w:val="22"/>
        </w:rPr>
        <w:t>InstanceHandle_t</w:t>
      </w:r>
      <w:proofErr w:type="spellEnd"/>
      <w:r w:rsidRPr="00332FAC">
        <w:rPr>
          <w:rFonts w:asciiTheme="majorHAnsi" w:hAnsiTheme="majorHAnsi" w:cs="Courier"/>
          <w:color w:val="000000"/>
          <w:sz w:val="22"/>
          <w:szCs w:val="22"/>
        </w:rPr>
        <w:t xml:space="preserve"> as argument. Also when the end user changes a </w:t>
      </w:r>
      <w:proofErr w:type="spellStart"/>
      <w:r w:rsidRPr="00332FAC">
        <w:rPr>
          <w:rFonts w:asciiTheme="majorHAnsi" w:hAnsiTheme="majorHAnsi" w:cs="Courier"/>
          <w:color w:val="000000"/>
          <w:sz w:val="22"/>
          <w:szCs w:val="22"/>
        </w:rPr>
        <w:t>typedef</w:t>
      </w:r>
      <w:proofErr w:type="spellEnd"/>
      <w:r w:rsidRPr="00332FAC">
        <w:rPr>
          <w:rFonts w:asciiTheme="majorHAnsi" w:hAnsiTheme="majorHAnsi" w:cs="Courier"/>
          <w:color w:val="000000"/>
          <w:sz w:val="22"/>
          <w:szCs w:val="22"/>
        </w:rPr>
        <w:t xml:space="preserve"> from a native to a </w:t>
      </w:r>
      <w:proofErr w:type="spellStart"/>
      <w:r w:rsidRPr="00332FAC">
        <w:rPr>
          <w:rFonts w:asciiTheme="majorHAnsi" w:hAnsiTheme="majorHAnsi" w:cs="Courier"/>
          <w:color w:val="000000"/>
          <w:sz w:val="22"/>
          <w:szCs w:val="22"/>
        </w:rPr>
        <w:t>struct</w:t>
      </w:r>
      <w:proofErr w:type="spellEnd"/>
      <w:r w:rsidRPr="00332FAC">
        <w:rPr>
          <w:rFonts w:asciiTheme="majorHAnsi" w:hAnsiTheme="majorHAnsi" w:cs="Courier"/>
          <w:color w:val="000000"/>
          <w:sz w:val="22"/>
          <w:szCs w:val="22"/>
        </w:rPr>
        <w:t xml:space="preserve"> the argument passing doesn't change from T to </w:t>
      </w:r>
      <w:proofErr w:type="spellStart"/>
      <w:r w:rsidRPr="00332FAC">
        <w:rPr>
          <w:rFonts w:asciiTheme="majorHAnsi" w:hAnsiTheme="majorHAnsi" w:cs="Courier"/>
          <w:color w:val="000000"/>
          <w:sz w:val="22"/>
          <w:szCs w:val="22"/>
        </w:rPr>
        <w:t>const</w:t>
      </w:r>
      <w:proofErr w:type="spellEnd"/>
      <w:r w:rsidRPr="00332FAC">
        <w:rPr>
          <w:rFonts w:asciiTheme="majorHAnsi" w:hAnsiTheme="majorHAnsi" w:cs="Courier"/>
          <w:color w:val="000000"/>
          <w:sz w:val="22"/>
          <w:szCs w:val="22"/>
        </w:rPr>
        <w:t xml:space="preserve"> T&amp;. This doesn't impact performance in </w:t>
      </w:r>
      <w:proofErr w:type="gramStart"/>
      <w:r w:rsidRPr="00332FAC">
        <w:rPr>
          <w:rFonts w:asciiTheme="majorHAnsi" w:hAnsiTheme="majorHAnsi" w:cs="Courier"/>
          <w:color w:val="000000"/>
          <w:sz w:val="22"/>
          <w:szCs w:val="22"/>
        </w:rPr>
        <w:t>anyway,</w:t>
      </w:r>
      <w:proofErr w:type="gramEnd"/>
      <w:r w:rsidRPr="00332FAC">
        <w:rPr>
          <w:rFonts w:asciiTheme="majorHAnsi" w:hAnsiTheme="majorHAnsi" w:cs="Courier"/>
          <w:color w:val="000000"/>
          <w:sz w:val="22"/>
          <w:szCs w:val="22"/>
        </w:rPr>
        <w:t xml:space="preserve"> it just makes the mapping the same for all types</w:t>
      </w:r>
    </w:p>
    <w:p w14:paraId="41A826FE" w14:textId="77777777" w:rsidR="00332FAC" w:rsidRDefault="00332FAC" w:rsidP="0041741F">
      <w:pPr>
        <w:rPr>
          <w:rFonts w:asciiTheme="majorHAnsi" w:eastAsia="Times New Roman" w:hAnsiTheme="majorHAnsi" w:cs="Times New Roman"/>
          <w:color w:val="000000"/>
          <w:sz w:val="22"/>
          <w:szCs w:val="22"/>
        </w:rPr>
      </w:pPr>
    </w:p>
    <w:p w14:paraId="1740381F" w14:textId="5CF067C2"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Resolution:</w:t>
      </w:r>
      <w:r w:rsidRPr="00332FAC">
        <w:rPr>
          <w:rFonts w:asciiTheme="majorHAnsi" w:eastAsia="Times New Roman" w:hAnsiTheme="majorHAnsi" w:cs="Times New Roman"/>
          <w:color w:val="000000"/>
          <w:sz w:val="22"/>
          <w:szCs w:val="22"/>
        </w:rPr>
        <w:t> </w:t>
      </w:r>
      <w:ins w:id="109" w:author="Angelo Corsaro" w:date="2011-11-08T16:01:00Z">
        <w:r w:rsidR="00E45E81">
          <w:rPr>
            <w:rFonts w:asciiTheme="majorHAnsi" w:eastAsia="Times New Roman" w:hAnsiTheme="majorHAnsi" w:cs="Times New Roman"/>
            <w:color w:val="000000"/>
            <w:sz w:val="22"/>
            <w:szCs w:val="22"/>
          </w:rPr>
          <w:t xml:space="preserve"> The current specification strikes for consistency and coherency with existing idiomatic practices on the target programming language. The current type mapping is consistent and coherent with C++ id</w:t>
        </w:r>
      </w:ins>
      <w:ins w:id="110" w:author="Angelo Corsaro" w:date="2011-11-08T16:02:00Z">
        <w:r w:rsidR="00E45E81">
          <w:rPr>
            <w:rFonts w:asciiTheme="majorHAnsi" w:eastAsia="Times New Roman" w:hAnsiTheme="majorHAnsi" w:cs="Times New Roman"/>
            <w:color w:val="000000"/>
            <w:sz w:val="22"/>
            <w:szCs w:val="22"/>
          </w:rPr>
          <w:t>i</w:t>
        </w:r>
      </w:ins>
      <w:ins w:id="111" w:author="Angelo Corsaro" w:date="2011-11-08T16:01:00Z">
        <w:r w:rsidR="00E45E81">
          <w:rPr>
            <w:rFonts w:asciiTheme="majorHAnsi" w:eastAsia="Times New Roman" w:hAnsiTheme="majorHAnsi" w:cs="Times New Roman"/>
            <w:color w:val="000000"/>
            <w:sz w:val="22"/>
            <w:szCs w:val="22"/>
          </w:rPr>
          <w:t xml:space="preserve">oms </w:t>
        </w:r>
      </w:ins>
      <w:ins w:id="112" w:author="Angelo Corsaro" w:date="2011-11-08T16:02:00Z">
        <w:r w:rsidR="00E45E81">
          <w:rPr>
            <w:rFonts w:asciiTheme="majorHAnsi" w:eastAsia="Times New Roman" w:hAnsiTheme="majorHAnsi" w:cs="Times New Roman"/>
            <w:color w:val="000000"/>
            <w:sz w:val="22"/>
            <w:szCs w:val="22"/>
          </w:rPr>
          <w:t xml:space="preserve">and differently from what raised on this issue does not create </w:t>
        </w:r>
        <w:proofErr w:type="spellStart"/>
        <w:r w:rsidR="00E45E81">
          <w:rPr>
            <w:rFonts w:asciiTheme="majorHAnsi" w:eastAsia="Times New Roman" w:hAnsiTheme="majorHAnsi" w:cs="Times New Roman"/>
            <w:color w:val="000000"/>
            <w:sz w:val="22"/>
            <w:szCs w:val="22"/>
          </w:rPr>
          <w:t>amy</w:t>
        </w:r>
        <w:proofErr w:type="spellEnd"/>
        <w:r w:rsidR="00E45E81">
          <w:rPr>
            <w:rFonts w:asciiTheme="majorHAnsi" w:eastAsia="Times New Roman" w:hAnsiTheme="majorHAnsi" w:cs="Times New Roman"/>
            <w:color w:val="000000"/>
            <w:sz w:val="22"/>
            <w:szCs w:val="22"/>
          </w:rPr>
          <w:t xml:space="preserve"> problem with the </w:t>
        </w:r>
        <w:proofErr w:type="spellStart"/>
        <w:r w:rsidR="00E45E81">
          <w:rPr>
            <w:rFonts w:asciiTheme="majorHAnsi" w:eastAsia="Times New Roman" w:hAnsiTheme="majorHAnsi" w:cs="Times New Roman"/>
            <w:color w:val="000000"/>
            <w:sz w:val="22"/>
            <w:szCs w:val="22"/>
          </w:rPr>
          <w:t>InstanceHandle</w:t>
        </w:r>
        <w:proofErr w:type="spellEnd"/>
        <w:r w:rsidR="00E45E81">
          <w:rPr>
            <w:rFonts w:asciiTheme="majorHAnsi" w:eastAsia="Times New Roman" w:hAnsiTheme="majorHAnsi" w:cs="Times New Roman"/>
            <w:color w:val="000000"/>
            <w:sz w:val="22"/>
            <w:szCs w:val="22"/>
          </w:rPr>
          <w:t xml:space="preserve"> type as this is indeed a full blown class (more specifically a Value type). </w:t>
        </w:r>
      </w:ins>
      <w:bookmarkStart w:id="113" w:name="_GoBack"/>
      <w:bookmarkEnd w:id="113"/>
    </w:p>
    <w:p w14:paraId="78CBE827"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Revised Text:</w:t>
      </w:r>
      <w:r w:rsidRPr="00332FAC">
        <w:rPr>
          <w:rFonts w:asciiTheme="majorHAnsi" w:eastAsia="Times New Roman" w:hAnsiTheme="majorHAnsi" w:cs="Times New Roman"/>
          <w:color w:val="000000"/>
          <w:sz w:val="22"/>
          <w:szCs w:val="22"/>
        </w:rPr>
        <w:t> </w:t>
      </w:r>
    </w:p>
    <w:p w14:paraId="2CBC348D" w14:textId="77777777" w:rsidR="00332FAC" w:rsidRDefault="0041741F" w:rsidP="0041741F">
      <w:pPr>
        <w:rPr>
          <w:rFonts w:asciiTheme="majorHAnsi" w:eastAsia="Times New Roman" w:hAnsiTheme="majorHAnsi" w:cs="Times New Roman"/>
          <w:color w:val="000000"/>
          <w:sz w:val="22"/>
          <w:szCs w:val="22"/>
        </w:rPr>
      </w:pPr>
      <w:r w:rsidRPr="00332FAC">
        <w:rPr>
          <w:rFonts w:asciiTheme="majorHAnsi" w:eastAsia="Times New Roman" w:hAnsiTheme="majorHAnsi" w:cs="Times New Roman"/>
          <w:b/>
          <w:bCs/>
          <w:color w:val="000000"/>
          <w:sz w:val="22"/>
          <w:szCs w:val="22"/>
        </w:rPr>
        <w:t>Actions taken:</w:t>
      </w:r>
    </w:p>
    <w:p w14:paraId="73F80DA8" w14:textId="77777777" w:rsidR="004E6DB8" w:rsidRDefault="004E6DB8" w:rsidP="00151F9D">
      <w:pPr>
        <w:rPr>
          <w:ins w:id="114" w:author="Angelo Corsaro" w:date="2011-11-07T11:36:00Z"/>
        </w:rPr>
      </w:pPr>
    </w:p>
    <w:p w14:paraId="6122CE42" w14:textId="1F6C91ED" w:rsidR="00151F9D" w:rsidRDefault="00151F9D" w:rsidP="00151F9D">
      <w:pPr>
        <w:rPr>
          <w:ins w:id="115" w:author="Angelo Corsaro" w:date="2011-11-07T11:36:00Z"/>
          <w:rFonts w:asciiTheme="majorHAnsi" w:eastAsia="Times New Roman" w:hAnsiTheme="majorHAnsi" w:cs="Times New Roman"/>
          <w:color w:val="000000"/>
          <w:sz w:val="22"/>
          <w:szCs w:val="22"/>
        </w:rPr>
      </w:pPr>
      <w:ins w:id="116" w:author="Angelo Corsaro" w:date="2011-11-07T11:36:00Z">
        <w:r w:rsidRPr="003D09D3">
          <w:rPr>
            <w:rFonts w:asciiTheme="majorHAnsi" w:eastAsia="Times New Roman" w:hAnsiTheme="majorHAnsi" w:cs="Times New Roman"/>
            <w:b/>
            <w:color w:val="000000"/>
            <w:sz w:val="22"/>
            <w:szCs w:val="22"/>
          </w:rPr>
          <w:t xml:space="preserve">Proposed Disposition: </w:t>
        </w:r>
      </w:ins>
      <w:ins w:id="117" w:author="Angelo Corsaro" w:date="2011-11-08T16:00:00Z">
        <w:r w:rsidR="00E45E81">
          <w:rPr>
            <w:rFonts w:asciiTheme="majorHAnsi" w:eastAsia="Times New Roman" w:hAnsiTheme="majorHAnsi" w:cs="Times New Roman"/>
            <w:color w:val="000000"/>
            <w:sz w:val="22"/>
            <w:szCs w:val="22"/>
          </w:rPr>
          <w:t>Reject</w:t>
        </w:r>
      </w:ins>
    </w:p>
    <w:p w14:paraId="0F4FAE0B" w14:textId="77777777" w:rsidR="00151F9D" w:rsidRDefault="00151F9D" w:rsidP="00151F9D">
      <w:pPr>
        <w:rPr>
          <w:ins w:id="118" w:author="Angelo Corsaro" w:date="2011-11-07T11:36:00Z"/>
          <w:rFonts w:asciiTheme="majorHAnsi" w:eastAsia="Times New Roman" w:hAnsiTheme="majorHAnsi" w:cs="Times New Roman"/>
          <w:color w:val="000000"/>
          <w:sz w:val="22"/>
          <w:szCs w:val="22"/>
        </w:rPr>
      </w:pPr>
      <w:ins w:id="119" w:author="Angelo Corsaro" w:date="2011-11-07T11:36: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4134D334" w14:textId="731754F2" w:rsidR="00AE20D6" w:rsidRDefault="00AE20D6">
      <w:pPr>
        <w:tabs>
          <w:tab w:val="left" w:pos="2684"/>
        </w:tabs>
        <w:pPrChange w:id="120" w:author="Angelo Corsaro" w:date="2011-11-07T11:36:00Z">
          <w:pPr/>
        </w:pPrChange>
      </w:pPr>
    </w:p>
    <w:p w14:paraId="463F541A" w14:textId="77777777" w:rsidR="00BD2832" w:rsidRDefault="00BD2832"/>
    <w:p w14:paraId="068A3C3F" w14:textId="77777777" w:rsidR="00BD2832" w:rsidRDefault="00BD2832"/>
    <w:p w14:paraId="17C2132C" w14:textId="77777777" w:rsidR="0016701C" w:rsidRDefault="0016701C">
      <w:pPr>
        <w:rPr>
          <w:ins w:id="121" w:author="Angelo Corsaro" w:date="2011-11-07T11:25:00Z"/>
        </w:rPr>
      </w:pPr>
    </w:p>
    <w:p w14:paraId="0B6645A5" w14:textId="71968BCB" w:rsidR="0016701C" w:rsidRPr="00325BA3" w:rsidRDefault="0016701C" w:rsidP="0016701C">
      <w:pPr>
        <w:pStyle w:val="Titre1"/>
        <w:rPr>
          <w:ins w:id="122" w:author="Angelo Corsaro" w:date="2011-11-07T11:25:00Z"/>
        </w:rPr>
      </w:pPr>
      <w:ins w:id="123" w:author="Angelo Corsaro" w:date="2011-11-07T11:25:00Z">
        <w:r w:rsidRPr="0016701C">
          <w:t>Issue 16562: Typos in Value.hpp, Exception.hpp</w:t>
        </w:r>
      </w:ins>
    </w:p>
    <w:p w14:paraId="6D8A896E" w14:textId="77777777" w:rsidR="0016701C" w:rsidRPr="00325BA3" w:rsidRDefault="0016701C" w:rsidP="0016701C">
      <w:pPr>
        <w:rPr>
          <w:ins w:id="124" w:author="Angelo Corsaro" w:date="2011-11-07T11:25:00Z"/>
          <w:rFonts w:asciiTheme="majorHAnsi" w:eastAsia="Times New Roman" w:hAnsiTheme="majorHAnsi" w:cs="Times New Roman"/>
          <w:i/>
          <w:iCs/>
          <w:color w:val="000000"/>
          <w:sz w:val="27"/>
          <w:szCs w:val="27"/>
        </w:rPr>
      </w:pPr>
    </w:p>
    <w:p w14:paraId="76C72D87" w14:textId="77777777" w:rsidR="0016701C" w:rsidRPr="00894151" w:rsidRDefault="0016701C" w:rsidP="0016701C">
      <w:pPr>
        <w:rPr>
          <w:ins w:id="125" w:author="Angelo Corsaro" w:date="2011-11-07T11:25:00Z"/>
          <w:rFonts w:asciiTheme="majorHAnsi" w:eastAsia="Times New Roman" w:hAnsiTheme="majorHAnsi" w:cs="Times New Roman"/>
          <w:color w:val="000000"/>
          <w:sz w:val="22"/>
          <w:szCs w:val="22"/>
        </w:rPr>
      </w:pPr>
      <w:ins w:id="126" w:author="Angelo Corsaro" w:date="2011-11-07T11:25:00Z">
        <w:r w:rsidRPr="00894151">
          <w:rPr>
            <w:rFonts w:asciiTheme="majorHAnsi" w:eastAsia="Times New Roman" w:hAnsiTheme="majorHAnsi" w:cs="Times New Roman"/>
            <w:b/>
            <w:bCs/>
            <w:color w:val="000000"/>
            <w:sz w:val="22"/>
            <w:szCs w:val="22"/>
          </w:rPr>
          <w:t>Source:</w:t>
        </w:r>
        <w:r w:rsidRPr="00894151">
          <w:rPr>
            <w:rFonts w:asciiTheme="majorHAnsi" w:eastAsia="Times New Roman" w:hAnsiTheme="majorHAnsi" w:cs="Times New Roman"/>
            <w:color w:val="000000"/>
            <w:sz w:val="22"/>
            <w:szCs w:val="22"/>
          </w:rPr>
          <w:t xml:space="preserve"> Real-Time Innovations (Mr. </w:t>
        </w:r>
        <w:proofErr w:type="spellStart"/>
        <w:r w:rsidRPr="00894151">
          <w:rPr>
            <w:rFonts w:asciiTheme="majorHAnsi" w:eastAsia="Times New Roman" w:hAnsiTheme="majorHAnsi" w:cs="Times New Roman"/>
            <w:color w:val="000000"/>
            <w:sz w:val="22"/>
            <w:szCs w:val="22"/>
          </w:rPr>
          <w:t>Sumant</w:t>
        </w:r>
        <w:proofErr w:type="spellEnd"/>
        <w:r w:rsidRPr="00894151">
          <w:rPr>
            <w:rFonts w:asciiTheme="majorHAnsi" w:eastAsia="Times New Roman" w:hAnsiTheme="majorHAnsi" w:cs="Times New Roman"/>
            <w:color w:val="000000"/>
            <w:sz w:val="22"/>
            <w:szCs w:val="22"/>
          </w:rPr>
          <w:t xml:space="preserve"> </w:t>
        </w:r>
        <w:proofErr w:type="spellStart"/>
        <w:r w:rsidRPr="00894151">
          <w:rPr>
            <w:rFonts w:asciiTheme="majorHAnsi" w:eastAsia="Times New Roman" w:hAnsiTheme="majorHAnsi" w:cs="Times New Roman"/>
            <w:color w:val="000000"/>
            <w:sz w:val="22"/>
            <w:szCs w:val="22"/>
          </w:rPr>
          <w:t>Tambe</w:t>
        </w:r>
        <w:proofErr w:type="spellEnd"/>
        <w:r w:rsidRPr="00894151">
          <w:rPr>
            <w:rFonts w:asciiTheme="majorHAnsi" w:eastAsia="Times New Roman" w:hAnsiTheme="majorHAnsi" w:cs="Times New Roman"/>
            <w:color w:val="000000"/>
            <w:sz w:val="22"/>
            <w:szCs w:val="22"/>
          </w:rPr>
          <w:t>, </w:t>
        </w:r>
        <w:r>
          <w:fldChar w:fldCharType="begin"/>
        </w:r>
        <w:r>
          <w:instrText xml:space="preserve"> HYPERLINK "mailto:%20sumant(at)rti.com" </w:instrText>
        </w:r>
        <w:r>
          <w:fldChar w:fldCharType="separate"/>
        </w:r>
        <w:proofErr w:type="spellStart"/>
        <w:proofErr w:type="gramStart"/>
        <w:r w:rsidRPr="00894151">
          <w:rPr>
            <w:rFonts w:asciiTheme="majorHAnsi" w:eastAsia="Times New Roman" w:hAnsiTheme="majorHAnsi" w:cs="Times New Roman"/>
            <w:color w:val="0000FF"/>
            <w:sz w:val="22"/>
            <w:szCs w:val="22"/>
            <w:u w:val="single"/>
          </w:rPr>
          <w:t>sumant</w:t>
        </w:r>
        <w:proofErr w:type="spellEnd"/>
        <w:r w:rsidRPr="00894151">
          <w:rPr>
            <w:rFonts w:asciiTheme="majorHAnsi" w:eastAsia="Times New Roman" w:hAnsiTheme="majorHAnsi" w:cs="Times New Roman"/>
            <w:color w:val="0000FF"/>
            <w:sz w:val="22"/>
            <w:szCs w:val="22"/>
            <w:u w:val="single"/>
          </w:rPr>
          <w:t>(</w:t>
        </w:r>
        <w:proofErr w:type="gramEnd"/>
        <w:r w:rsidRPr="00894151">
          <w:rPr>
            <w:rFonts w:asciiTheme="majorHAnsi" w:eastAsia="Times New Roman" w:hAnsiTheme="majorHAnsi" w:cs="Times New Roman"/>
            <w:color w:val="0000FF"/>
            <w:sz w:val="22"/>
            <w:szCs w:val="22"/>
            <w:u w:val="single"/>
          </w:rPr>
          <w:t>at)rti.com</w:t>
        </w:r>
        <w:r>
          <w:rPr>
            <w:rFonts w:asciiTheme="majorHAnsi" w:eastAsia="Times New Roman" w:hAnsiTheme="majorHAnsi" w:cs="Times New Roman"/>
            <w:color w:val="0000FF"/>
            <w:sz w:val="22"/>
            <w:szCs w:val="22"/>
            <w:u w:val="single"/>
          </w:rPr>
          <w:fldChar w:fldCharType="end"/>
        </w:r>
        <w:r w:rsidRPr="00894151">
          <w:rPr>
            <w:rFonts w:asciiTheme="majorHAnsi" w:eastAsia="Times New Roman" w:hAnsiTheme="majorHAnsi" w:cs="Times New Roman"/>
            <w:color w:val="000000"/>
            <w:sz w:val="22"/>
            <w:szCs w:val="22"/>
          </w:rPr>
          <w:t>)</w:t>
        </w:r>
      </w:ins>
    </w:p>
    <w:p w14:paraId="522A9BE3" w14:textId="77777777" w:rsidR="0016701C" w:rsidRPr="00894151" w:rsidRDefault="0016701C" w:rsidP="0016701C">
      <w:pPr>
        <w:rPr>
          <w:ins w:id="127" w:author="Angelo Corsaro" w:date="2011-11-07T11:25:00Z"/>
          <w:rFonts w:asciiTheme="majorHAnsi" w:eastAsia="Times New Roman" w:hAnsiTheme="majorHAnsi" w:cs="Times New Roman"/>
          <w:color w:val="000000"/>
          <w:sz w:val="22"/>
          <w:szCs w:val="22"/>
        </w:rPr>
      </w:pPr>
      <w:ins w:id="128" w:author="Angelo Corsaro" w:date="2011-11-07T11:25:00Z">
        <w:r w:rsidRPr="00894151">
          <w:rPr>
            <w:rFonts w:asciiTheme="majorHAnsi" w:eastAsia="Times New Roman" w:hAnsiTheme="majorHAnsi" w:cs="Times New Roman"/>
            <w:b/>
            <w:bCs/>
            <w:color w:val="000000"/>
            <w:sz w:val="22"/>
            <w:szCs w:val="22"/>
          </w:rPr>
          <w:t>Nature:</w:t>
        </w:r>
        <w:r w:rsidRPr="00894151">
          <w:rPr>
            <w:rFonts w:asciiTheme="majorHAnsi" w:eastAsia="Times New Roman" w:hAnsiTheme="majorHAnsi" w:cs="Times New Roman"/>
            <w:color w:val="000000"/>
            <w:sz w:val="22"/>
            <w:szCs w:val="22"/>
          </w:rPr>
          <w:t> Enhancement</w:t>
        </w:r>
      </w:ins>
    </w:p>
    <w:p w14:paraId="47AB3971" w14:textId="7557B643" w:rsidR="0016701C" w:rsidRPr="00894151" w:rsidRDefault="0016701C" w:rsidP="0016701C">
      <w:pPr>
        <w:rPr>
          <w:ins w:id="129" w:author="Angelo Corsaro" w:date="2011-11-07T11:25:00Z"/>
          <w:rFonts w:asciiTheme="majorHAnsi" w:eastAsia="Times New Roman" w:hAnsiTheme="majorHAnsi" w:cs="Times New Roman"/>
          <w:color w:val="000000"/>
          <w:sz w:val="22"/>
          <w:szCs w:val="22"/>
        </w:rPr>
      </w:pPr>
      <w:ins w:id="130" w:author="Angelo Corsaro" w:date="2011-11-07T11:25:00Z">
        <w:r w:rsidRPr="00894151">
          <w:rPr>
            <w:rFonts w:asciiTheme="majorHAnsi" w:eastAsia="Times New Roman" w:hAnsiTheme="majorHAnsi" w:cs="Times New Roman"/>
            <w:b/>
            <w:bCs/>
            <w:color w:val="000000"/>
            <w:sz w:val="22"/>
            <w:szCs w:val="22"/>
          </w:rPr>
          <w:t>Severity:</w:t>
        </w:r>
        <w:r w:rsidRPr="00894151">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Minor</w:t>
        </w:r>
      </w:ins>
    </w:p>
    <w:p w14:paraId="0EC7860F" w14:textId="77777777" w:rsidR="0016701C" w:rsidRPr="00894151" w:rsidRDefault="0016701C" w:rsidP="0016701C">
      <w:pPr>
        <w:rPr>
          <w:ins w:id="131" w:author="Angelo Corsaro" w:date="2011-11-07T11:25:00Z"/>
          <w:rFonts w:asciiTheme="majorHAnsi" w:eastAsia="Times New Roman" w:hAnsiTheme="majorHAnsi" w:cs="Times New Roman"/>
          <w:b/>
          <w:bCs/>
          <w:color w:val="000000"/>
          <w:sz w:val="22"/>
          <w:szCs w:val="22"/>
        </w:rPr>
      </w:pPr>
    </w:p>
    <w:p w14:paraId="421F568E" w14:textId="77777777" w:rsidR="008C74C7" w:rsidRDefault="0016701C" w:rsidP="0016701C">
      <w:pPr>
        <w:rPr>
          <w:ins w:id="132" w:author="Angelo Corsaro" w:date="2011-11-07T11:26:00Z"/>
          <w:rFonts w:asciiTheme="majorHAnsi" w:hAnsiTheme="majorHAnsi"/>
          <w:sz w:val="22"/>
          <w:szCs w:val="22"/>
        </w:rPr>
      </w:pPr>
      <w:ins w:id="133" w:author="Angelo Corsaro" w:date="2011-11-07T11:25:00Z">
        <w:r w:rsidRPr="00894151">
          <w:rPr>
            <w:rFonts w:asciiTheme="majorHAnsi" w:eastAsia="Times New Roman" w:hAnsiTheme="majorHAnsi" w:cs="Times New Roman"/>
            <w:b/>
            <w:bCs/>
            <w:color w:val="000000"/>
            <w:sz w:val="22"/>
            <w:szCs w:val="22"/>
          </w:rPr>
          <w:t>Summary.</w:t>
        </w:r>
        <w:r w:rsidRPr="00894151">
          <w:rPr>
            <w:rFonts w:asciiTheme="majorHAnsi" w:hAnsiTheme="majorHAnsi"/>
            <w:sz w:val="22"/>
            <w:szCs w:val="22"/>
          </w:rPr>
          <w:t xml:space="preserve"> </w:t>
        </w:r>
      </w:ins>
    </w:p>
    <w:p w14:paraId="1F387D79" w14:textId="77777777" w:rsidR="008C74C7" w:rsidRPr="008C74C7" w:rsidRDefault="008C74C7" w:rsidP="008C74C7">
      <w:pPr>
        <w:rPr>
          <w:ins w:id="134" w:author="Angelo Corsaro" w:date="2011-11-07T11:26:00Z"/>
          <w:rFonts w:asciiTheme="majorHAnsi" w:hAnsiTheme="majorHAnsi"/>
          <w:sz w:val="22"/>
          <w:szCs w:val="22"/>
        </w:rPr>
      </w:pPr>
      <w:ins w:id="135"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hpp</w:t>
        </w:r>
        <w:proofErr w:type="spellEnd"/>
        <w:proofErr w:type="gramEnd"/>
        <w:r w:rsidRPr="008C74C7">
          <w:rPr>
            <w:rFonts w:asciiTheme="majorHAnsi" w:hAnsiTheme="majorHAnsi"/>
            <w:sz w:val="22"/>
            <w:szCs w:val="22"/>
          </w:rPr>
          <w:t>\</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\core\Value.hpp around line 67 added &amp; to the return value:</w:t>
        </w:r>
      </w:ins>
    </w:p>
    <w:p w14:paraId="5532428E" w14:textId="77777777" w:rsidR="008C74C7" w:rsidRPr="008C74C7" w:rsidRDefault="008C74C7" w:rsidP="008C74C7">
      <w:pPr>
        <w:rPr>
          <w:ins w:id="136" w:author="Angelo Corsaro" w:date="2011-11-07T11:26:00Z"/>
          <w:rFonts w:asciiTheme="majorHAnsi" w:hAnsiTheme="majorHAnsi"/>
          <w:sz w:val="22"/>
          <w:szCs w:val="22"/>
        </w:rPr>
      </w:pPr>
    </w:p>
    <w:p w14:paraId="043012E3" w14:textId="77777777" w:rsidR="008C74C7" w:rsidRPr="008C74C7" w:rsidRDefault="008C74C7" w:rsidP="008C74C7">
      <w:pPr>
        <w:rPr>
          <w:ins w:id="137" w:author="Angelo Corsaro" w:date="2011-11-07T11:26:00Z"/>
          <w:rFonts w:asciiTheme="majorHAnsi" w:hAnsiTheme="majorHAnsi"/>
          <w:sz w:val="22"/>
          <w:szCs w:val="22"/>
        </w:rPr>
      </w:pPr>
    </w:p>
    <w:p w14:paraId="43514503" w14:textId="77777777" w:rsidR="008C74C7" w:rsidRPr="008C74C7" w:rsidRDefault="008C74C7" w:rsidP="008C74C7">
      <w:pPr>
        <w:rPr>
          <w:ins w:id="138" w:author="Angelo Corsaro" w:date="2011-11-07T11:26:00Z"/>
          <w:rFonts w:asciiTheme="majorHAnsi" w:hAnsiTheme="majorHAnsi"/>
          <w:sz w:val="22"/>
          <w:szCs w:val="22"/>
        </w:rPr>
      </w:pPr>
      <w:ins w:id="139"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const</w:t>
        </w:r>
        <w:proofErr w:type="spellEnd"/>
        <w:proofErr w:type="gramEnd"/>
        <w:r w:rsidRPr="008C74C7">
          <w:rPr>
            <w:rFonts w:asciiTheme="majorHAnsi" w:hAnsiTheme="majorHAnsi"/>
            <w:sz w:val="22"/>
            <w:szCs w:val="22"/>
          </w:rPr>
          <w:t xml:space="preserve"> D* operator-&gt;()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 return &amp;d_; } </w:t>
        </w:r>
      </w:ins>
    </w:p>
    <w:p w14:paraId="1FD166EC" w14:textId="77777777" w:rsidR="008C74C7" w:rsidRPr="008C74C7" w:rsidRDefault="008C74C7" w:rsidP="008C74C7">
      <w:pPr>
        <w:rPr>
          <w:ins w:id="140" w:author="Angelo Corsaro" w:date="2011-11-07T11:26:00Z"/>
          <w:rFonts w:asciiTheme="majorHAnsi" w:hAnsiTheme="majorHAnsi"/>
          <w:sz w:val="22"/>
          <w:szCs w:val="22"/>
        </w:rPr>
      </w:pPr>
    </w:p>
    <w:p w14:paraId="3F66359D" w14:textId="77777777" w:rsidR="008C74C7" w:rsidRPr="008C74C7" w:rsidRDefault="008C74C7" w:rsidP="008C74C7">
      <w:pPr>
        <w:rPr>
          <w:ins w:id="141" w:author="Angelo Corsaro" w:date="2011-11-07T11:26:00Z"/>
          <w:rFonts w:asciiTheme="majorHAnsi" w:hAnsiTheme="majorHAnsi"/>
          <w:sz w:val="22"/>
          <w:szCs w:val="22"/>
        </w:rPr>
      </w:pPr>
    </w:p>
    <w:p w14:paraId="4F23A59F" w14:textId="77777777" w:rsidR="008C74C7" w:rsidRPr="008C74C7" w:rsidRDefault="008C74C7" w:rsidP="008C74C7">
      <w:pPr>
        <w:rPr>
          <w:ins w:id="142" w:author="Angelo Corsaro" w:date="2011-11-07T11:26:00Z"/>
          <w:rFonts w:asciiTheme="majorHAnsi" w:hAnsiTheme="majorHAnsi"/>
          <w:sz w:val="22"/>
          <w:szCs w:val="22"/>
        </w:rPr>
      </w:pPr>
      <w:ins w:id="143" w:author="Angelo Corsaro" w:date="2011-11-07T11:26:00Z">
        <w:r w:rsidRPr="008C74C7">
          <w:rPr>
            <w:rFonts w:asciiTheme="majorHAnsi" w:hAnsiTheme="majorHAnsi"/>
            <w:sz w:val="22"/>
            <w:szCs w:val="22"/>
          </w:rPr>
          <w:t>2- same file, line 58, 62 added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gramStart"/>
        <w:r w:rsidRPr="008C74C7">
          <w:rPr>
            <w:rFonts w:asciiTheme="majorHAnsi" w:hAnsiTheme="majorHAnsi"/>
            <w:sz w:val="22"/>
            <w:szCs w:val="22"/>
          </w:rPr>
          <w:t>to !=</w:t>
        </w:r>
        <w:proofErr w:type="gramEnd"/>
        <w:r w:rsidRPr="008C74C7">
          <w:rPr>
            <w:rFonts w:asciiTheme="majorHAnsi" w:hAnsiTheme="majorHAnsi"/>
            <w:sz w:val="22"/>
            <w:szCs w:val="22"/>
          </w:rPr>
          <w:t xml:space="preserve"> and == operators</w:t>
        </w:r>
      </w:ins>
    </w:p>
    <w:p w14:paraId="25959995" w14:textId="77777777" w:rsidR="008C74C7" w:rsidRPr="008C74C7" w:rsidRDefault="008C74C7" w:rsidP="008C74C7">
      <w:pPr>
        <w:rPr>
          <w:ins w:id="144" w:author="Angelo Corsaro" w:date="2011-11-07T11:26:00Z"/>
          <w:rFonts w:asciiTheme="majorHAnsi" w:hAnsiTheme="majorHAnsi"/>
          <w:sz w:val="22"/>
          <w:szCs w:val="22"/>
        </w:rPr>
      </w:pPr>
      <w:ins w:id="145"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bool</w:t>
        </w:r>
        <w:proofErr w:type="spellEnd"/>
        <w:proofErr w:type="gramEnd"/>
        <w:r w:rsidRPr="008C74C7">
          <w:rPr>
            <w:rFonts w:asciiTheme="majorHAnsi" w:hAnsiTheme="majorHAnsi"/>
            <w:sz w:val="22"/>
            <w:szCs w:val="22"/>
          </w:rPr>
          <w:t xml:space="preserve"> operator==(</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Value&amp; other)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7731B447" w14:textId="77777777" w:rsidR="008C74C7" w:rsidRPr="008C74C7" w:rsidRDefault="008C74C7" w:rsidP="008C74C7">
      <w:pPr>
        <w:rPr>
          <w:ins w:id="146" w:author="Angelo Corsaro" w:date="2011-11-07T11:26:00Z"/>
          <w:rFonts w:asciiTheme="majorHAnsi" w:hAnsiTheme="majorHAnsi"/>
          <w:sz w:val="22"/>
          <w:szCs w:val="22"/>
        </w:rPr>
      </w:pPr>
      <w:ins w:id="147"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return</w:t>
        </w:r>
        <w:proofErr w:type="gramEnd"/>
        <w:r w:rsidRPr="008C74C7">
          <w:rPr>
            <w:rFonts w:asciiTheme="majorHAnsi" w:hAnsiTheme="majorHAnsi"/>
            <w:sz w:val="22"/>
            <w:szCs w:val="22"/>
          </w:rPr>
          <w:t xml:space="preserve"> (d_ == </w:t>
        </w:r>
        <w:proofErr w:type="spellStart"/>
        <w:r w:rsidRPr="008C74C7">
          <w:rPr>
            <w:rFonts w:asciiTheme="majorHAnsi" w:hAnsiTheme="majorHAnsi"/>
            <w:sz w:val="22"/>
            <w:szCs w:val="22"/>
          </w:rPr>
          <w:t>other.d</w:t>
        </w:r>
        <w:proofErr w:type="spellEnd"/>
        <w:r w:rsidRPr="008C74C7">
          <w:rPr>
            <w:rFonts w:asciiTheme="majorHAnsi" w:hAnsiTheme="majorHAnsi"/>
            <w:sz w:val="22"/>
            <w:szCs w:val="22"/>
          </w:rPr>
          <w:t>_);</w:t>
        </w:r>
      </w:ins>
    </w:p>
    <w:p w14:paraId="48DE0F1D" w14:textId="77777777" w:rsidR="008C74C7" w:rsidRPr="008C74C7" w:rsidRDefault="008C74C7" w:rsidP="008C74C7">
      <w:pPr>
        <w:rPr>
          <w:ins w:id="148" w:author="Angelo Corsaro" w:date="2011-11-07T11:26:00Z"/>
          <w:rFonts w:asciiTheme="majorHAnsi" w:hAnsiTheme="majorHAnsi"/>
          <w:sz w:val="22"/>
          <w:szCs w:val="22"/>
        </w:rPr>
      </w:pPr>
      <w:ins w:id="149" w:author="Angelo Corsaro" w:date="2011-11-07T11:26:00Z">
        <w:r w:rsidRPr="008C74C7">
          <w:rPr>
            <w:rFonts w:asciiTheme="majorHAnsi" w:hAnsiTheme="majorHAnsi"/>
            <w:sz w:val="22"/>
            <w:szCs w:val="22"/>
          </w:rPr>
          <w:t xml:space="preserve">    }</w:t>
        </w:r>
      </w:ins>
    </w:p>
    <w:p w14:paraId="09F6A72D" w14:textId="77777777" w:rsidR="008C74C7" w:rsidRPr="008C74C7" w:rsidRDefault="008C74C7" w:rsidP="008C74C7">
      <w:pPr>
        <w:rPr>
          <w:ins w:id="150" w:author="Angelo Corsaro" w:date="2011-11-07T11:26:00Z"/>
          <w:rFonts w:asciiTheme="majorHAnsi" w:hAnsiTheme="majorHAnsi"/>
          <w:sz w:val="22"/>
          <w:szCs w:val="22"/>
        </w:rPr>
      </w:pPr>
    </w:p>
    <w:p w14:paraId="56782271" w14:textId="77777777" w:rsidR="008C74C7" w:rsidRPr="008C74C7" w:rsidRDefault="008C74C7" w:rsidP="008C74C7">
      <w:pPr>
        <w:rPr>
          <w:ins w:id="151" w:author="Angelo Corsaro" w:date="2011-11-07T11:26:00Z"/>
          <w:rFonts w:asciiTheme="majorHAnsi" w:hAnsiTheme="majorHAnsi"/>
          <w:sz w:val="22"/>
          <w:szCs w:val="22"/>
        </w:rPr>
      </w:pPr>
    </w:p>
    <w:p w14:paraId="59CE32A0" w14:textId="77777777" w:rsidR="008C74C7" w:rsidRPr="008C74C7" w:rsidRDefault="008C74C7" w:rsidP="008C74C7">
      <w:pPr>
        <w:rPr>
          <w:ins w:id="152" w:author="Angelo Corsaro" w:date="2011-11-07T11:26:00Z"/>
          <w:rFonts w:asciiTheme="majorHAnsi" w:hAnsiTheme="majorHAnsi"/>
          <w:sz w:val="22"/>
          <w:szCs w:val="22"/>
        </w:rPr>
      </w:pPr>
      <w:ins w:id="153"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bool</w:t>
        </w:r>
        <w:proofErr w:type="spellEnd"/>
        <w:proofErr w:type="gramEnd"/>
        <w:r w:rsidRPr="008C74C7">
          <w:rPr>
            <w:rFonts w:asciiTheme="majorHAnsi" w:hAnsiTheme="majorHAnsi"/>
            <w:sz w:val="22"/>
            <w:szCs w:val="22"/>
          </w:rPr>
          <w:t xml:space="preserve"> operator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Value&amp; other)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5678FB57" w14:textId="77777777" w:rsidR="008C74C7" w:rsidRPr="008C74C7" w:rsidRDefault="008C74C7" w:rsidP="008C74C7">
      <w:pPr>
        <w:rPr>
          <w:ins w:id="154" w:author="Angelo Corsaro" w:date="2011-11-07T11:26:00Z"/>
          <w:rFonts w:asciiTheme="majorHAnsi" w:hAnsiTheme="majorHAnsi"/>
          <w:sz w:val="22"/>
          <w:szCs w:val="22"/>
        </w:rPr>
      </w:pPr>
      <w:ins w:id="155"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return</w:t>
        </w:r>
        <w:proofErr w:type="gramEnd"/>
        <w:r w:rsidRPr="008C74C7">
          <w:rPr>
            <w:rFonts w:asciiTheme="majorHAnsi" w:hAnsiTheme="majorHAnsi"/>
            <w:sz w:val="22"/>
            <w:szCs w:val="22"/>
          </w:rPr>
          <w:t xml:space="preserve"> !(d_ == </w:t>
        </w:r>
        <w:proofErr w:type="spellStart"/>
        <w:r w:rsidRPr="008C74C7">
          <w:rPr>
            <w:rFonts w:asciiTheme="majorHAnsi" w:hAnsiTheme="majorHAnsi"/>
            <w:sz w:val="22"/>
            <w:szCs w:val="22"/>
          </w:rPr>
          <w:t>other.d</w:t>
        </w:r>
        <w:proofErr w:type="spellEnd"/>
        <w:r w:rsidRPr="008C74C7">
          <w:rPr>
            <w:rFonts w:asciiTheme="majorHAnsi" w:hAnsiTheme="majorHAnsi"/>
            <w:sz w:val="22"/>
            <w:szCs w:val="22"/>
          </w:rPr>
          <w:t>_);</w:t>
        </w:r>
      </w:ins>
    </w:p>
    <w:p w14:paraId="7A4F22ED" w14:textId="77777777" w:rsidR="008C74C7" w:rsidRPr="008C74C7" w:rsidRDefault="008C74C7" w:rsidP="008C74C7">
      <w:pPr>
        <w:rPr>
          <w:ins w:id="156" w:author="Angelo Corsaro" w:date="2011-11-07T11:26:00Z"/>
          <w:rFonts w:asciiTheme="majorHAnsi" w:hAnsiTheme="majorHAnsi"/>
          <w:sz w:val="22"/>
          <w:szCs w:val="22"/>
        </w:rPr>
      </w:pPr>
      <w:ins w:id="157" w:author="Angelo Corsaro" w:date="2011-11-07T11:26:00Z">
        <w:r w:rsidRPr="008C74C7">
          <w:rPr>
            <w:rFonts w:asciiTheme="majorHAnsi" w:hAnsiTheme="majorHAnsi"/>
            <w:sz w:val="22"/>
            <w:szCs w:val="22"/>
          </w:rPr>
          <w:t xml:space="preserve">    }</w:t>
        </w:r>
      </w:ins>
    </w:p>
    <w:p w14:paraId="48FBD4A2" w14:textId="77777777" w:rsidR="008C74C7" w:rsidRPr="008C74C7" w:rsidRDefault="008C74C7" w:rsidP="008C74C7">
      <w:pPr>
        <w:rPr>
          <w:ins w:id="158" w:author="Angelo Corsaro" w:date="2011-11-07T11:26:00Z"/>
          <w:rFonts w:asciiTheme="majorHAnsi" w:hAnsiTheme="majorHAnsi"/>
          <w:sz w:val="22"/>
          <w:szCs w:val="22"/>
        </w:rPr>
      </w:pPr>
    </w:p>
    <w:p w14:paraId="0019327B" w14:textId="77777777" w:rsidR="008C74C7" w:rsidRPr="008C74C7" w:rsidRDefault="008C74C7" w:rsidP="008C74C7">
      <w:pPr>
        <w:rPr>
          <w:ins w:id="159" w:author="Angelo Corsaro" w:date="2011-11-07T11:26:00Z"/>
          <w:rFonts w:asciiTheme="majorHAnsi" w:hAnsiTheme="majorHAnsi"/>
          <w:sz w:val="22"/>
          <w:szCs w:val="22"/>
        </w:rPr>
      </w:pPr>
    </w:p>
    <w:p w14:paraId="61B2542D" w14:textId="77777777" w:rsidR="008C74C7" w:rsidRPr="008C74C7" w:rsidRDefault="008C74C7" w:rsidP="008C74C7">
      <w:pPr>
        <w:rPr>
          <w:ins w:id="160" w:author="Angelo Corsaro" w:date="2011-11-07T11:26:00Z"/>
          <w:rFonts w:asciiTheme="majorHAnsi" w:hAnsiTheme="majorHAnsi"/>
          <w:sz w:val="22"/>
          <w:szCs w:val="22"/>
        </w:rPr>
      </w:pPr>
      <w:ins w:id="161" w:author="Angelo Corsaro" w:date="2011-11-07T11:26:00Z">
        <w:r w:rsidRPr="008C74C7">
          <w:rPr>
            <w:rFonts w:asciiTheme="majorHAnsi" w:hAnsiTheme="majorHAnsi"/>
            <w:sz w:val="22"/>
            <w:szCs w:val="22"/>
          </w:rPr>
          <w:t xml:space="preserve">3- </w:t>
        </w:r>
        <w:proofErr w:type="spellStart"/>
        <w:r w:rsidRPr="008C74C7">
          <w:rPr>
            <w:rFonts w:asciiTheme="majorHAnsi" w:hAnsiTheme="majorHAnsi"/>
            <w:sz w:val="22"/>
            <w:szCs w:val="22"/>
          </w:rPr>
          <w:t>hpp</w:t>
        </w:r>
        <w:proofErr w:type="spellEnd"/>
        <w:r w:rsidRPr="008C74C7">
          <w:rPr>
            <w:rFonts w:asciiTheme="majorHAnsi" w:hAnsiTheme="majorHAnsi"/>
            <w:sz w:val="22"/>
            <w:szCs w:val="22"/>
          </w:rPr>
          <w:t>\</w:t>
        </w:r>
        <w:proofErr w:type="spellStart"/>
        <w:r w:rsidRPr="008C74C7">
          <w:rPr>
            <w:rFonts w:asciiTheme="majorHAnsi" w:hAnsiTheme="majorHAnsi"/>
            <w:sz w:val="22"/>
            <w:szCs w:val="22"/>
          </w:rPr>
          <w:t>tdds</w:t>
        </w:r>
        <w:proofErr w:type="spellEnd"/>
        <w:r w:rsidRPr="008C74C7">
          <w:rPr>
            <w:rFonts w:asciiTheme="majorHAnsi" w:hAnsiTheme="majorHAnsi"/>
            <w:sz w:val="22"/>
            <w:szCs w:val="22"/>
          </w:rPr>
          <w:t>\core\</w:t>
        </w:r>
        <w:proofErr w:type="spellStart"/>
        <w:r w:rsidRPr="008C74C7">
          <w:rPr>
            <w:rFonts w:asciiTheme="majorHAnsi" w:hAnsiTheme="majorHAnsi"/>
            <w:sz w:val="22"/>
            <w:szCs w:val="22"/>
          </w:rPr>
          <w:t>qos</w:t>
        </w:r>
        <w:proofErr w:type="spellEnd"/>
        <w:r w:rsidRPr="008C74C7">
          <w:rPr>
            <w:rFonts w:asciiTheme="majorHAnsi" w:hAnsiTheme="majorHAnsi"/>
            <w:sz w:val="22"/>
            <w:szCs w:val="22"/>
          </w:rPr>
          <w:t>\EntityQos.hpp line 88 added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to declaration </w:t>
        </w:r>
      </w:ins>
    </w:p>
    <w:p w14:paraId="115424BC" w14:textId="77777777" w:rsidR="008C74C7" w:rsidRPr="008C74C7" w:rsidRDefault="008C74C7" w:rsidP="008C74C7">
      <w:pPr>
        <w:rPr>
          <w:ins w:id="162" w:author="Angelo Corsaro" w:date="2011-11-07T11:26:00Z"/>
          <w:rFonts w:asciiTheme="majorHAnsi" w:hAnsiTheme="majorHAnsi"/>
          <w:sz w:val="22"/>
          <w:szCs w:val="22"/>
        </w:rPr>
      </w:pPr>
      <w:ins w:id="163" w:author="Angelo Corsaro" w:date="2011-11-07T11:26:00Z">
        <w:r w:rsidRPr="008C74C7">
          <w:rPr>
            <w:rFonts w:asciiTheme="majorHAnsi" w:hAnsiTheme="majorHAnsi"/>
            <w:sz w:val="22"/>
            <w:szCs w:val="22"/>
          </w:rPr>
          <w:t xml:space="preserve">    </w:t>
        </w:r>
      </w:ins>
    </w:p>
    <w:p w14:paraId="6411EE00" w14:textId="77777777" w:rsidR="008C74C7" w:rsidRPr="008C74C7" w:rsidRDefault="008C74C7" w:rsidP="008C74C7">
      <w:pPr>
        <w:rPr>
          <w:ins w:id="164" w:author="Angelo Corsaro" w:date="2011-11-07T11:26:00Z"/>
          <w:rFonts w:asciiTheme="majorHAnsi" w:hAnsiTheme="majorHAnsi"/>
          <w:sz w:val="22"/>
          <w:szCs w:val="22"/>
        </w:rPr>
      </w:pPr>
      <w:ins w:id="165"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const</w:t>
        </w:r>
        <w:proofErr w:type="spellEnd"/>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EntityQos</w:t>
        </w:r>
        <w:proofErr w:type="spellEnd"/>
        <w:r w:rsidRPr="008C74C7">
          <w:rPr>
            <w:rFonts w:asciiTheme="majorHAnsi" w:hAnsiTheme="majorHAnsi"/>
            <w:sz w:val="22"/>
            <w:szCs w:val="22"/>
          </w:rPr>
          <w:t xml:space="preserve">&amp; operator &gt;&gt; (POLICY&amp; p)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ins>
    </w:p>
    <w:p w14:paraId="1EE46E90" w14:textId="77777777" w:rsidR="008C74C7" w:rsidRPr="008C74C7" w:rsidRDefault="008C74C7" w:rsidP="008C74C7">
      <w:pPr>
        <w:rPr>
          <w:ins w:id="166" w:author="Angelo Corsaro" w:date="2011-11-07T11:26:00Z"/>
          <w:rFonts w:asciiTheme="majorHAnsi" w:hAnsiTheme="majorHAnsi"/>
          <w:sz w:val="22"/>
          <w:szCs w:val="22"/>
        </w:rPr>
      </w:pPr>
    </w:p>
    <w:p w14:paraId="3C7247C1" w14:textId="77777777" w:rsidR="008C74C7" w:rsidRPr="008C74C7" w:rsidRDefault="008C74C7" w:rsidP="008C74C7">
      <w:pPr>
        <w:rPr>
          <w:ins w:id="167" w:author="Angelo Corsaro" w:date="2011-11-07T11:26:00Z"/>
          <w:rFonts w:asciiTheme="majorHAnsi" w:hAnsiTheme="majorHAnsi"/>
          <w:sz w:val="22"/>
          <w:szCs w:val="22"/>
        </w:rPr>
      </w:pPr>
    </w:p>
    <w:p w14:paraId="07378EDC" w14:textId="77777777" w:rsidR="008C74C7" w:rsidRPr="008C74C7" w:rsidRDefault="008C74C7" w:rsidP="008C74C7">
      <w:pPr>
        <w:rPr>
          <w:ins w:id="168" w:author="Angelo Corsaro" w:date="2011-11-07T11:26:00Z"/>
          <w:rFonts w:asciiTheme="majorHAnsi" w:hAnsiTheme="majorHAnsi"/>
          <w:sz w:val="22"/>
          <w:szCs w:val="22"/>
        </w:rPr>
      </w:pPr>
    </w:p>
    <w:p w14:paraId="797035EE" w14:textId="77777777" w:rsidR="008C74C7" w:rsidRPr="008C74C7" w:rsidRDefault="008C74C7" w:rsidP="008C74C7">
      <w:pPr>
        <w:rPr>
          <w:ins w:id="169" w:author="Angelo Corsaro" w:date="2011-11-07T11:26:00Z"/>
          <w:rFonts w:asciiTheme="majorHAnsi" w:hAnsiTheme="majorHAnsi"/>
          <w:sz w:val="22"/>
          <w:szCs w:val="22"/>
        </w:rPr>
      </w:pPr>
      <w:proofErr w:type="gramStart"/>
      <w:ins w:id="170" w:author="Angelo Corsaro" w:date="2011-11-07T11:26:00Z">
        <w:r w:rsidRPr="008C74C7">
          <w:rPr>
            <w:rFonts w:asciiTheme="majorHAnsi" w:hAnsiTheme="majorHAnsi"/>
            <w:sz w:val="22"/>
            <w:szCs w:val="22"/>
          </w:rPr>
          <w:t xml:space="preserve">4- </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\core\policy\CorePolicy.hpp, line 38.</w:t>
        </w:r>
        <w:proofErr w:type="gramEnd"/>
        <w:r w:rsidRPr="008C74C7">
          <w:rPr>
            <w:rFonts w:asciiTheme="majorHAnsi" w:hAnsiTheme="majorHAnsi"/>
            <w:sz w:val="22"/>
            <w:szCs w:val="22"/>
          </w:rPr>
          <w:t xml:space="preserve"> </w:t>
        </w:r>
        <w:proofErr w:type="gramStart"/>
        <w:r w:rsidRPr="008C74C7">
          <w:rPr>
            <w:rFonts w:asciiTheme="majorHAnsi" w:hAnsiTheme="majorHAnsi"/>
            <w:sz w:val="22"/>
            <w:szCs w:val="22"/>
          </w:rPr>
          <w:t>name</w:t>
        </w:r>
        <w:proofErr w:type="gramEnd"/>
        <w:r w:rsidRPr="008C74C7">
          <w:rPr>
            <w:rFonts w:asciiTheme="majorHAnsi" w:hAnsiTheme="majorHAnsi"/>
            <w:sz w:val="22"/>
            <w:szCs w:val="22"/>
          </w:rPr>
          <w:t>() method is not public.</w:t>
        </w:r>
      </w:ins>
    </w:p>
    <w:p w14:paraId="60D1EB83" w14:textId="77777777" w:rsidR="008C74C7" w:rsidRPr="008C74C7" w:rsidRDefault="008C74C7" w:rsidP="008C74C7">
      <w:pPr>
        <w:rPr>
          <w:ins w:id="171" w:author="Angelo Corsaro" w:date="2011-11-07T11:26:00Z"/>
          <w:rFonts w:asciiTheme="majorHAnsi" w:hAnsiTheme="majorHAnsi"/>
          <w:sz w:val="22"/>
          <w:szCs w:val="22"/>
        </w:rPr>
      </w:pPr>
      <w:ins w:id="172"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class</w:t>
        </w:r>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policy_name</w:t>
        </w:r>
        <w:proofErr w:type="spellEnd"/>
        <w:r w:rsidRPr="008C74C7">
          <w:rPr>
            <w:rFonts w:asciiTheme="majorHAnsi" w:hAnsiTheme="majorHAnsi"/>
            <w:sz w:val="22"/>
            <w:szCs w:val="22"/>
          </w:rPr>
          <w:t>&lt;POLICY&gt; { \</w:t>
        </w:r>
      </w:ins>
    </w:p>
    <w:p w14:paraId="7044EAC3" w14:textId="77777777" w:rsidR="008C74C7" w:rsidRPr="008C74C7" w:rsidRDefault="008C74C7" w:rsidP="008C74C7">
      <w:pPr>
        <w:rPr>
          <w:ins w:id="173" w:author="Angelo Corsaro" w:date="2011-11-07T11:26:00Z"/>
          <w:rFonts w:asciiTheme="majorHAnsi" w:hAnsiTheme="majorHAnsi"/>
          <w:sz w:val="22"/>
          <w:szCs w:val="22"/>
        </w:rPr>
      </w:pPr>
      <w:ins w:id="174"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public</w:t>
        </w:r>
        <w:proofErr w:type="gramEnd"/>
        <w:r w:rsidRPr="008C74C7">
          <w:rPr>
            <w:rFonts w:asciiTheme="majorHAnsi" w:hAnsiTheme="majorHAnsi"/>
            <w:sz w:val="22"/>
            <w:szCs w:val="22"/>
          </w:rPr>
          <w:t>: \</w:t>
        </w:r>
      </w:ins>
    </w:p>
    <w:p w14:paraId="1EEF2371" w14:textId="77777777" w:rsidR="008C74C7" w:rsidRPr="008C74C7" w:rsidRDefault="008C74C7" w:rsidP="008C74C7">
      <w:pPr>
        <w:rPr>
          <w:ins w:id="175" w:author="Angelo Corsaro" w:date="2011-11-07T11:26:00Z"/>
          <w:rFonts w:asciiTheme="majorHAnsi" w:hAnsiTheme="majorHAnsi"/>
          <w:sz w:val="22"/>
          <w:szCs w:val="22"/>
        </w:rPr>
      </w:pPr>
      <w:ins w:id="176" w:author="Angelo Corsaro" w:date="2011-11-07T11:26:00Z">
        <w:r w:rsidRPr="008C74C7">
          <w:rPr>
            <w:rFonts w:asciiTheme="majorHAnsi" w:hAnsiTheme="majorHAnsi"/>
            <w:sz w:val="22"/>
            <w:szCs w:val="22"/>
          </w:rPr>
          <w:t xml:space="preserve">         </w:t>
        </w:r>
        <w:proofErr w:type="gramStart"/>
        <w:r w:rsidRPr="008C74C7">
          <w:rPr>
            <w:rFonts w:asciiTheme="majorHAnsi" w:hAnsiTheme="majorHAnsi"/>
            <w:sz w:val="22"/>
            <w:szCs w:val="22"/>
          </w:rPr>
          <w:t>static</w:t>
        </w:r>
        <w:proofErr w:type="gramEnd"/>
        <w:r w:rsidRPr="008C74C7">
          <w:rPr>
            <w:rFonts w:asciiTheme="majorHAnsi" w:hAnsiTheme="majorHAnsi"/>
            <w:sz w:val="22"/>
            <w:szCs w:val="22"/>
          </w:rPr>
          <w:t xml:space="preserve"> </w:t>
        </w:r>
        <w:proofErr w:type="spellStart"/>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spellStart"/>
        <w:r w:rsidRPr="008C74C7">
          <w:rPr>
            <w:rFonts w:asciiTheme="majorHAnsi" w:hAnsiTheme="majorHAnsi"/>
            <w:sz w:val="22"/>
            <w:szCs w:val="22"/>
          </w:rPr>
          <w:t>std</w:t>
        </w:r>
        <w:proofErr w:type="spellEnd"/>
        <w:r w:rsidRPr="008C74C7">
          <w:rPr>
            <w:rFonts w:asciiTheme="majorHAnsi" w:hAnsiTheme="majorHAnsi"/>
            <w:sz w:val="22"/>
            <w:szCs w:val="22"/>
          </w:rPr>
          <w:t>::string&amp; name(); \</w:t>
        </w:r>
      </w:ins>
    </w:p>
    <w:p w14:paraId="572F6F68" w14:textId="77777777" w:rsidR="008C74C7" w:rsidRPr="008C74C7" w:rsidRDefault="008C74C7" w:rsidP="008C74C7">
      <w:pPr>
        <w:rPr>
          <w:ins w:id="177" w:author="Angelo Corsaro" w:date="2011-11-07T11:26:00Z"/>
          <w:rFonts w:asciiTheme="majorHAnsi" w:hAnsiTheme="majorHAnsi"/>
          <w:sz w:val="22"/>
          <w:szCs w:val="22"/>
        </w:rPr>
      </w:pPr>
      <w:ins w:id="178" w:author="Angelo Corsaro" w:date="2011-11-07T11:26:00Z">
        <w:r w:rsidRPr="008C74C7">
          <w:rPr>
            <w:rFonts w:asciiTheme="majorHAnsi" w:hAnsiTheme="majorHAnsi"/>
            <w:sz w:val="22"/>
            <w:szCs w:val="22"/>
          </w:rPr>
          <w:t xml:space="preserve">     };</w:t>
        </w:r>
      </w:ins>
    </w:p>
    <w:p w14:paraId="51D1BBF3" w14:textId="77777777" w:rsidR="008C74C7" w:rsidRPr="008C74C7" w:rsidRDefault="008C74C7" w:rsidP="008C74C7">
      <w:pPr>
        <w:rPr>
          <w:ins w:id="179" w:author="Angelo Corsaro" w:date="2011-11-07T11:26:00Z"/>
          <w:rFonts w:asciiTheme="majorHAnsi" w:hAnsiTheme="majorHAnsi"/>
          <w:sz w:val="22"/>
          <w:szCs w:val="22"/>
        </w:rPr>
      </w:pPr>
    </w:p>
    <w:p w14:paraId="76244AF1" w14:textId="77777777" w:rsidR="008C74C7" w:rsidRPr="008C74C7" w:rsidRDefault="008C74C7" w:rsidP="008C74C7">
      <w:pPr>
        <w:rPr>
          <w:ins w:id="180" w:author="Angelo Corsaro" w:date="2011-11-07T11:26:00Z"/>
          <w:rFonts w:asciiTheme="majorHAnsi" w:hAnsiTheme="majorHAnsi"/>
          <w:sz w:val="22"/>
          <w:szCs w:val="22"/>
        </w:rPr>
      </w:pPr>
    </w:p>
    <w:p w14:paraId="695BEE71" w14:textId="77777777" w:rsidR="008C74C7" w:rsidRPr="008C74C7" w:rsidRDefault="008C74C7" w:rsidP="008C74C7">
      <w:pPr>
        <w:rPr>
          <w:ins w:id="181" w:author="Angelo Corsaro" w:date="2011-11-07T11:26:00Z"/>
          <w:rFonts w:asciiTheme="majorHAnsi" w:hAnsiTheme="majorHAnsi"/>
          <w:sz w:val="22"/>
          <w:szCs w:val="22"/>
        </w:rPr>
      </w:pPr>
      <w:ins w:id="182" w:author="Angelo Corsaro" w:date="2011-11-07T11:26:00Z">
        <w:r w:rsidRPr="008C74C7">
          <w:rPr>
            <w:rFonts w:asciiTheme="majorHAnsi" w:hAnsiTheme="majorHAnsi"/>
            <w:sz w:val="22"/>
            <w:szCs w:val="22"/>
          </w:rPr>
          <w:t xml:space="preserve">5- </w:t>
        </w:r>
        <w:proofErr w:type="spellStart"/>
        <w:r w:rsidRPr="008C74C7">
          <w:rPr>
            <w:rFonts w:asciiTheme="majorHAnsi" w:hAnsiTheme="majorHAnsi"/>
            <w:sz w:val="22"/>
            <w:szCs w:val="22"/>
          </w:rPr>
          <w:t>hpp</w:t>
        </w:r>
        <w:proofErr w:type="spellEnd"/>
        <w:r w:rsidRPr="008C74C7">
          <w:rPr>
            <w:rFonts w:asciiTheme="majorHAnsi" w:hAnsiTheme="majorHAnsi"/>
            <w:sz w:val="22"/>
            <w:szCs w:val="22"/>
          </w:rPr>
          <w:t>\</w:t>
        </w:r>
        <w:proofErr w:type="spellStart"/>
        <w:r w:rsidRPr="008C74C7">
          <w:rPr>
            <w:rFonts w:asciiTheme="majorHAnsi" w:hAnsiTheme="majorHAnsi"/>
            <w:sz w:val="22"/>
            <w:szCs w:val="22"/>
          </w:rPr>
          <w:t>dds</w:t>
        </w:r>
        <w:proofErr w:type="spellEnd"/>
        <w:r w:rsidRPr="008C74C7">
          <w:rPr>
            <w:rFonts w:asciiTheme="majorHAnsi" w:hAnsiTheme="majorHAnsi"/>
            <w:sz w:val="22"/>
            <w:szCs w:val="22"/>
          </w:rPr>
          <w:t xml:space="preserve">\core\Exception.hpp, line 202 wrong parameter type in the </w:t>
        </w:r>
        <w:proofErr w:type="spellStart"/>
        <w:r w:rsidRPr="008C74C7">
          <w:rPr>
            <w:rFonts w:asciiTheme="majorHAnsi" w:hAnsiTheme="majorHAnsi"/>
            <w:sz w:val="22"/>
            <w:szCs w:val="22"/>
          </w:rPr>
          <w:t>ctor</w:t>
        </w:r>
        <w:proofErr w:type="spellEnd"/>
      </w:ins>
    </w:p>
    <w:p w14:paraId="06D75EAA" w14:textId="77777777" w:rsidR="008C74C7" w:rsidRPr="008C74C7" w:rsidRDefault="008C74C7" w:rsidP="008C74C7">
      <w:pPr>
        <w:rPr>
          <w:ins w:id="183" w:author="Angelo Corsaro" w:date="2011-11-07T11:26:00Z"/>
          <w:rFonts w:asciiTheme="majorHAnsi" w:hAnsiTheme="majorHAnsi"/>
          <w:sz w:val="22"/>
          <w:szCs w:val="22"/>
        </w:rPr>
      </w:pPr>
      <w:ins w:id="184" w:author="Angelo Corsaro" w:date="2011-11-07T11:26:00Z">
        <w:r w:rsidRPr="008C74C7">
          <w:rPr>
            <w:rFonts w:asciiTheme="majorHAnsi" w:hAnsiTheme="majorHAnsi"/>
            <w:sz w:val="22"/>
            <w:szCs w:val="22"/>
          </w:rPr>
          <w:t xml:space="preserve">        </w:t>
        </w:r>
        <w:proofErr w:type="spellStart"/>
        <w:proofErr w:type="gramStart"/>
        <w:r w:rsidRPr="008C74C7">
          <w:rPr>
            <w:rFonts w:asciiTheme="majorHAnsi" w:hAnsiTheme="majorHAnsi"/>
            <w:sz w:val="22"/>
            <w:szCs w:val="22"/>
          </w:rPr>
          <w:t>InvalidDataError</w:t>
        </w:r>
        <w:proofErr w:type="spellEnd"/>
        <w:r w:rsidRPr="008C74C7">
          <w:rPr>
            <w:rFonts w:asciiTheme="majorHAnsi" w:hAnsiTheme="majorHAnsi"/>
            <w:sz w:val="22"/>
            <w:szCs w:val="22"/>
          </w:rPr>
          <w:t>(</w:t>
        </w:r>
        <w:proofErr w:type="spellStart"/>
        <w:proofErr w:type="gramEnd"/>
        <w:r w:rsidRPr="008C74C7">
          <w:rPr>
            <w:rFonts w:asciiTheme="majorHAnsi" w:hAnsiTheme="majorHAnsi"/>
            <w:sz w:val="22"/>
            <w:szCs w:val="22"/>
          </w:rPr>
          <w:t>const</w:t>
        </w:r>
        <w:proofErr w:type="spellEnd"/>
        <w:r w:rsidRPr="008C74C7">
          <w:rPr>
            <w:rFonts w:asciiTheme="majorHAnsi" w:hAnsiTheme="majorHAnsi"/>
            <w:sz w:val="22"/>
            <w:szCs w:val="22"/>
          </w:rPr>
          <w:t xml:space="preserve"> </w:t>
        </w:r>
        <w:proofErr w:type="spellStart"/>
        <w:r w:rsidRPr="008C74C7">
          <w:rPr>
            <w:rFonts w:asciiTheme="majorHAnsi" w:hAnsiTheme="majorHAnsi"/>
            <w:sz w:val="22"/>
            <w:szCs w:val="22"/>
          </w:rPr>
          <w:t>InvalidDataError</w:t>
        </w:r>
        <w:proofErr w:type="spellEnd"/>
        <w:r w:rsidRPr="008C74C7">
          <w:rPr>
            <w:rFonts w:asciiTheme="majorHAnsi" w:hAnsiTheme="majorHAnsi"/>
            <w:sz w:val="22"/>
            <w:szCs w:val="22"/>
          </w:rPr>
          <w:t xml:space="preserve">&amp; </w:t>
        </w:r>
        <w:proofErr w:type="spellStart"/>
        <w:r w:rsidRPr="008C74C7">
          <w:rPr>
            <w:rFonts w:asciiTheme="majorHAnsi" w:hAnsiTheme="majorHAnsi"/>
            <w:sz w:val="22"/>
            <w:szCs w:val="22"/>
          </w:rPr>
          <w:t>src</w:t>
        </w:r>
        <w:proofErr w:type="spellEnd"/>
        <w:r w:rsidRPr="008C74C7">
          <w:rPr>
            <w:rFonts w:asciiTheme="majorHAnsi" w:hAnsiTheme="majorHAnsi"/>
            <w:sz w:val="22"/>
            <w:szCs w:val="22"/>
          </w:rPr>
          <w:t>);</w:t>
        </w:r>
      </w:ins>
    </w:p>
    <w:p w14:paraId="0D7ECEFA" w14:textId="77777777" w:rsidR="0016701C" w:rsidRDefault="0016701C" w:rsidP="0016701C">
      <w:pPr>
        <w:rPr>
          <w:ins w:id="185" w:author="Angelo Corsaro" w:date="2011-11-07T11:25:00Z"/>
          <w:rFonts w:asciiTheme="majorHAnsi" w:hAnsiTheme="majorHAnsi" w:cs="Courier"/>
          <w:b/>
          <w:color w:val="000000"/>
          <w:sz w:val="22"/>
          <w:szCs w:val="22"/>
        </w:rPr>
      </w:pPr>
    </w:p>
    <w:p w14:paraId="32E16459" w14:textId="03D48FCD" w:rsidR="0016701C" w:rsidRPr="00894151" w:rsidRDefault="0016701C">
      <w:pPr>
        <w:rPr>
          <w:ins w:id="186" w:author="Angelo Corsaro" w:date="2011-11-07T11:25:00Z"/>
          <w:rFonts w:asciiTheme="majorHAnsi" w:hAnsiTheme="majorHAnsi"/>
          <w:sz w:val="22"/>
          <w:szCs w:val="22"/>
        </w:rPr>
        <w:pPrChange w:id="187" w:author="Angelo Corsaro" w:date="2011-11-07T11:26:00Z">
          <w:pPr>
            <w:ind w:firstLine="708"/>
          </w:pPr>
        </w:pPrChange>
      </w:pPr>
      <w:ins w:id="188" w:author="Angelo Corsaro" w:date="2011-11-07T11:25:00Z">
        <w:r w:rsidRPr="00894151">
          <w:rPr>
            <w:rFonts w:asciiTheme="majorHAnsi" w:hAnsiTheme="majorHAnsi" w:cs="Courier"/>
            <w:b/>
            <w:color w:val="000000"/>
            <w:sz w:val="22"/>
            <w:szCs w:val="22"/>
          </w:rPr>
          <w:t>Proposed Solution</w:t>
        </w:r>
        <w:r w:rsidRPr="00894151">
          <w:rPr>
            <w:rFonts w:asciiTheme="majorHAnsi" w:hAnsiTheme="majorHAnsi" w:cs="Courier"/>
            <w:color w:val="000000"/>
            <w:sz w:val="22"/>
            <w:szCs w:val="22"/>
          </w:rPr>
          <w:t xml:space="preserve">: </w:t>
        </w:r>
      </w:ins>
      <w:ins w:id="189" w:author="Angelo Corsaro" w:date="2011-11-07T11:26:00Z">
        <w:r w:rsidR="008C74C7">
          <w:rPr>
            <w:rFonts w:asciiTheme="majorHAnsi" w:hAnsiTheme="majorHAnsi" w:cs="Courier"/>
            <w:color w:val="000000"/>
            <w:sz w:val="22"/>
            <w:szCs w:val="22"/>
          </w:rPr>
          <w:t>Add missing designators, etc.</w:t>
        </w:r>
      </w:ins>
    </w:p>
    <w:p w14:paraId="0BD37DBB" w14:textId="77777777" w:rsidR="0016701C" w:rsidRDefault="0016701C" w:rsidP="0016701C">
      <w:pPr>
        <w:rPr>
          <w:ins w:id="190" w:author="Angelo Corsaro" w:date="2011-11-07T11:25:00Z"/>
          <w:rFonts w:asciiTheme="majorHAnsi" w:eastAsia="Times New Roman" w:hAnsiTheme="majorHAnsi" w:cs="Times New Roman"/>
          <w:b/>
          <w:bCs/>
          <w:color w:val="000000"/>
          <w:sz w:val="22"/>
          <w:szCs w:val="22"/>
        </w:rPr>
      </w:pPr>
    </w:p>
    <w:p w14:paraId="4B8B28C7" w14:textId="6B65F7C2" w:rsidR="0016701C" w:rsidRDefault="0016701C" w:rsidP="0016701C">
      <w:pPr>
        <w:rPr>
          <w:ins w:id="191" w:author="Angelo Corsaro" w:date="2011-11-07T11:27:00Z"/>
          <w:rFonts w:asciiTheme="majorHAnsi" w:eastAsia="Times New Roman" w:hAnsiTheme="majorHAnsi" w:cs="Times New Roman"/>
          <w:color w:val="000000"/>
          <w:sz w:val="22"/>
          <w:szCs w:val="22"/>
        </w:rPr>
      </w:pPr>
      <w:ins w:id="192" w:author="Angelo Corsaro" w:date="2011-11-07T11:25:00Z">
        <w:r w:rsidRPr="00894151">
          <w:rPr>
            <w:rFonts w:asciiTheme="majorHAnsi" w:eastAsia="Times New Roman" w:hAnsiTheme="majorHAnsi" w:cs="Times New Roman"/>
            <w:b/>
            <w:bCs/>
            <w:color w:val="000000"/>
            <w:sz w:val="22"/>
            <w:szCs w:val="22"/>
          </w:rPr>
          <w:t>Resolution:</w:t>
        </w:r>
        <w:r w:rsidRPr="00894151">
          <w:rPr>
            <w:rFonts w:asciiTheme="majorHAnsi" w:eastAsia="Times New Roman" w:hAnsiTheme="majorHAnsi" w:cs="Times New Roman"/>
            <w:color w:val="000000"/>
            <w:sz w:val="22"/>
            <w:szCs w:val="22"/>
          </w:rPr>
          <w:t> </w:t>
        </w:r>
      </w:ins>
      <w:ins w:id="193" w:author="Angelo Corsaro" w:date="2011-11-07T11:26:00Z">
        <w:r w:rsidR="008C74C7">
          <w:rPr>
            <w:rFonts w:asciiTheme="majorHAnsi" w:eastAsia="Times New Roman" w:hAnsiTheme="majorHAnsi" w:cs="Times New Roman"/>
            <w:color w:val="000000"/>
            <w:sz w:val="22"/>
            <w:szCs w:val="22"/>
          </w:rPr>
          <w:t xml:space="preserve">The missing </w:t>
        </w:r>
      </w:ins>
      <w:ins w:id="194" w:author="Angelo Corsaro" w:date="2011-11-07T11:27:00Z">
        <w:r w:rsidR="008C74C7">
          <w:rPr>
            <w:rFonts w:asciiTheme="majorHAnsi" w:eastAsia="Times New Roman" w:hAnsiTheme="majorHAnsi" w:cs="Times New Roman"/>
            <w:color w:val="000000"/>
            <w:sz w:val="22"/>
            <w:szCs w:val="22"/>
          </w:rPr>
          <w:t>“</w:t>
        </w:r>
        <w:proofErr w:type="spellStart"/>
        <w:r w:rsidR="008C74C7">
          <w:rPr>
            <w:rFonts w:asciiTheme="majorHAnsi" w:eastAsia="Times New Roman" w:hAnsiTheme="majorHAnsi" w:cs="Times New Roman"/>
            <w:color w:val="000000"/>
            <w:sz w:val="22"/>
            <w:szCs w:val="22"/>
          </w:rPr>
          <w:t>const</w:t>
        </w:r>
        <w:proofErr w:type="spellEnd"/>
        <w:r w:rsidR="008C74C7">
          <w:rPr>
            <w:rFonts w:asciiTheme="majorHAnsi" w:eastAsia="Times New Roman" w:hAnsiTheme="majorHAnsi" w:cs="Times New Roman"/>
            <w:color w:val="000000"/>
            <w:sz w:val="22"/>
            <w:szCs w:val="22"/>
          </w:rPr>
          <w:t xml:space="preserve">” and “&amp;” pointed out by the issue have been added as visible in the latest version of the </w:t>
        </w:r>
        <w:proofErr w:type="spellStart"/>
        <w:r w:rsidR="008C74C7">
          <w:rPr>
            <w:rFonts w:asciiTheme="majorHAnsi" w:eastAsia="Times New Roman" w:hAnsiTheme="majorHAnsi" w:cs="Times New Roman"/>
            <w:color w:val="000000"/>
            <w:sz w:val="22"/>
            <w:szCs w:val="22"/>
          </w:rPr>
          <w:t>dds</w:t>
        </w:r>
        <w:proofErr w:type="spellEnd"/>
        <w:r w:rsidR="008C74C7">
          <w:rPr>
            <w:rFonts w:asciiTheme="majorHAnsi" w:eastAsia="Times New Roman" w:hAnsiTheme="majorHAnsi" w:cs="Times New Roman"/>
            <w:color w:val="000000"/>
            <w:sz w:val="22"/>
            <w:szCs w:val="22"/>
          </w:rPr>
          <w:t>-</w:t>
        </w:r>
        <w:proofErr w:type="spellStart"/>
        <w:r w:rsidR="008C74C7">
          <w:rPr>
            <w:rFonts w:asciiTheme="majorHAnsi" w:eastAsia="Times New Roman" w:hAnsiTheme="majorHAnsi" w:cs="Times New Roman"/>
            <w:color w:val="000000"/>
            <w:sz w:val="22"/>
            <w:szCs w:val="22"/>
          </w:rPr>
          <w:t>psm</w:t>
        </w:r>
        <w:proofErr w:type="spellEnd"/>
        <w:r w:rsidR="008C74C7">
          <w:rPr>
            <w:rFonts w:asciiTheme="majorHAnsi" w:eastAsia="Times New Roman" w:hAnsiTheme="majorHAnsi" w:cs="Times New Roman"/>
            <w:color w:val="000000"/>
            <w:sz w:val="22"/>
            <w:szCs w:val="22"/>
          </w:rPr>
          <w:t xml:space="preserve">-cxx API available at </w:t>
        </w:r>
      </w:ins>
      <w:ins w:id="195" w:author="Angelo Corsaro" w:date="2011-11-07T13:44:00Z">
        <w:r w:rsidR="00E44E14" w:rsidRPr="00E44E14">
          <w:rPr>
            <w:rFonts w:asciiTheme="majorHAnsi" w:eastAsia="Times New Roman" w:hAnsiTheme="majorHAnsi" w:cs="Times New Roman"/>
            <w:color w:val="000000"/>
            <w:sz w:val="22"/>
            <w:szCs w:val="22"/>
          </w:rPr>
          <w:t>https://github.com/kydos/dds-psm-cxx/commit/3fa67beb5c7555933b4b8c2d100609eb720a3377</w:t>
        </w:r>
      </w:ins>
    </w:p>
    <w:p w14:paraId="34A83CD3" w14:textId="77777777" w:rsidR="0016701C" w:rsidRDefault="0016701C" w:rsidP="0016701C">
      <w:pPr>
        <w:rPr>
          <w:ins w:id="196" w:author="Angelo Corsaro" w:date="2011-11-07T11:25:00Z"/>
          <w:rFonts w:asciiTheme="majorHAnsi" w:eastAsia="Times New Roman" w:hAnsiTheme="majorHAnsi" w:cs="Times New Roman"/>
          <w:color w:val="000000"/>
          <w:sz w:val="22"/>
          <w:szCs w:val="22"/>
        </w:rPr>
      </w:pPr>
    </w:p>
    <w:p w14:paraId="35323F06" w14:textId="77777777" w:rsidR="0016701C" w:rsidRDefault="0016701C" w:rsidP="0016701C">
      <w:pPr>
        <w:rPr>
          <w:ins w:id="197" w:author="Angelo Corsaro" w:date="2011-11-07T11:25:00Z"/>
          <w:rFonts w:asciiTheme="majorHAnsi" w:eastAsia="Times New Roman" w:hAnsiTheme="majorHAnsi" w:cs="Times New Roman"/>
          <w:color w:val="000000"/>
          <w:sz w:val="22"/>
          <w:szCs w:val="22"/>
        </w:rPr>
      </w:pPr>
      <w:ins w:id="198" w:author="Angelo Corsaro" w:date="2011-11-07T11:25:00Z">
        <w:r w:rsidRPr="00894151">
          <w:rPr>
            <w:rFonts w:asciiTheme="majorHAnsi" w:eastAsia="Times New Roman" w:hAnsiTheme="majorHAnsi" w:cs="Times New Roman"/>
            <w:b/>
            <w:bCs/>
            <w:color w:val="000000"/>
            <w:sz w:val="22"/>
            <w:szCs w:val="22"/>
          </w:rPr>
          <w:t>Revised Text:</w:t>
        </w:r>
        <w:r w:rsidRPr="00894151">
          <w:rPr>
            <w:rFonts w:asciiTheme="majorHAnsi" w:eastAsia="Times New Roman" w:hAnsiTheme="majorHAnsi" w:cs="Times New Roman"/>
            <w:color w:val="000000"/>
            <w:sz w:val="22"/>
            <w:szCs w:val="22"/>
          </w:rPr>
          <w:t> </w:t>
        </w:r>
      </w:ins>
    </w:p>
    <w:p w14:paraId="63A890E2" w14:textId="77777777" w:rsidR="0016701C" w:rsidRDefault="0016701C" w:rsidP="0016701C">
      <w:pPr>
        <w:rPr>
          <w:ins w:id="199" w:author="Angelo Corsaro" w:date="2011-11-07T11:25:00Z"/>
          <w:rFonts w:asciiTheme="majorHAnsi" w:eastAsia="Times New Roman" w:hAnsiTheme="majorHAnsi" w:cs="Times New Roman"/>
          <w:b/>
          <w:bCs/>
          <w:color w:val="000000"/>
          <w:sz w:val="22"/>
          <w:szCs w:val="22"/>
        </w:rPr>
      </w:pPr>
      <w:ins w:id="200" w:author="Angelo Corsaro" w:date="2011-11-07T11:25:00Z">
        <w:r w:rsidRPr="00894151">
          <w:rPr>
            <w:rFonts w:asciiTheme="majorHAnsi" w:eastAsia="Times New Roman" w:hAnsiTheme="majorHAnsi" w:cs="Times New Roman"/>
            <w:b/>
            <w:bCs/>
            <w:color w:val="000000"/>
            <w:sz w:val="22"/>
            <w:szCs w:val="22"/>
          </w:rPr>
          <w:t>Actions taken:</w:t>
        </w:r>
      </w:ins>
    </w:p>
    <w:p w14:paraId="54CB27C9" w14:textId="77777777" w:rsidR="0016701C" w:rsidRDefault="0016701C" w:rsidP="0016701C">
      <w:pPr>
        <w:rPr>
          <w:ins w:id="201" w:author="Angelo Corsaro" w:date="2011-11-07T11:25:00Z"/>
          <w:rFonts w:asciiTheme="majorHAnsi" w:eastAsia="Times New Roman" w:hAnsiTheme="majorHAnsi" w:cs="Times New Roman"/>
          <w:b/>
          <w:bCs/>
          <w:color w:val="000000"/>
          <w:sz w:val="22"/>
          <w:szCs w:val="22"/>
        </w:rPr>
      </w:pPr>
    </w:p>
    <w:p w14:paraId="10C22343" w14:textId="1F44CA8B" w:rsidR="0016701C" w:rsidRDefault="0016701C" w:rsidP="0016701C">
      <w:pPr>
        <w:rPr>
          <w:ins w:id="202" w:author="Angelo Corsaro" w:date="2011-11-07T11:25:00Z"/>
          <w:rFonts w:asciiTheme="majorHAnsi" w:eastAsia="Times New Roman" w:hAnsiTheme="majorHAnsi" w:cs="Times New Roman"/>
          <w:color w:val="000000"/>
          <w:sz w:val="22"/>
          <w:szCs w:val="22"/>
        </w:rPr>
      </w:pPr>
      <w:ins w:id="203" w:author="Angelo Corsaro" w:date="2011-11-07T11:25:00Z">
        <w:r w:rsidRPr="003D09D3">
          <w:rPr>
            <w:rFonts w:asciiTheme="majorHAnsi" w:eastAsia="Times New Roman" w:hAnsiTheme="majorHAnsi" w:cs="Times New Roman"/>
            <w:b/>
            <w:color w:val="000000"/>
            <w:sz w:val="22"/>
            <w:szCs w:val="22"/>
          </w:rPr>
          <w:t xml:space="preserve">Proposed Disposition: </w:t>
        </w:r>
      </w:ins>
      <w:ins w:id="204" w:author="Angelo Corsaro" w:date="2011-11-07T11:28:00Z">
        <w:r w:rsidR="008C74C7">
          <w:rPr>
            <w:rFonts w:asciiTheme="majorHAnsi" w:eastAsia="Times New Roman" w:hAnsiTheme="majorHAnsi" w:cs="Times New Roman"/>
            <w:color w:val="000000"/>
            <w:sz w:val="22"/>
            <w:szCs w:val="22"/>
          </w:rPr>
          <w:t>Resolved</w:t>
        </w:r>
      </w:ins>
    </w:p>
    <w:p w14:paraId="02CF81A2" w14:textId="77777777" w:rsidR="0016701C" w:rsidRDefault="0016701C" w:rsidP="0016701C">
      <w:pPr>
        <w:rPr>
          <w:ins w:id="205" w:author="Angelo Corsaro" w:date="2011-11-07T11:30:00Z"/>
          <w:rFonts w:asciiTheme="majorHAnsi" w:eastAsia="Times New Roman" w:hAnsiTheme="majorHAnsi" w:cs="Times New Roman"/>
          <w:color w:val="000000"/>
          <w:sz w:val="22"/>
          <w:szCs w:val="22"/>
        </w:rPr>
      </w:pPr>
      <w:ins w:id="206" w:author="Angelo Corsaro" w:date="2011-11-07T11:25: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5C3E6706" w14:textId="77777777" w:rsidR="00D27257" w:rsidRDefault="00D27257" w:rsidP="0016701C">
      <w:pPr>
        <w:rPr>
          <w:ins w:id="207" w:author="Angelo Corsaro" w:date="2011-11-07T11:30:00Z"/>
          <w:rFonts w:asciiTheme="majorHAnsi" w:eastAsia="Times New Roman" w:hAnsiTheme="majorHAnsi" w:cs="Times New Roman"/>
          <w:color w:val="000000"/>
          <w:sz w:val="22"/>
          <w:szCs w:val="22"/>
        </w:rPr>
      </w:pPr>
    </w:p>
    <w:p w14:paraId="6103259F" w14:textId="77777777" w:rsidR="00D27257" w:rsidRDefault="00D27257" w:rsidP="0016701C">
      <w:pPr>
        <w:rPr>
          <w:ins w:id="208" w:author="Angelo Corsaro" w:date="2011-11-07T11:30:00Z"/>
          <w:rFonts w:asciiTheme="majorHAnsi" w:eastAsia="Times New Roman" w:hAnsiTheme="majorHAnsi" w:cs="Times New Roman"/>
          <w:color w:val="000000"/>
          <w:sz w:val="22"/>
          <w:szCs w:val="22"/>
        </w:rPr>
      </w:pPr>
    </w:p>
    <w:p w14:paraId="06013CAD" w14:textId="4F38BF87" w:rsidR="00D27257" w:rsidRPr="00325BA3" w:rsidRDefault="00D27257" w:rsidP="00D27257">
      <w:pPr>
        <w:pStyle w:val="Titre1"/>
        <w:rPr>
          <w:ins w:id="209" w:author="Angelo Corsaro" w:date="2011-11-07T11:30:00Z"/>
        </w:rPr>
      </w:pPr>
      <w:ins w:id="210" w:author="Angelo Corsaro" w:date="2011-11-07T11:30:00Z">
        <w:r w:rsidRPr="00D27257">
          <w:t xml:space="preserve">Issue 16563: </w:t>
        </w:r>
        <w:proofErr w:type="spellStart"/>
        <w:r w:rsidRPr="00D27257">
          <w:t>RadarTrack</w:t>
        </w:r>
        <w:proofErr w:type="spellEnd"/>
        <w:r w:rsidRPr="00D27257">
          <w:t xml:space="preserve"> uses anonymous types (</w:t>
        </w:r>
        <w:proofErr w:type="spellStart"/>
        <w:r w:rsidRPr="00D27257">
          <w:t>dds</w:t>
        </w:r>
        <w:proofErr w:type="spellEnd"/>
        <w:r w:rsidRPr="00D27257">
          <w:t>-</w:t>
        </w:r>
        <w:proofErr w:type="spellStart"/>
        <w:r w:rsidRPr="00D27257">
          <w:t>psm</w:t>
        </w:r>
        <w:proofErr w:type="spellEnd"/>
        <w:r w:rsidRPr="00D27257">
          <w:t>-cxx-</w:t>
        </w:r>
        <w:proofErr w:type="spellStart"/>
        <w:r w:rsidRPr="00D27257">
          <w:t>ftf</w:t>
        </w:r>
        <w:proofErr w:type="spellEnd"/>
        <w:r w:rsidRPr="00D27257">
          <w:t>)</w:t>
        </w:r>
      </w:ins>
    </w:p>
    <w:p w14:paraId="78816C18" w14:textId="77777777" w:rsidR="00D27257" w:rsidRPr="00325BA3" w:rsidRDefault="00D27257" w:rsidP="00D27257">
      <w:pPr>
        <w:rPr>
          <w:ins w:id="211" w:author="Angelo Corsaro" w:date="2011-11-07T11:30:00Z"/>
          <w:rFonts w:asciiTheme="majorHAnsi" w:eastAsia="Times New Roman" w:hAnsiTheme="majorHAnsi" w:cs="Times New Roman"/>
          <w:i/>
          <w:iCs/>
          <w:color w:val="000000"/>
          <w:sz w:val="27"/>
          <w:szCs w:val="27"/>
        </w:rPr>
      </w:pPr>
    </w:p>
    <w:p w14:paraId="534F3861" w14:textId="77777777" w:rsidR="00D27257" w:rsidRPr="0014373B" w:rsidRDefault="00D27257" w:rsidP="00D27257">
      <w:pPr>
        <w:rPr>
          <w:ins w:id="212" w:author="Angelo Corsaro" w:date="2011-11-07T11:30:00Z"/>
          <w:rFonts w:asciiTheme="majorHAnsi" w:eastAsia="Times New Roman" w:hAnsiTheme="majorHAnsi" w:cs="Times New Roman"/>
          <w:color w:val="000000"/>
          <w:sz w:val="22"/>
          <w:szCs w:val="22"/>
        </w:rPr>
      </w:pPr>
      <w:ins w:id="213" w:author="Angelo Corsaro" w:date="2011-11-07T11:30: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2132CB90" w14:textId="32095F44" w:rsidR="00D27257" w:rsidRPr="0014373B" w:rsidRDefault="00D27257" w:rsidP="00D27257">
      <w:pPr>
        <w:rPr>
          <w:ins w:id="214" w:author="Angelo Corsaro" w:date="2011-11-07T11:30:00Z"/>
          <w:rFonts w:asciiTheme="majorHAnsi" w:eastAsia="Times New Roman" w:hAnsiTheme="majorHAnsi" w:cs="Times New Roman"/>
          <w:color w:val="000000"/>
          <w:sz w:val="22"/>
          <w:szCs w:val="22"/>
        </w:rPr>
      </w:pPr>
      <w:ins w:id="215" w:author="Angelo Corsaro" w:date="2011-11-07T11:30: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ins>
      <w:ins w:id="216" w:author="Angelo Corsaro" w:date="2011-11-07T11:31:00Z">
        <w:r>
          <w:rPr>
            <w:rFonts w:asciiTheme="majorHAnsi" w:eastAsia="Times New Roman" w:hAnsiTheme="majorHAnsi" w:cs="Times New Roman"/>
            <w:color w:val="000000"/>
            <w:sz w:val="22"/>
            <w:szCs w:val="22"/>
          </w:rPr>
          <w:t>Style</w:t>
        </w:r>
      </w:ins>
    </w:p>
    <w:p w14:paraId="34B8237D" w14:textId="77777777" w:rsidR="00D27257" w:rsidRPr="0014373B" w:rsidRDefault="00D27257" w:rsidP="00D27257">
      <w:pPr>
        <w:rPr>
          <w:ins w:id="217" w:author="Angelo Corsaro" w:date="2011-11-07T11:30:00Z"/>
          <w:rFonts w:asciiTheme="majorHAnsi" w:eastAsia="Times New Roman" w:hAnsiTheme="majorHAnsi" w:cs="Times New Roman"/>
          <w:color w:val="000000"/>
          <w:sz w:val="22"/>
          <w:szCs w:val="22"/>
        </w:rPr>
      </w:pPr>
      <w:ins w:id="218" w:author="Angelo Corsaro" w:date="2011-11-07T11:30: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17363387" w14:textId="77777777" w:rsidR="00D27257" w:rsidRDefault="00D27257" w:rsidP="00D27257">
      <w:pPr>
        <w:rPr>
          <w:ins w:id="219" w:author="Angelo Corsaro" w:date="2011-11-07T11:30:00Z"/>
          <w:rFonts w:asciiTheme="majorHAnsi" w:eastAsia="Times New Roman" w:hAnsiTheme="majorHAnsi" w:cs="Times New Roman"/>
          <w:b/>
          <w:bCs/>
          <w:color w:val="000000"/>
          <w:sz w:val="22"/>
          <w:szCs w:val="22"/>
        </w:rPr>
      </w:pPr>
    </w:p>
    <w:p w14:paraId="5F7E37CA" w14:textId="77777777" w:rsidR="002C0A3F" w:rsidRPr="002C0A3F" w:rsidRDefault="00D27257" w:rsidP="002C0A3F">
      <w:pPr>
        <w:rPr>
          <w:ins w:id="220" w:author="Angelo Corsaro" w:date="2011-11-07T11:31:00Z"/>
          <w:rFonts w:asciiTheme="majorHAnsi" w:hAnsiTheme="majorHAnsi" w:cs="Courier"/>
          <w:color w:val="000000"/>
          <w:sz w:val="22"/>
          <w:szCs w:val="22"/>
        </w:rPr>
      </w:pPr>
      <w:ins w:id="221" w:author="Angelo Corsaro" w:date="2011-11-07T11:30: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 xml:space="preserve">. </w:t>
        </w:r>
      </w:ins>
      <w:ins w:id="222" w:author="Angelo Corsaro" w:date="2011-11-07T11:31:00Z">
        <w:r w:rsidR="002C0A3F" w:rsidRPr="002C0A3F">
          <w:rPr>
            <w:rFonts w:asciiTheme="majorHAnsi" w:hAnsiTheme="majorHAnsi" w:cs="Courier"/>
            <w:color w:val="000000"/>
            <w:sz w:val="22"/>
            <w:szCs w:val="22"/>
          </w:rPr>
          <w:t xml:space="preserve">The </w:t>
        </w:r>
        <w:proofErr w:type="spellStart"/>
        <w:r w:rsidR="002C0A3F" w:rsidRPr="002C0A3F">
          <w:rPr>
            <w:rFonts w:asciiTheme="majorHAnsi" w:hAnsiTheme="majorHAnsi" w:cs="Courier"/>
            <w:color w:val="000000"/>
            <w:sz w:val="22"/>
            <w:szCs w:val="22"/>
          </w:rPr>
          <w:t>RaderTrack</w:t>
        </w:r>
        <w:proofErr w:type="spellEnd"/>
        <w:r w:rsidR="002C0A3F" w:rsidRPr="002C0A3F">
          <w:rPr>
            <w:rFonts w:asciiTheme="majorHAnsi" w:hAnsiTheme="majorHAnsi" w:cs="Courier"/>
            <w:color w:val="000000"/>
            <w:sz w:val="22"/>
            <w:szCs w:val="22"/>
          </w:rPr>
          <w:t xml:space="preserve"> uses an anonymous type in the example for plot on page 22</w:t>
        </w:r>
      </w:ins>
    </w:p>
    <w:p w14:paraId="082F3C18" w14:textId="77777777" w:rsidR="002C0A3F" w:rsidRPr="002C0A3F" w:rsidRDefault="002C0A3F" w:rsidP="002C0A3F">
      <w:pPr>
        <w:rPr>
          <w:ins w:id="223" w:author="Angelo Corsaro" w:date="2011-11-07T11:31:00Z"/>
          <w:rFonts w:asciiTheme="majorHAnsi" w:hAnsiTheme="majorHAnsi" w:cs="Courier"/>
          <w:color w:val="000000"/>
          <w:sz w:val="22"/>
          <w:szCs w:val="22"/>
        </w:rPr>
      </w:pPr>
      <w:proofErr w:type="gramStart"/>
      <w:ins w:id="224" w:author="Angelo Corsaro" w:date="2011-11-07T11:31:00Z">
        <w:r w:rsidRPr="002C0A3F">
          <w:rPr>
            <w:rFonts w:asciiTheme="majorHAnsi" w:hAnsiTheme="majorHAnsi" w:cs="Courier"/>
            <w:color w:val="000000"/>
            <w:sz w:val="22"/>
            <w:szCs w:val="22"/>
          </w:rPr>
          <w:t>of</w:t>
        </w:r>
        <w:proofErr w:type="gramEnd"/>
        <w:r w:rsidRPr="002C0A3F">
          <w:rPr>
            <w:rFonts w:asciiTheme="majorHAnsi" w:hAnsiTheme="majorHAnsi" w:cs="Courier"/>
            <w:color w:val="000000"/>
            <w:sz w:val="22"/>
            <w:szCs w:val="22"/>
          </w:rPr>
          <w:t xml:space="preserve"> the beta 1 spec.</w:t>
        </w:r>
      </w:ins>
    </w:p>
    <w:p w14:paraId="172113ED" w14:textId="77777777" w:rsidR="002C0A3F" w:rsidRPr="002C0A3F" w:rsidRDefault="002C0A3F" w:rsidP="002C0A3F">
      <w:pPr>
        <w:rPr>
          <w:ins w:id="225" w:author="Angelo Corsaro" w:date="2011-11-07T11:31:00Z"/>
          <w:rFonts w:asciiTheme="majorHAnsi" w:hAnsiTheme="majorHAnsi" w:cs="Courier"/>
          <w:color w:val="000000"/>
          <w:sz w:val="22"/>
          <w:szCs w:val="22"/>
        </w:rPr>
      </w:pPr>
    </w:p>
    <w:p w14:paraId="6B062F35" w14:textId="77777777" w:rsidR="002C0A3F" w:rsidRPr="002C0A3F" w:rsidRDefault="002C0A3F" w:rsidP="002C0A3F">
      <w:pPr>
        <w:rPr>
          <w:ins w:id="226" w:author="Angelo Corsaro" w:date="2011-11-07T11:31:00Z"/>
          <w:rFonts w:asciiTheme="majorHAnsi" w:hAnsiTheme="majorHAnsi" w:cs="Courier"/>
          <w:color w:val="000000"/>
          <w:sz w:val="22"/>
          <w:szCs w:val="22"/>
        </w:rPr>
      </w:pPr>
    </w:p>
    <w:p w14:paraId="674DE25D" w14:textId="77777777" w:rsidR="002C0A3F" w:rsidRPr="002C0A3F" w:rsidRDefault="002C0A3F" w:rsidP="002C0A3F">
      <w:pPr>
        <w:rPr>
          <w:ins w:id="227" w:author="Angelo Corsaro" w:date="2011-11-07T11:31:00Z"/>
          <w:rFonts w:asciiTheme="majorHAnsi" w:hAnsiTheme="majorHAnsi" w:cs="Courier"/>
          <w:color w:val="000000"/>
          <w:sz w:val="22"/>
          <w:szCs w:val="22"/>
        </w:rPr>
      </w:pPr>
      <w:ins w:id="228" w:author="Angelo Corsaro" w:date="2011-11-07T11:31:00Z">
        <w:r w:rsidRPr="002C0A3F">
          <w:rPr>
            <w:rFonts w:asciiTheme="majorHAnsi" w:hAnsiTheme="majorHAnsi" w:cs="Courier"/>
            <w:color w:val="000000"/>
            <w:sz w:val="22"/>
            <w:szCs w:val="22"/>
          </w:rPr>
          <w:t>So change</w:t>
        </w:r>
      </w:ins>
    </w:p>
    <w:p w14:paraId="31F1E905" w14:textId="77777777" w:rsidR="002C0A3F" w:rsidRPr="002C0A3F" w:rsidRDefault="002C0A3F" w:rsidP="002C0A3F">
      <w:pPr>
        <w:rPr>
          <w:ins w:id="229" w:author="Angelo Corsaro" w:date="2011-11-07T11:31:00Z"/>
          <w:rFonts w:asciiTheme="majorHAnsi" w:hAnsiTheme="majorHAnsi" w:cs="Courier"/>
          <w:color w:val="000000"/>
          <w:sz w:val="22"/>
          <w:szCs w:val="22"/>
        </w:rPr>
      </w:pPr>
    </w:p>
    <w:p w14:paraId="2885397D" w14:textId="77777777" w:rsidR="002C0A3F" w:rsidRPr="002C0A3F" w:rsidRDefault="002C0A3F" w:rsidP="002C0A3F">
      <w:pPr>
        <w:rPr>
          <w:ins w:id="230" w:author="Angelo Corsaro" w:date="2011-11-07T11:31:00Z"/>
          <w:rFonts w:asciiTheme="majorHAnsi" w:hAnsiTheme="majorHAnsi" w:cs="Courier"/>
          <w:color w:val="000000"/>
          <w:sz w:val="22"/>
          <w:szCs w:val="22"/>
        </w:rPr>
      </w:pPr>
    </w:p>
    <w:p w14:paraId="19FB2DA1" w14:textId="77777777" w:rsidR="002C0A3F" w:rsidRPr="002C0A3F" w:rsidRDefault="002C0A3F">
      <w:pPr>
        <w:ind w:left="708"/>
        <w:rPr>
          <w:ins w:id="231" w:author="Angelo Corsaro" w:date="2011-11-07T11:31:00Z"/>
          <w:rFonts w:asciiTheme="majorHAnsi" w:hAnsiTheme="majorHAnsi" w:cs="Courier"/>
          <w:color w:val="000000"/>
          <w:sz w:val="22"/>
          <w:szCs w:val="22"/>
        </w:rPr>
        <w:pPrChange w:id="232" w:author="Angelo Corsaro" w:date="2011-11-07T11:31:00Z">
          <w:pPr/>
        </w:pPrChange>
      </w:pPr>
      <w:proofErr w:type="spellStart"/>
      <w:proofErr w:type="gramStart"/>
      <w:ins w:id="233" w:author="Angelo Corsaro" w:date="2011-11-07T11:31:00Z">
        <w:r w:rsidRPr="002C0A3F">
          <w:rPr>
            <w:rFonts w:asciiTheme="majorHAnsi" w:hAnsiTheme="majorHAnsi" w:cs="Courier"/>
            <w:color w:val="000000"/>
            <w:sz w:val="22"/>
            <w:szCs w:val="22"/>
          </w:rPr>
          <w:t>struct</w:t>
        </w:r>
        <w:proofErr w:type="spellEnd"/>
        <w:proofErr w:type="gramEnd"/>
        <w:r w:rsidRPr="002C0A3F">
          <w:rPr>
            <w:rFonts w:asciiTheme="majorHAnsi" w:hAnsiTheme="majorHAnsi" w:cs="Courier"/>
            <w:color w:val="000000"/>
            <w:sz w:val="22"/>
            <w:szCs w:val="22"/>
          </w:rPr>
          <w:t xml:space="preserve"> </w:t>
        </w:r>
        <w:proofErr w:type="spellStart"/>
        <w:r w:rsidRPr="002C0A3F">
          <w:rPr>
            <w:rFonts w:asciiTheme="majorHAnsi" w:hAnsiTheme="majorHAnsi" w:cs="Courier"/>
            <w:color w:val="000000"/>
            <w:sz w:val="22"/>
            <w:szCs w:val="22"/>
          </w:rPr>
          <w:t>RadarTrack</w:t>
        </w:r>
        <w:proofErr w:type="spellEnd"/>
        <w:r w:rsidRPr="002C0A3F">
          <w:rPr>
            <w:rFonts w:asciiTheme="majorHAnsi" w:hAnsiTheme="majorHAnsi" w:cs="Courier"/>
            <w:color w:val="000000"/>
            <w:sz w:val="22"/>
            <w:szCs w:val="22"/>
          </w:rPr>
          <w:t xml:space="preserve"> {</w:t>
        </w:r>
      </w:ins>
    </w:p>
    <w:p w14:paraId="54123C53" w14:textId="77777777" w:rsidR="002C0A3F" w:rsidRPr="002C0A3F" w:rsidRDefault="002C0A3F">
      <w:pPr>
        <w:ind w:left="708" w:firstLine="708"/>
        <w:rPr>
          <w:ins w:id="234" w:author="Angelo Corsaro" w:date="2011-11-07T11:31:00Z"/>
          <w:rFonts w:asciiTheme="majorHAnsi" w:hAnsiTheme="majorHAnsi" w:cs="Courier"/>
          <w:color w:val="000000"/>
          <w:sz w:val="22"/>
          <w:szCs w:val="22"/>
        </w:rPr>
        <w:pPrChange w:id="235" w:author="Angelo Corsaro" w:date="2011-11-07T11:31:00Z">
          <w:pPr/>
        </w:pPrChange>
      </w:pPr>
      <w:proofErr w:type="gramStart"/>
      <w:ins w:id="236" w:author="Angelo Corsaro" w:date="2011-11-07T11:31:00Z">
        <w:r w:rsidRPr="002C0A3F">
          <w:rPr>
            <w:rFonts w:asciiTheme="majorHAnsi" w:hAnsiTheme="majorHAnsi" w:cs="Courier"/>
            <w:color w:val="000000"/>
            <w:sz w:val="22"/>
            <w:szCs w:val="22"/>
          </w:rPr>
          <w:t>string</w:t>
        </w:r>
        <w:proofErr w:type="gramEnd"/>
        <w:r w:rsidRPr="002C0A3F">
          <w:rPr>
            <w:rFonts w:asciiTheme="majorHAnsi" w:hAnsiTheme="majorHAnsi" w:cs="Courier"/>
            <w:color w:val="000000"/>
            <w:sz w:val="22"/>
            <w:szCs w:val="22"/>
          </w:rPr>
          <w:t xml:space="preserve"> id;</w:t>
        </w:r>
      </w:ins>
    </w:p>
    <w:p w14:paraId="5AA116E4" w14:textId="77777777" w:rsidR="002C0A3F" w:rsidRPr="002C0A3F" w:rsidRDefault="002C0A3F">
      <w:pPr>
        <w:ind w:left="708" w:firstLine="708"/>
        <w:rPr>
          <w:ins w:id="237" w:author="Angelo Corsaro" w:date="2011-11-07T11:31:00Z"/>
          <w:rFonts w:asciiTheme="majorHAnsi" w:hAnsiTheme="majorHAnsi" w:cs="Courier"/>
          <w:color w:val="000000"/>
          <w:sz w:val="22"/>
          <w:szCs w:val="22"/>
        </w:rPr>
        <w:pPrChange w:id="238" w:author="Angelo Corsaro" w:date="2011-11-07T11:31:00Z">
          <w:pPr/>
        </w:pPrChange>
      </w:pPr>
      <w:proofErr w:type="gramStart"/>
      <w:ins w:id="239"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x;</w:t>
        </w:r>
      </w:ins>
    </w:p>
    <w:p w14:paraId="70F80164" w14:textId="77777777" w:rsidR="002C0A3F" w:rsidRPr="002C0A3F" w:rsidRDefault="002C0A3F">
      <w:pPr>
        <w:ind w:left="708" w:firstLine="708"/>
        <w:rPr>
          <w:ins w:id="240" w:author="Angelo Corsaro" w:date="2011-11-07T11:31:00Z"/>
          <w:rFonts w:asciiTheme="majorHAnsi" w:hAnsiTheme="majorHAnsi" w:cs="Courier"/>
          <w:color w:val="000000"/>
          <w:sz w:val="22"/>
          <w:szCs w:val="22"/>
        </w:rPr>
        <w:pPrChange w:id="241" w:author="Angelo Corsaro" w:date="2011-11-07T11:31:00Z">
          <w:pPr/>
        </w:pPrChange>
      </w:pPr>
      <w:proofErr w:type="gramStart"/>
      <w:ins w:id="242"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y;</w:t>
        </w:r>
      </w:ins>
    </w:p>
    <w:p w14:paraId="755A4DFD" w14:textId="77777777" w:rsidR="002C0A3F" w:rsidRPr="002C0A3F" w:rsidRDefault="002C0A3F">
      <w:pPr>
        <w:ind w:left="708" w:firstLine="708"/>
        <w:rPr>
          <w:ins w:id="243" w:author="Angelo Corsaro" w:date="2011-11-07T11:31:00Z"/>
          <w:rFonts w:asciiTheme="majorHAnsi" w:hAnsiTheme="majorHAnsi" w:cs="Courier"/>
          <w:color w:val="000000"/>
          <w:sz w:val="22"/>
          <w:szCs w:val="22"/>
        </w:rPr>
        <w:pPrChange w:id="244" w:author="Angelo Corsaro" w:date="2011-11-07T11:31:00Z">
          <w:pPr/>
        </w:pPrChange>
      </w:pPr>
      <w:proofErr w:type="gramStart"/>
      <w:ins w:id="245"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z; //@optional</w:t>
        </w:r>
      </w:ins>
    </w:p>
    <w:p w14:paraId="246EDC12" w14:textId="77777777" w:rsidR="002C0A3F" w:rsidRPr="002C0A3F" w:rsidRDefault="002C0A3F">
      <w:pPr>
        <w:ind w:left="708" w:firstLine="708"/>
        <w:rPr>
          <w:ins w:id="246" w:author="Angelo Corsaro" w:date="2011-11-07T11:31:00Z"/>
          <w:rFonts w:asciiTheme="majorHAnsi" w:hAnsiTheme="majorHAnsi" w:cs="Courier"/>
          <w:color w:val="000000"/>
          <w:sz w:val="22"/>
          <w:szCs w:val="22"/>
        </w:rPr>
        <w:pPrChange w:id="247" w:author="Angelo Corsaro" w:date="2011-11-07T11:31:00Z">
          <w:pPr/>
        </w:pPrChange>
      </w:pPr>
      <w:proofErr w:type="gramStart"/>
      <w:ins w:id="248" w:author="Angelo Corsaro" w:date="2011-11-07T11:31:00Z">
        <w:r w:rsidRPr="002C0A3F">
          <w:rPr>
            <w:rFonts w:asciiTheme="majorHAnsi" w:hAnsiTheme="majorHAnsi" w:cs="Courier"/>
            <w:color w:val="000000"/>
            <w:sz w:val="22"/>
            <w:szCs w:val="22"/>
          </w:rPr>
          <w:t>sequence</w:t>
        </w:r>
        <w:proofErr w:type="gramEnd"/>
        <w:r w:rsidRPr="002C0A3F">
          <w:rPr>
            <w:rFonts w:asciiTheme="majorHAnsi" w:hAnsiTheme="majorHAnsi" w:cs="Courier"/>
            <w:color w:val="000000"/>
            <w:sz w:val="22"/>
            <w:szCs w:val="22"/>
          </w:rPr>
          <w:t>&lt;octet&gt; plot; //@shared</w:t>
        </w:r>
      </w:ins>
    </w:p>
    <w:p w14:paraId="4BFD6D70" w14:textId="77777777" w:rsidR="002C0A3F" w:rsidRPr="002C0A3F" w:rsidRDefault="002C0A3F">
      <w:pPr>
        <w:ind w:left="708"/>
        <w:rPr>
          <w:ins w:id="249" w:author="Angelo Corsaro" w:date="2011-11-07T11:31:00Z"/>
          <w:rFonts w:asciiTheme="majorHAnsi" w:hAnsiTheme="majorHAnsi" w:cs="Courier"/>
          <w:color w:val="000000"/>
          <w:sz w:val="22"/>
          <w:szCs w:val="22"/>
        </w:rPr>
        <w:pPrChange w:id="250" w:author="Angelo Corsaro" w:date="2011-11-07T11:31:00Z">
          <w:pPr/>
        </w:pPrChange>
      </w:pPr>
      <w:ins w:id="251" w:author="Angelo Corsaro" w:date="2011-11-07T11:31:00Z">
        <w:r w:rsidRPr="002C0A3F">
          <w:rPr>
            <w:rFonts w:asciiTheme="majorHAnsi" w:hAnsiTheme="majorHAnsi" w:cs="Courier"/>
            <w:color w:val="000000"/>
            <w:sz w:val="22"/>
            <w:szCs w:val="22"/>
          </w:rPr>
          <w:t>};</w:t>
        </w:r>
      </w:ins>
    </w:p>
    <w:p w14:paraId="545C45CA" w14:textId="77777777" w:rsidR="002C0A3F" w:rsidRPr="002C0A3F" w:rsidRDefault="002C0A3F" w:rsidP="002C0A3F">
      <w:pPr>
        <w:rPr>
          <w:ins w:id="252" w:author="Angelo Corsaro" w:date="2011-11-07T11:31:00Z"/>
          <w:rFonts w:asciiTheme="majorHAnsi" w:hAnsiTheme="majorHAnsi" w:cs="Courier"/>
          <w:color w:val="000000"/>
          <w:sz w:val="22"/>
          <w:szCs w:val="22"/>
        </w:rPr>
      </w:pPr>
    </w:p>
    <w:p w14:paraId="72EE49FF" w14:textId="77777777" w:rsidR="002C0A3F" w:rsidRPr="002C0A3F" w:rsidRDefault="002C0A3F" w:rsidP="002C0A3F">
      <w:pPr>
        <w:rPr>
          <w:ins w:id="253" w:author="Angelo Corsaro" w:date="2011-11-07T11:31:00Z"/>
          <w:rFonts w:asciiTheme="majorHAnsi" w:hAnsiTheme="majorHAnsi" w:cs="Courier"/>
          <w:color w:val="000000"/>
          <w:sz w:val="22"/>
          <w:szCs w:val="22"/>
        </w:rPr>
      </w:pPr>
    </w:p>
    <w:p w14:paraId="3A999FE4" w14:textId="77777777" w:rsidR="002C0A3F" w:rsidRPr="002C0A3F" w:rsidRDefault="002C0A3F" w:rsidP="002C0A3F">
      <w:pPr>
        <w:rPr>
          <w:ins w:id="254" w:author="Angelo Corsaro" w:date="2011-11-07T11:31:00Z"/>
          <w:rFonts w:asciiTheme="majorHAnsi" w:hAnsiTheme="majorHAnsi" w:cs="Courier"/>
          <w:color w:val="000000"/>
          <w:sz w:val="22"/>
          <w:szCs w:val="22"/>
        </w:rPr>
      </w:pPr>
      <w:ins w:id="255" w:author="Angelo Corsaro" w:date="2011-11-07T11:31:00Z">
        <w:r w:rsidRPr="002C0A3F">
          <w:rPr>
            <w:rFonts w:asciiTheme="majorHAnsi" w:hAnsiTheme="majorHAnsi" w:cs="Courier"/>
            <w:color w:val="000000"/>
            <w:sz w:val="22"/>
            <w:szCs w:val="22"/>
          </w:rPr>
          <w:t>To</w:t>
        </w:r>
      </w:ins>
    </w:p>
    <w:p w14:paraId="3297C92B" w14:textId="77777777" w:rsidR="002C0A3F" w:rsidRPr="002C0A3F" w:rsidRDefault="002C0A3F" w:rsidP="002C0A3F">
      <w:pPr>
        <w:rPr>
          <w:ins w:id="256" w:author="Angelo Corsaro" w:date="2011-11-07T11:31:00Z"/>
          <w:rFonts w:asciiTheme="majorHAnsi" w:hAnsiTheme="majorHAnsi" w:cs="Courier"/>
          <w:color w:val="000000"/>
          <w:sz w:val="22"/>
          <w:szCs w:val="22"/>
        </w:rPr>
      </w:pPr>
    </w:p>
    <w:p w14:paraId="040D3A36" w14:textId="77777777" w:rsidR="002C0A3F" w:rsidRPr="002C0A3F" w:rsidRDefault="002C0A3F" w:rsidP="002C0A3F">
      <w:pPr>
        <w:rPr>
          <w:ins w:id="257" w:author="Angelo Corsaro" w:date="2011-11-07T11:31:00Z"/>
          <w:rFonts w:asciiTheme="majorHAnsi" w:hAnsiTheme="majorHAnsi" w:cs="Courier"/>
          <w:color w:val="000000"/>
          <w:sz w:val="22"/>
          <w:szCs w:val="22"/>
        </w:rPr>
      </w:pPr>
    </w:p>
    <w:p w14:paraId="0A7ED6F4" w14:textId="77777777" w:rsidR="002C0A3F" w:rsidRPr="002C0A3F" w:rsidRDefault="002C0A3F">
      <w:pPr>
        <w:ind w:left="708"/>
        <w:rPr>
          <w:ins w:id="258" w:author="Angelo Corsaro" w:date="2011-11-07T11:31:00Z"/>
          <w:rFonts w:asciiTheme="majorHAnsi" w:hAnsiTheme="majorHAnsi" w:cs="Courier"/>
          <w:color w:val="000000"/>
          <w:sz w:val="22"/>
          <w:szCs w:val="22"/>
        </w:rPr>
        <w:pPrChange w:id="259" w:author="Angelo Corsaro" w:date="2011-11-07T11:31:00Z">
          <w:pPr/>
        </w:pPrChange>
      </w:pPr>
      <w:proofErr w:type="spellStart"/>
      <w:proofErr w:type="gramStart"/>
      <w:ins w:id="260" w:author="Angelo Corsaro" w:date="2011-11-07T11:31:00Z">
        <w:r w:rsidRPr="002C0A3F">
          <w:rPr>
            <w:rFonts w:asciiTheme="majorHAnsi" w:hAnsiTheme="majorHAnsi" w:cs="Courier"/>
            <w:color w:val="000000"/>
            <w:sz w:val="22"/>
            <w:szCs w:val="22"/>
          </w:rPr>
          <w:t>typdef</w:t>
        </w:r>
        <w:proofErr w:type="spellEnd"/>
        <w:proofErr w:type="gramEnd"/>
        <w:r w:rsidRPr="002C0A3F">
          <w:rPr>
            <w:rFonts w:asciiTheme="majorHAnsi" w:hAnsiTheme="majorHAnsi" w:cs="Courier"/>
            <w:color w:val="000000"/>
            <w:sz w:val="22"/>
            <w:szCs w:val="22"/>
          </w:rPr>
          <w:t xml:space="preserve"> sequence&lt;octet&gt; </w:t>
        </w:r>
        <w:proofErr w:type="spellStart"/>
        <w:r w:rsidRPr="002C0A3F">
          <w:rPr>
            <w:rFonts w:asciiTheme="majorHAnsi" w:hAnsiTheme="majorHAnsi" w:cs="Courier"/>
            <w:color w:val="000000"/>
            <w:sz w:val="22"/>
            <w:szCs w:val="22"/>
          </w:rPr>
          <w:t>plot_type</w:t>
        </w:r>
        <w:proofErr w:type="spellEnd"/>
        <w:r w:rsidRPr="002C0A3F">
          <w:rPr>
            <w:rFonts w:asciiTheme="majorHAnsi" w:hAnsiTheme="majorHAnsi" w:cs="Courier"/>
            <w:color w:val="000000"/>
            <w:sz w:val="22"/>
            <w:szCs w:val="22"/>
          </w:rPr>
          <w:t>;</w:t>
        </w:r>
      </w:ins>
    </w:p>
    <w:p w14:paraId="3F08FDFF" w14:textId="77777777" w:rsidR="002C0A3F" w:rsidRPr="002C0A3F" w:rsidRDefault="002C0A3F">
      <w:pPr>
        <w:ind w:left="708"/>
        <w:rPr>
          <w:ins w:id="261" w:author="Angelo Corsaro" w:date="2011-11-07T11:31:00Z"/>
          <w:rFonts w:asciiTheme="majorHAnsi" w:hAnsiTheme="majorHAnsi" w:cs="Courier"/>
          <w:color w:val="000000"/>
          <w:sz w:val="22"/>
          <w:szCs w:val="22"/>
        </w:rPr>
        <w:pPrChange w:id="262" w:author="Angelo Corsaro" w:date="2011-11-07T11:31:00Z">
          <w:pPr/>
        </w:pPrChange>
      </w:pPr>
      <w:proofErr w:type="spellStart"/>
      <w:proofErr w:type="gramStart"/>
      <w:ins w:id="263" w:author="Angelo Corsaro" w:date="2011-11-07T11:31:00Z">
        <w:r w:rsidRPr="002C0A3F">
          <w:rPr>
            <w:rFonts w:asciiTheme="majorHAnsi" w:hAnsiTheme="majorHAnsi" w:cs="Courier"/>
            <w:color w:val="000000"/>
            <w:sz w:val="22"/>
            <w:szCs w:val="22"/>
          </w:rPr>
          <w:t>struct</w:t>
        </w:r>
        <w:proofErr w:type="spellEnd"/>
        <w:proofErr w:type="gramEnd"/>
        <w:r w:rsidRPr="002C0A3F">
          <w:rPr>
            <w:rFonts w:asciiTheme="majorHAnsi" w:hAnsiTheme="majorHAnsi" w:cs="Courier"/>
            <w:color w:val="000000"/>
            <w:sz w:val="22"/>
            <w:szCs w:val="22"/>
          </w:rPr>
          <w:t xml:space="preserve"> </w:t>
        </w:r>
        <w:proofErr w:type="spellStart"/>
        <w:r w:rsidRPr="002C0A3F">
          <w:rPr>
            <w:rFonts w:asciiTheme="majorHAnsi" w:hAnsiTheme="majorHAnsi" w:cs="Courier"/>
            <w:color w:val="000000"/>
            <w:sz w:val="22"/>
            <w:szCs w:val="22"/>
          </w:rPr>
          <w:t>RadarTrack</w:t>
        </w:r>
        <w:proofErr w:type="spellEnd"/>
        <w:r w:rsidRPr="002C0A3F">
          <w:rPr>
            <w:rFonts w:asciiTheme="majorHAnsi" w:hAnsiTheme="majorHAnsi" w:cs="Courier"/>
            <w:color w:val="000000"/>
            <w:sz w:val="22"/>
            <w:szCs w:val="22"/>
          </w:rPr>
          <w:t xml:space="preserve"> {</w:t>
        </w:r>
      </w:ins>
    </w:p>
    <w:p w14:paraId="5704F1AF" w14:textId="77777777" w:rsidR="002C0A3F" w:rsidRPr="002C0A3F" w:rsidRDefault="002C0A3F">
      <w:pPr>
        <w:ind w:left="708" w:firstLine="708"/>
        <w:rPr>
          <w:ins w:id="264" w:author="Angelo Corsaro" w:date="2011-11-07T11:31:00Z"/>
          <w:rFonts w:asciiTheme="majorHAnsi" w:hAnsiTheme="majorHAnsi" w:cs="Courier"/>
          <w:color w:val="000000"/>
          <w:sz w:val="22"/>
          <w:szCs w:val="22"/>
        </w:rPr>
        <w:pPrChange w:id="265" w:author="Angelo Corsaro" w:date="2011-11-07T11:31:00Z">
          <w:pPr/>
        </w:pPrChange>
      </w:pPr>
      <w:proofErr w:type="gramStart"/>
      <w:ins w:id="266" w:author="Angelo Corsaro" w:date="2011-11-07T11:31:00Z">
        <w:r w:rsidRPr="002C0A3F">
          <w:rPr>
            <w:rFonts w:asciiTheme="majorHAnsi" w:hAnsiTheme="majorHAnsi" w:cs="Courier"/>
            <w:color w:val="000000"/>
            <w:sz w:val="22"/>
            <w:szCs w:val="22"/>
          </w:rPr>
          <w:t>string</w:t>
        </w:r>
        <w:proofErr w:type="gramEnd"/>
        <w:r w:rsidRPr="002C0A3F">
          <w:rPr>
            <w:rFonts w:asciiTheme="majorHAnsi" w:hAnsiTheme="majorHAnsi" w:cs="Courier"/>
            <w:color w:val="000000"/>
            <w:sz w:val="22"/>
            <w:szCs w:val="22"/>
          </w:rPr>
          <w:t xml:space="preserve"> id;</w:t>
        </w:r>
      </w:ins>
    </w:p>
    <w:p w14:paraId="73B89C70" w14:textId="77777777" w:rsidR="002C0A3F" w:rsidRPr="002C0A3F" w:rsidRDefault="002C0A3F">
      <w:pPr>
        <w:ind w:left="708" w:firstLine="708"/>
        <w:rPr>
          <w:ins w:id="267" w:author="Angelo Corsaro" w:date="2011-11-07T11:31:00Z"/>
          <w:rFonts w:asciiTheme="majorHAnsi" w:hAnsiTheme="majorHAnsi" w:cs="Courier"/>
          <w:color w:val="000000"/>
          <w:sz w:val="22"/>
          <w:szCs w:val="22"/>
        </w:rPr>
        <w:pPrChange w:id="268" w:author="Angelo Corsaro" w:date="2011-11-07T11:31:00Z">
          <w:pPr/>
        </w:pPrChange>
      </w:pPr>
      <w:proofErr w:type="gramStart"/>
      <w:ins w:id="269"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x;</w:t>
        </w:r>
      </w:ins>
    </w:p>
    <w:p w14:paraId="0C567B0A" w14:textId="77777777" w:rsidR="002C0A3F" w:rsidRPr="002C0A3F" w:rsidRDefault="002C0A3F">
      <w:pPr>
        <w:ind w:left="708" w:firstLine="708"/>
        <w:rPr>
          <w:ins w:id="270" w:author="Angelo Corsaro" w:date="2011-11-07T11:31:00Z"/>
          <w:rFonts w:asciiTheme="majorHAnsi" w:hAnsiTheme="majorHAnsi" w:cs="Courier"/>
          <w:color w:val="000000"/>
          <w:sz w:val="22"/>
          <w:szCs w:val="22"/>
        </w:rPr>
        <w:pPrChange w:id="271" w:author="Angelo Corsaro" w:date="2011-11-07T11:31:00Z">
          <w:pPr/>
        </w:pPrChange>
      </w:pPr>
      <w:proofErr w:type="gramStart"/>
      <w:ins w:id="272"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y;</w:t>
        </w:r>
      </w:ins>
    </w:p>
    <w:p w14:paraId="6CBAD5F8" w14:textId="77777777" w:rsidR="002C0A3F" w:rsidRPr="002C0A3F" w:rsidRDefault="002C0A3F">
      <w:pPr>
        <w:ind w:left="708" w:firstLine="708"/>
        <w:rPr>
          <w:ins w:id="273" w:author="Angelo Corsaro" w:date="2011-11-07T11:31:00Z"/>
          <w:rFonts w:asciiTheme="majorHAnsi" w:hAnsiTheme="majorHAnsi" w:cs="Courier"/>
          <w:color w:val="000000"/>
          <w:sz w:val="22"/>
          <w:szCs w:val="22"/>
        </w:rPr>
        <w:pPrChange w:id="274" w:author="Angelo Corsaro" w:date="2011-11-07T11:31:00Z">
          <w:pPr/>
        </w:pPrChange>
      </w:pPr>
      <w:proofErr w:type="gramStart"/>
      <w:ins w:id="275" w:author="Angelo Corsaro" w:date="2011-11-07T11:31:00Z">
        <w:r w:rsidRPr="002C0A3F">
          <w:rPr>
            <w:rFonts w:asciiTheme="majorHAnsi" w:hAnsiTheme="majorHAnsi" w:cs="Courier"/>
            <w:color w:val="000000"/>
            <w:sz w:val="22"/>
            <w:szCs w:val="22"/>
          </w:rPr>
          <w:t>long</w:t>
        </w:r>
        <w:proofErr w:type="gramEnd"/>
        <w:r w:rsidRPr="002C0A3F">
          <w:rPr>
            <w:rFonts w:asciiTheme="majorHAnsi" w:hAnsiTheme="majorHAnsi" w:cs="Courier"/>
            <w:color w:val="000000"/>
            <w:sz w:val="22"/>
            <w:szCs w:val="22"/>
          </w:rPr>
          <w:t xml:space="preserve"> z; //@optional</w:t>
        </w:r>
      </w:ins>
    </w:p>
    <w:p w14:paraId="56AF72CB" w14:textId="77777777" w:rsidR="002C0A3F" w:rsidRPr="002C0A3F" w:rsidRDefault="002C0A3F">
      <w:pPr>
        <w:ind w:left="708" w:firstLine="708"/>
        <w:rPr>
          <w:ins w:id="276" w:author="Angelo Corsaro" w:date="2011-11-07T11:31:00Z"/>
          <w:rFonts w:asciiTheme="majorHAnsi" w:hAnsiTheme="majorHAnsi" w:cs="Courier"/>
          <w:color w:val="000000"/>
          <w:sz w:val="22"/>
          <w:szCs w:val="22"/>
        </w:rPr>
        <w:pPrChange w:id="277" w:author="Angelo Corsaro" w:date="2011-11-07T11:31:00Z">
          <w:pPr/>
        </w:pPrChange>
      </w:pPr>
      <w:proofErr w:type="spellStart"/>
      <w:proofErr w:type="gramStart"/>
      <w:ins w:id="278" w:author="Angelo Corsaro" w:date="2011-11-07T11:31:00Z">
        <w:r w:rsidRPr="002C0A3F">
          <w:rPr>
            <w:rFonts w:asciiTheme="majorHAnsi" w:hAnsiTheme="majorHAnsi" w:cs="Courier"/>
            <w:color w:val="000000"/>
            <w:sz w:val="22"/>
            <w:szCs w:val="22"/>
          </w:rPr>
          <w:t>plot</w:t>
        </w:r>
        <w:proofErr w:type="gramEnd"/>
        <w:r w:rsidRPr="002C0A3F">
          <w:rPr>
            <w:rFonts w:asciiTheme="majorHAnsi" w:hAnsiTheme="majorHAnsi" w:cs="Courier"/>
            <w:color w:val="000000"/>
            <w:sz w:val="22"/>
            <w:szCs w:val="22"/>
          </w:rPr>
          <w:t>_type</w:t>
        </w:r>
        <w:proofErr w:type="spellEnd"/>
        <w:r w:rsidRPr="002C0A3F">
          <w:rPr>
            <w:rFonts w:asciiTheme="majorHAnsi" w:hAnsiTheme="majorHAnsi" w:cs="Courier"/>
            <w:color w:val="000000"/>
            <w:sz w:val="22"/>
            <w:szCs w:val="22"/>
          </w:rPr>
          <w:t xml:space="preserve"> plot; //@shared</w:t>
        </w:r>
      </w:ins>
    </w:p>
    <w:p w14:paraId="23D3BE93" w14:textId="77777777" w:rsidR="002C0A3F" w:rsidRPr="002C0A3F" w:rsidRDefault="002C0A3F">
      <w:pPr>
        <w:ind w:left="708"/>
        <w:rPr>
          <w:ins w:id="279" w:author="Angelo Corsaro" w:date="2011-11-07T11:31:00Z"/>
          <w:rFonts w:asciiTheme="majorHAnsi" w:hAnsiTheme="majorHAnsi" w:cs="Courier"/>
          <w:color w:val="000000"/>
          <w:sz w:val="22"/>
          <w:szCs w:val="22"/>
        </w:rPr>
        <w:pPrChange w:id="280" w:author="Angelo Corsaro" w:date="2011-11-07T11:31:00Z">
          <w:pPr/>
        </w:pPrChange>
      </w:pPr>
      <w:ins w:id="281" w:author="Angelo Corsaro" w:date="2011-11-07T11:31:00Z">
        <w:r w:rsidRPr="002C0A3F">
          <w:rPr>
            <w:rFonts w:asciiTheme="majorHAnsi" w:hAnsiTheme="majorHAnsi" w:cs="Courier"/>
            <w:color w:val="000000"/>
            <w:sz w:val="22"/>
            <w:szCs w:val="22"/>
          </w:rPr>
          <w:t>};</w:t>
        </w:r>
      </w:ins>
    </w:p>
    <w:p w14:paraId="15636F9A" w14:textId="4915AC42" w:rsidR="00D27257" w:rsidRPr="0014373B" w:rsidRDefault="00D27257" w:rsidP="00D27257">
      <w:pPr>
        <w:rPr>
          <w:ins w:id="282" w:author="Angelo Corsaro" w:date="2011-11-07T11:30:00Z"/>
          <w:rFonts w:asciiTheme="majorHAnsi" w:hAnsiTheme="majorHAnsi"/>
          <w:sz w:val="22"/>
          <w:szCs w:val="22"/>
        </w:rPr>
      </w:pPr>
    </w:p>
    <w:p w14:paraId="22BD2B35" w14:textId="77777777" w:rsidR="00D27257" w:rsidRPr="0041741F"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3" w:author="Angelo Corsaro" w:date="2011-11-07T11:30:00Z"/>
          <w:rFonts w:asciiTheme="majorHAnsi" w:hAnsiTheme="majorHAnsi" w:cs="Courier"/>
          <w:sz w:val="20"/>
          <w:szCs w:val="20"/>
        </w:rPr>
      </w:pPr>
    </w:p>
    <w:p w14:paraId="4E2F55F0"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4" w:author="Angelo Corsaro" w:date="2011-11-07T11:30:00Z"/>
          <w:rFonts w:asciiTheme="majorHAnsi" w:eastAsia="Times New Roman" w:hAnsiTheme="majorHAnsi" w:cs="Times New Roman"/>
          <w:color w:val="000000"/>
          <w:sz w:val="22"/>
          <w:szCs w:val="22"/>
        </w:rPr>
      </w:pPr>
      <w:ins w:id="285" w:author="Angelo Corsaro" w:date="2011-11-07T11:30:00Z">
        <w:r w:rsidRPr="00325BA3">
          <w:rPr>
            <w:rFonts w:asciiTheme="majorHAnsi" w:eastAsia="Times New Roman" w:hAnsiTheme="majorHAnsi" w:cs="Times New Roman"/>
            <w:b/>
            <w:bCs/>
            <w:color w:val="000000"/>
            <w:sz w:val="22"/>
            <w:szCs w:val="22"/>
          </w:rPr>
          <w:t>Resolution:</w:t>
        </w:r>
        <w:r w:rsidRPr="00325BA3">
          <w:rPr>
            <w:rFonts w:asciiTheme="majorHAnsi" w:eastAsia="Times New Roman" w:hAnsiTheme="majorHAnsi" w:cs="Times New Roman"/>
            <w:color w:val="000000"/>
            <w:sz w:val="22"/>
            <w:szCs w:val="22"/>
          </w:rPr>
          <w:t> </w:t>
        </w:r>
      </w:ins>
    </w:p>
    <w:p w14:paraId="0900AF2F"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6" w:author="Angelo Corsaro" w:date="2011-11-07T11:30:00Z"/>
          <w:rFonts w:asciiTheme="majorHAnsi" w:eastAsia="Times New Roman" w:hAnsiTheme="majorHAnsi" w:cs="Times New Roman"/>
          <w:color w:val="000000"/>
          <w:sz w:val="22"/>
          <w:szCs w:val="22"/>
        </w:rPr>
      </w:pPr>
      <w:ins w:id="287" w:author="Angelo Corsaro" w:date="2011-11-07T11:30:00Z">
        <w:r w:rsidRPr="00325BA3">
          <w:rPr>
            <w:rFonts w:asciiTheme="majorHAnsi" w:eastAsia="Times New Roman" w:hAnsiTheme="majorHAnsi" w:cs="Times New Roman"/>
            <w:b/>
            <w:bCs/>
            <w:color w:val="000000"/>
            <w:sz w:val="22"/>
            <w:szCs w:val="22"/>
          </w:rPr>
          <w:t>Revised Text:</w:t>
        </w:r>
      </w:ins>
    </w:p>
    <w:p w14:paraId="7A4D4D20" w14:textId="77777777" w:rsidR="00D27257" w:rsidRPr="00325BA3"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8" w:author="Angelo Corsaro" w:date="2011-11-07T11:30:00Z"/>
          <w:rFonts w:asciiTheme="majorHAnsi" w:eastAsia="Times New Roman" w:hAnsiTheme="majorHAnsi" w:cs="Times New Roman"/>
          <w:color w:val="000000"/>
          <w:sz w:val="22"/>
          <w:szCs w:val="22"/>
        </w:rPr>
      </w:pPr>
      <w:ins w:id="289" w:author="Angelo Corsaro" w:date="2011-11-07T11:30:00Z">
        <w:r w:rsidRPr="00325BA3">
          <w:rPr>
            <w:rFonts w:asciiTheme="majorHAnsi" w:eastAsia="Times New Roman" w:hAnsiTheme="majorHAnsi" w:cs="Times New Roman"/>
            <w:b/>
            <w:bCs/>
            <w:color w:val="000000"/>
            <w:sz w:val="22"/>
            <w:szCs w:val="22"/>
          </w:rPr>
          <w:t>Actions taken:</w:t>
        </w:r>
      </w:ins>
    </w:p>
    <w:p w14:paraId="0294C787" w14:textId="77777777" w:rsidR="00D27257" w:rsidRPr="0041741F"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0" w:author="Angelo Corsaro" w:date="2011-11-07T11:30:00Z"/>
          <w:rFonts w:asciiTheme="majorHAnsi" w:hAnsiTheme="majorHAnsi" w:cs="Courier"/>
          <w:sz w:val="22"/>
          <w:szCs w:val="22"/>
        </w:rPr>
      </w:pPr>
      <w:ins w:id="291" w:author="Angelo Corsaro" w:date="2011-11-07T11:30:00Z">
        <w:r w:rsidRPr="00325BA3">
          <w:rPr>
            <w:rFonts w:asciiTheme="majorHAnsi" w:eastAsia="Times New Roman" w:hAnsiTheme="majorHAnsi" w:cs="Times New Roman"/>
            <w:b/>
            <w:bCs/>
            <w:color w:val="000000"/>
            <w:sz w:val="22"/>
            <w:szCs w:val="22"/>
          </w:rPr>
          <w:t>Discussion:</w:t>
        </w:r>
      </w:ins>
    </w:p>
    <w:p w14:paraId="0C98BF3F" w14:textId="77777777" w:rsidR="00BD0734" w:rsidRDefault="00BD0734">
      <w:pPr>
        <w:rPr>
          <w:ins w:id="292" w:author="Angelo Corsaro" w:date="2011-11-07T11:32:00Z"/>
        </w:rPr>
      </w:pPr>
    </w:p>
    <w:p w14:paraId="5AED96A6" w14:textId="77777777" w:rsidR="00BD0734" w:rsidRDefault="00BD0734">
      <w:pPr>
        <w:rPr>
          <w:ins w:id="293" w:author="Angelo Corsaro" w:date="2011-11-07T11:32:00Z"/>
        </w:rPr>
      </w:pPr>
    </w:p>
    <w:p w14:paraId="0E30E2F1" w14:textId="77777777" w:rsidR="004E6DB8" w:rsidRDefault="004E6DB8" w:rsidP="004E6DB8">
      <w:pPr>
        <w:rPr>
          <w:ins w:id="294" w:author="Angelo Corsaro" w:date="2011-11-07T11:37:00Z"/>
          <w:rFonts w:asciiTheme="majorHAnsi" w:eastAsia="Times New Roman" w:hAnsiTheme="majorHAnsi" w:cs="Times New Roman"/>
          <w:color w:val="000000"/>
          <w:sz w:val="22"/>
          <w:szCs w:val="22"/>
        </w:rPr>
      </w:pPr>
      <w:ins w:id="295"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047EE33D" w14:textId="77777777" w:rsidR="004E6DB8" w:rsidRDefault="004E6DB8" w:rsidP="004E6DB8">
      <w:pPr>
        <w:rPr>
          <w:ins w:id="296" w:author="Angelo Corsaro" w:date="2011-11-07T11:37:00Z"/>
          <w:rFonts w:asciiTheme="majorHAnsi" w:eastAsia="Times New Roman" w:hAnsiTheme="majorHAnsi" w:cs="Times New Roman"/>
          <w:color w:val="000000"/>
          <w:sz w:val="22"/>
          <w:szCs w:val="22"/>
        </w:rPr>
      </w:pPr>
      <w:ins w:id="297"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67B93213" w14:textId="77777777" w:rsidR="00BD0734" w:rsidRDefault="00BD0734">
      <w:pPr>
        <w:rPr>
          <w:ins w:id="298" w:author="Angelo Corsaro" w:date="2011-11-07T11:32:00Z"/>
        </w:rPr>
      </w:pPr>
    </w:p>
    <w:p w14:paraId="46C2DF97" w14:textId="77777777" w:rsidR="00BD0734" w:rsidRDefault="00BD0734">
      <w:pPr>
        <w:rPr>
          <w:ins w:id="299" w:author="Angelo Corsaro" w:date="2011-11-07T11:32:00Z"/>
        </w:rPr>
      </w:pPr>
    </w:p>
    <w:p w14:paraId="3D0871C8" w14:textId="05C02135" w:rsidR="00BD0734" w:rsidRPr="00325BA3" w:rsidRDefault="00BD0734" w:rsidP="00BD0734">
      <w:pPr>
        <w:pStyle w:val="Titre1"/>
        <w:rPr>
          <w:ins w:id="300" w:author="Angelo Corsaro" w:date="2011-11-07T11:32:00Z"/>
        </w:rPr>
      </w:pPr>
      <w:ins w:id="301" w:author="Angelo Corsaro" w:date="2011-11-07T11:32:00Z">
        <w:r w:rsidRPr="00BD0734">
          <w:t>Issue 16564: optional support (</w:t>
        </w:r>
        <w:proofErr w:type="spellStart"/>
        <w:r w:rsidRPr="00BD0734">
          <w:t>dds</w:t>
        </w:r>
        <w:proofErr w:type="spellEnd"/>
        <w:r w:rsidRPr="00BD0734">
          <w:t>-</w:t>
        </w:r>
        <w:proofErr w:type="spellStart"/>
        <w:r w:rsidRPr="00BD0734">
          <w:t>psm</w:t>
        </w:r>
        <w:proofErr w:type="spellEnd"/>
        <w:r w:rsidRPr="00BD0734">
          <w:t>-cxx-</w:t>
        </w:r>
        <w:proofErr w:type="spellStart"/>
        <w:r w:rsidRPr="00BD0734">
          <w:t>ftf</w:t>
        </w:r>
        <w:proofErr w:type="spellEnd"/>
        <w:r w:rsidRPr="00BD0734">
          <w:t>)</w:t>
        </w:r>
      </w:ins>
    </w:p>
    <w:p w14:paraId="0801DBE7" w14:textId="77777777" w:rsidR="00BD0734" w:rsidRPr="00325BA3" w:rsidRDefault="00BD0734" w:rsidP="00BD0734">
      <w:pPr>
        <w:rPr>
          <w:ins w:id="302" w:author="Angelo Corsaro" w:date="2011-11-07T11:32:00Z"/>
          <w:rFonts w:asciiTheme="majorHAnsi" w:eastAsia="Times New Roman" w:hAnsiTheme="majorHAnsi" w:cs="Times New Roman"/>
          <w:i/>
          <w:iCs/>
          <w:color w:val="000000"/>
          <w:sz w:val="27"/>
          <w:szCs w:val="27"/>
        </w:rPr>
      </w:pPr>
    </w:p>
    <w:p w14:paraId="4A5DE304" w14:textId="77777777" w:rsidR="00BD0734" w:rsidRPr="0014373B" w:rsidRDefault="00BD0734" w:rsidP="00BD0734">
      <w:pPr>
        <w:rPr>
          <w:ins w:id="303" w:author="Angelo Corsaro" w:date="2011-11-07T11:32:00Z"/>
          <w:rFonts w:asciiTheme="majorHAnsi" w:eastAsia="Times New Roman" w:hAnsiTheme="majorHAnsi" w:cs="Times New Roman"/>
          <w:color w:val="000000"/>
          <w:sz w:val="22"/>
          <w:szCs w:val="22"/>
        </w:rPr>
      </w:pPr>
      <w:ins w:id="304" w:author="Angelo Corsaro" w:date="2011-11-07T11:32: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0EDAEFD7" w14:textId="7E11CAC6" w:rsidR="00BD0734" w:rsidRPr="0014373B" w:rsidRDefault="00BD0734" w:rsidP="00BD0734">
      <w:pPr>
        <w:rPr>
          <w:ins w:id="305" w:author="Angelo Corsaro" w:date="2011-11-07T11:32:00Z"/>
          <w:rFonts w:asciiTheme="majorHAnsi" w:eastAsia="Times New Roman" w:hAnsiTheme="majorHAnsi" w:cs="Times New Roman"/>
          <w:color w:val="000000"/>
          <w:sz w:val="22"/>
          <w:szCs w:val="22"/>
        </w:rPr>
      </w:pPr>
      <w:ins w:id="306" w:author="Angelo Corsaro" w:date="2011-11-07T11:32: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t>Uncategorized</w:t>
        </w:r>
      </w:ins>
    </w:p>
    <w:p w14:paraId="002FC75A" w14:textId="77777777" w:rsidR="00BD0734" w:rsidRPr="0014373B" w:rsidRDefault="00BD0734" w:rsidP="00BD0734">
      <w:pPr>
        <w:rPr>
          <w:ins w:id="307" w:author="Angelo Corsaro" w:date="2011-11-07T11:32:00Z"/>
          <w:rFonts w:asciiTheme="majorHAnsi" w:eastAsia="Times New Roman" w:hAnsiTheme="majorHAnsi" w:cs="Times New Roman"/>
          <w:color w:val="000000"/>
          <w:sz w:val="22"/>
          <w:szCs w:val="22"/>
        </w:rPr>
      </w:pPr>
      <w:ins w:id="308" w:author="Angelo Corsaro" w:date="2011-11-07T11:32: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43FF7CAB" w14:textId="77777777" w:rsidR="00BD0734" w:rsidRDefault="00BD0734" w:rsidP="00BD0734">
      <w:pPr>
        <w:rPr>
          <w:ins w:id="309" w:author="Angelo Corsaro" w:date="2011-11-07T11:32:00Z"/>
          <w:rFonts w:asciiTheme="majorHAnsi" w:eastAsia="Times New Roman" w:hAnsiTheme="majorHAnsi" w:cs="Times New Roman"/>
          <w:b/>
          <w:bCs/>
          <w:color w:val="000000"/>
          <w:sz w:val="22"/>
          <w:szCs w:val="22"/>
        </w:rPr>
      </w:pPr>
    </w:p>
    <w:p w14:paraId="022FEB11" w14:textId="77777777" w:rsidR="003246C0" w:rsidRPr="003246C0" w:rsidRDefault="00BD0734" w:rsidP="003246C0">
      <w:pPr>
        <w:rPr>
          <w:ins w:id="310" w:author="Angelo Corsaro" w:date="2011-11-07T11:33:00Z"/>
          <w:rFonts w:asciiTheme="majorHAnsi" w:hAnsiTheme="majorHAnsi" w:cs="Courier"/>
          <w:color w:val="000000"/>
          <w:sz w:val="22"/>
          <w:szCs w:val="22"/>
        </w:rPr>
      </w:pPr>
      <w:ins w:id="311" w:author="Angelo Corsaro" w:date="2011-11-07T11:32: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 xml:space="preserve">. </w:t>
        </w:r>
      </w:ins>
      <w:ins w:id="312" w:author="Angelo Corsaro" w:date="2011-11-07T11:33:00Z">
        <w:r w:rsidR="003246C0" w:rsidRPr="003246C0">
          <w:rPr>
            <w:rFonts w:asciiTheme="majorHAnsi" w:hAnsiTheme="majorHAnsi" w:cs="Courier"/>
            <w:color w:val="000000"/>
            <w:sz w:val="22"/>
            <w:szCs w:val="22"/>
          </w:rPr>
          <w:t xml:space="preserve">DDS PSM does expose </w:t>
        </w:r>
        <w:proofErr w:type="spellStart"/>
        <w:r w:rsidR="003246C0" w:rsidRPr="003246C0">
          <w:rPr>
            <w:rFonts w:asciiTheme="majorHAnsi" w:hAnsiTheme="majorHAnsi" w:cs="Courier"/>
            <w:color w:val="000000"/>
            <w:sz w:val="22"/>
            <w:szCs w:val="22"/>
          </w:rPr>
          <w:t>dds</w:t>
        </w:r>
        <w:proofErr w:type="spellEnd"/>
        <w:proofErr w:type="gramStart"/>
        <w:r w:rsidR="003246C0" w:rsidRPr="003246C0">
          <w:rPr>
            <w:rFonts w:asciiTheme="majorHAnsi" w:hAnsiTheme="majorHAnsi" w:cs="Courier"/>
            <w:color w:val="000000"/>
            <w:sz w:val="22"/>
            <w:szCs w:val="22"/>
          </w:rPr>
          <w:t>::</w:t>
        </w:r>
        <w:proofErr w:type="gramEnd"/>
        <w:r w:rsidR="003246C0" w:rsidRPr="003246C0">
          <w:rPr>
            <w:rFonts w:asciiTheme="majorHAnsi" w:hAnsiTheme="majorHAnsi" w:cs="Courier"/>
            <w:color w:val="000000"/>
            <w:sz w:val="22"/>
            <w:szCs w:val="22"/>
          </w:rPr>
          <w:t>core::optional to the end user when he uses</w:t>
        </w:r>
      </w:ins>
    </w:p>
    <w:p w14:paraId="0359ABFE" w14:textId="77777777" w:rsidR="003246C0" w:rsidRPr="003246C0" w:rsidRDefault="003246C0" w:rsidP="003246C0">
      <w:pPr>
        <w:rPr>
          <w:ins w:id="313" w:author="Angelo Corsaro" w:date="2011-11-07T11:33:00Z"/>
          <w:rFonts w:asciiTheme="majorHAnsi" w:hAnsiTheme="majorHAnsi" w:cs="Courier"/>
          <w:color w:val="000000"/>
          <w:sz w:val="22"/>
          <w:szCs w:val="22"/>
        </w:rPr>
      </w:pPr>
      <w:ins w:id="314" w:author="Angelo Corsaro" w:date="2011-11-07T11:33:00Z">
        <w:r w:rsidRPr="003246C0">
          <w:rPr>
            <w:rFonts w:asciiTheme="majorHAnsi" w:hAnsiTheme="majorHAnsi" w:cs="Courier"/>
            <w:color w:val="000000"/>
            <w:sz w:val="22"/>
            <w:szCs w:val="22"/>
          </w:rPr>
          <w:t>@</w:t>
        </w:r>
        <w:proofErr w:type="gramStart"/>
        <w:r w:rsidRPr="003246C0">
          <w:rPr>
            <w:rFonts w:asciiTheme="majorHAnsi" w:hAnsiTheme="majorHAnsi" w:cs="Courier"/>
            <w:color w:val="000000"/>
            <w:sz w:val="22"/>
            <w:szCs w:val="22"/>
          </w:rPr>
          <w:t>optional</w:t>
        </w:r>
        <w:proofErr w:type="gramEnd"/>
        <w:r w:rsidRPr="003246C0">
          <w:rPr>
            <w:rFonts w:asciiTheme="majorHAnsi" w:hAnsiTheme="majorHAnsi" w:cs="Courier"/>
            <w:color w:val="000000"/>
            <w:sz w:val="22"/>
            <w:szCs w:val="22"/>
          </w:rPr>
          <w:t>. At some moment we also have this available at the CCM level,</w:t>
        </w:r>
      </w:ins>
    </w:p>
    <w:p w14:paraId="2227E753" w14:textId="77777777" w:rsidR="003246C0" w:rsidRPr="003246C0" w:rsidRDefault="003246C0" w:rsidP="003246C0">
      <w:pPr>
        <w:rPr>
          <w:ins w:id="315" w:author="Angelo Corsaro" w:date="2011-11-07T11:33:00Z"/>
          <w:rFonts w:asciiTheme="majorHAnsi" w:hAnsiTheme="majorHAnsi" w:cs="Courier"/>
          <w:color w:val="000000"/>
          <w:sz w:val="22"/>
          <w:szCs w:val="22"/>
        </w:rPr>
      </w:pPr>
      <w:proofErr w:type="gramStart"/>
      <w:ins w:id="316" w:author="Angelo Corsaro" w:date="2011-11-07T11:33:00Z">
        <w:r w:rsidRPr="003246C0">
          <w:rPr>
            <w:rFonts w:asciiTheme="majorHAnsi" w:hAnsiTheme="majorHAnsi" w:cs="Courier"/>
            <w:color w:val="000000"/>
            <w:sz w:val="22"/>
            <w:szCs w:val="22"/>
          </w:rPr>
          <w:t>what</w:t>
        </w:r>
        <w:proofErr w:type="gramEnd"/>
        <w:r w:rsidRPr="003246C0">
          <w:rPr>
            <w:rFonts w:asciiTheme="majorHAnsi" w:hAnsiTheme="majorHAnsi" w:cs="Courier"/>
            <w:color w:val="000000"/>
            <w:sz w:val="22"/>
            <w:szCs w:val="22"/>
          </w:rPr>
          <w:t xml:space="preserve"> about using something that is not tied to DDS in the user defined</w:t>
        </w:r>
      </w:ins>
    </w:p>
    <w:p w14:paraId="36B0129F" w14:textId="6FE22086" w:rsidR="00BD0734" w:rsidRPr="002C0A3F" w:rsidRDefault="003246C0" w:rsidP="003246C0">
      <w:pPr>
        <w:rPr>
          <w:ins w:id="317" w:author="Angelo Corsaro" w:date="2011-11-07T11:32:00Z"/>
          <w:rFonts w:asciiTheme="majorHAnsi" w:hAnsiTheme="majorHAnsi" w:cs="Courier"/>
          <w:color w:val="000000"/>
          <w:sz w:val="22"/>
          <w:szCs w:val="22"/>
        </w:rPr>
      </w:pPr>
      <w:proofErr w:type="gramStart"/>
      <w:ins w:id="318" w:author="Angelo Corsaro" w:date="2011-11-07T11:33:00Z">
        <w:r w:rsidRPr="003246C0">
          <w:rPr>
            <w:rFonts w:asciiTheme="majorHAnsi" w:hAnsiTheme="majorHAnsi" w:cs="Courier"/>
            <w:color w:val="000000"/>
            <w:sz w:val="22"/>
            <w:szCs w:val="22"/>
          </w:rPr>
          <w:t>type</w:t>
        </w:r>
        <w:proofErr w:type="gramEnd"/>
        <w:r w:rsidRPr="003246C0">
          <w:rPr>
            <w:rFonts w:asciiTheme="majorHAnsi" w:hAnsiTheme="majorHAnsi" w:cs="Courier"/>
            <w:color w:val="000000"/>
            <w:sz w:val="22"/>
            <w:szCs w:val="22"/>
          </w:rPr>
          <w:t>? Is there nothing in STL that can be used for this?</w:t>
        </w:r>
      </w:ins>
    </w:p>
    <w:p w14:paraId="1BC72EB0" w14:textId="77777777" w:rsidR="00BD0734" w:rsidRPr="002C0A3F" w:rsidRDefault="00BD0734" w:rsidP="00BD0734">
      <w:pPr>
        <w:rPr>
          <w:ins w:id="319" w:author="Angelo Corsaro" w:date="2011-11-07T11:32:00Z"/>
          <w:rFonts w:asciiTheme="majorHAnsi" w:hAnsiTheme="majorHAnsi" w:cs="Courier"/>
          <w:color w:val="000000"/>
          <w:sz w:val="22"/>
          <w:szCs w:val="22"/>
        </w:rPr>
      </w:pPr>
    </w:p>
    <w:p w14:paraId="2DEA365B" w14:textId="77777777" w:rsidR="00577F45" w:rsidRDefault="00577F45">
      <w:pPr>
        <w:rPr>
          <w:ins w:id="320" w:author="Angelo Corsaro" w:date="2011-11-07T11:33:00Z"/>
        </w:rPr>
      </w:pPr>
    </w:p>
    <w:p w14:paraId="12E04AAB" w14:textId="77777777" w:rsidR="004E6DB8" w:rsidRDefault="004E6DB8" w:rsidP="004E6DB8">
      <w:pPr>
        <w:rPr>
          <w:ins w:id="321" w:author="Angelo Corsaro" w:date="2011-11-07T11:37:00Z"/>
          <w:rFonts w:asciiTheme="majorHAnsi" w:eastAsia="Times New Roman" w:hAnsiTheme="majorHAnsi" w:cs="Times New Roman"/>
          <w:color w:val="000000"/>
          <w:sz w:val="22"/>
          <w:szCs w:val="22"/>
        </w:rPr>
      </w:pPr>
      <w:ins w:id="322"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419D3BBE" w14:textId="77777777" w:rsidR="004E6DB8" w:rsidRDefault="004E6DB8" w:rsidP="004E6DB8">
      <w:pPr>
        <w:rPr>
          <w:ins w:id="323" w:author="Angelo Corsaro" w:date="2011-11-07T11:37:00Z"/>
          <w:rFonts w:asciiTheme="majorHAnsi" w:eastAsia="Times New Roman" w:hAnsiTheme="majorHAnsi" w:cs="Times New Roman"/>
          <w:color w:val="000000"/>
          <w:sz w:val="22"/>
          <w:szCs w:val="22"/>
        </w:rPr>
      </w:pPr>
      <w:ins w:id="324"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0D3419A1" w14:textId="77777777" w:rsidR="00577F45" w:rsidRDefault="00577F45">
      <w:pPr>
        <w:rPr>
          <w:ins w:id="325" w:author="Angelo Corsaro" w:date="2011-11-07T11:33:00Z"/>
        </w:rPr>
      </w:pPr>
    </w:p>
    <w:p w14:paraId="22C7DD6D" w14:textId="56302751" w:rsidR="00577F45" w:rsidRPr="00325BA3" w:rsidRDefault="00577F45" w:rsidP="00577F45">
      <w:pPr>
        <w:pStyle w:val="Titre1"/>
        <w:rPr>
          <w:ins w:id="326" w:author="Angelo Corsaro" w:date="2011-11-07T11:33:00Z"/>
        </w:rPr>
      </w:pPr>
      <w:ins w:id="327" w:author="Angelo Corsaro" w:date="2011-11-07T11:33:00Z">
        <w:r w:rsidRPr="00577F45">
          <w:t xml:space="preserve">Issue 16565: IDL mapping for non-trivial </w:t>
        </w:r>
        <w:proofErr w:type="spellStart"/>
        <w:r w:rsidRPr="00577F45">
          <w:t>struct</w:t>
        </w:r>
        <w:proofErr w:type="spellEnd"/>
        <w:r w:rsidRPr="00577F45">
          <w:t xml:space="preserve"> fields (</w:t>
        </w:r>
        <w:proofErr w:type="spellStart"/>
        <w:r w:rsidRPr="00577F45">
          <w:t>dds</w:t>
        </w:r>
        <w:proofErr w:type="spellEnd"/>
        <w:r w:rsidRPr="00577F45">
          <w:t>-</w:t>
        </w:r>
        <w:proofErr w:type="spellStart"/>
        <w:r w:rsidRPr="00577F45">
          <w:t>psm</w:t>
        </w:r>
        <w:proofErr w:type="spellEnd"/>
        <w:r w:rsidRPr="00577F45">
          <w:t>-cxx-</w:t>
        </w:r>
        <w:proofErr w:type="spellStart"/>
        <w:r w:rsidRPr="00577F45">
          <w:t>ftf</w:t>
        </w:r>
        <w:proofErr w:type="spellEnd"/>
        <w:r w:rsidRPr="00577F45">
          <w:t>)</w:t>
        </w:r>
      </w:ins>
    </w:p>
    <w:p w14:paraId="68867151" w14:textId="77777777" w:rsidR="00577F45" w:rsidRPr="00325BA3" w:rsidRDefault="00577F45" w:rsidP="00577F45">
      <w:pPr>
        <w:rPr>
          <w:ins w:id="328" w:author="Angelo Corsaro" w:date="2011-11-07T11:33:00Z"/>
          <w:rFonts w:asciiTheme="majorHAnsi" w:eastAsia="Times New Roman" w:hAnsiTheme="majorHAnsi" w:cs="Times New Roman"/>
          <w:i/>
          <w:iCs/>
          <w:color w:val="000000"/>
          <w:sz w:val="27"/>
          <w:szCs w:val="27"/>
        </w:rPr>
      </w:pPr>
    </w:p>
    <w:p w14:paraId="08B61EA6" w14:textId="77777777" w:rsidR="00577F45" w:rsidRPr="0014373B" w:rsidRDefault="00577F45" w:rsidP="00577F45">
      <w:pPr>
        <w:rPr>
          <w:ins w:id="329" w:author="Angelo Corsaro" w:date="2011-11-07T11:33:00Z"/>
          <w:rFonts w:asciiTheme="majorHAnsi" w:eastAsia="Times New Roman" w:hAnsiTheme="majorHAnsi" w:cs="Times New Roman"/>
          <w:color w:val="000000"/>
          <w:sz w:val="22"/>
          <w:szCs w:val="22"/>
        </w:rPr>
      </w:pPr>
      <w:ins w:id="330" w:author="Angelo Corsaro" w:date="2011-11-07T11:33:00Z">
        <w:r w:rsidRPr="0014373B">
          <w:rPr>
            <w:rFonts w:asciiTheme="majorHAnsi" w:eastAsia="Times New Roman" w:hAnsiTheme="majorHAnsi" w:cs="Times New Roman"/>
            <w:b/>
            <w:bCs/>
            <w:color w:val="000000"/>
            <w:sz w:val="22"/>
            <w:szCs w:val="22"/>
          </w:rPr>
          <w:t>Source: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 xml:space="preserve">Remedy IT (Mr. Johnny </w:t>
        </w:r>
        <w:proofErr w:type="spellStart"/>
        <w:r w:rsidRPr="0014373B">
          <w:rPr>
            <w:rFonts w:asciiTheme="majorHAnsi" w:eastAsia="Times New Roman" w:hAnsiTheme="majorHAnsi" w:cs="Times New Roman"/>
            <w:color w:val="000000"/>
            <w:sz w:val="22"/>
            <w:szCs w:val="22"/>
          </w:rPr>
          <w:t>Willemsen</w:t>
        </w:r>
        <w:proofErr w:type="spellEnd"/>
        <w:r w:rsidRPr="0014373B">
          <w:rPr>
            <w:rFonts w:asciiTheme="majorHAnsi" w:eastAsia="Times New Roman" w:hAnsiTheme="majorHAnsi" w:cs="Times New Roman"/>
            <w:color w:val="000000"/>
            <w:sz w:val="22"/>
            <w:szCs w:val="22"/>
          </w:rPr>
          <w:t>, </w:t>
        </w:r>
        <w:r>
          <w:fldChar w:fldCharType="begin"/>
        </w:r>
        <w:r>
          <w:instrText xml:space="preserve"> HYPERLINK "mailto:%20jwillemsen(at)remedy.nl" </w:instrText>
        </w:r>
        <w:r>
          <w:fldChar w:fldCharType="separate"/>
        </w:r>
        <w:proofErr w:type="spellStart"/>
        <w:proofErr w:type="gramStart"/>
        <w:r w:rsidRPr="0014373B">
          <w:rPr>
            <w:rFonts w:asciiTheme="majorHAnsi" w:eastAsia="Times New Roman" w:hAnsiTheme="majorHAnsi" w:cs="Times New Roman"/>
            <w:color w:val="0000FF"/>
            <w:sz w:val="22"/>
            <w:szCs w:val="22"/>
            <w:u w:val="single"/>
          </w:rPr>
          <w:t>jwillemsen</w:t>
        </w:r>
        <w:proofErr w:type="spellEnd"/>
        <w:r w:rsidRPr="0014373B">
          <w:rPr>
            <w:rFonts w:asciiTheme="majorHAnsi" w:eastAsia="Times New Roman" w:hAnsiTheme="majorHAnsi" w:cs="Times New Roman"/>
            <w:color w:val="0000FF"/>
            <w:sz w:val="22"/>
            <w:szCs w:val="22"/>
            <w:u w:val="single"/>
          </w:rPr>
          <w:t>(</w:t>
        </w:r>
        <w:proofErr w:type="gramEnd"/>
        <w:r w:rsidRPr="0014373B">
          <w:rPr>
            <w:rFonts w:asciiTheme="majorHAnsi" w:eastAsia="Times New Roman" w:hAnsiTheme="majorHAnsi" w:cs="Times New Roman"/>
            <w:color w:val="0000FF"/>
            <w:sz w:val="22"/>
            <w:szCs w:val="22"/>
            <w:u w:val="single"/>
          </w:rPr>
          <w:t>at)remedy.nl</w:t>
        </w:r>
        <w:r>
          <w:rPr>
            <w:rFonts w:asciiTheme="majorHAnsi" w:eastAsia="Times New Roman" w:hAnsiTheme="majorHAnsi" w:cs="Times New Roman"/>
            <w:color w:val="0000FF"/>
            <w:sz w:val="22"/>
            <w:szCs w:val="22"/>
            <w:u w:val="single"/>
          </w:rPr>
          <w:fldChar w:fldCharType="end"/>
        </w:r>
        <w:r w:rsidRPr="0014373B">
          <w:rPr>
            <w:rFonts w:asciiTheme="majorHAnsi" w:eastAsia="Times New Roman" w:hAnsiTheme="majorHAnsi" w:cs="Times New Roman"/>
            <w:color w:val="000000"/>
            <w:sz w:val="22"/>
            <w:szCs w:val="22"/>
          </w:rPr>
          <w:t>)</w:t>
        </w:r>
      </w:ins>
    </w:p>
    <w:p w14:paraId="4DC28133" w14:textId="77777777" w:rsidR="00577F45" w:rsidRPr="0014373B" w:rsidRDefault="00577F45" w:rsidP="00577F45">
      <w:pPr>
        <w:rPr>
          <w:ins w:id="331" w:author="Angelo Corsaro" w:date="2011-11-07T11:33:00Z"/>
          <w:rFonts w:asciiTheme="majorHAnsi" w:eastAsia="Times New Roman" w:hAnsiTheme="majorHAnsi" w:cs="Times New Roman"/>
          <w:color w:val="000000"/>
          <w:sz w:val="22"/>
          <w:szCs w:val="22"/>
        </w:rPr>
      </w:pPr>
      <w:ins w:id="332" w:author="Angelo Corsaro" w:date="2011-11-07T11:33:00Z">
        <w:r w:rsidRPr="0014373B">
          <w:rPr>
            <w:rFonts w:asciiTheme="majorHAnsi" w:eastAsia="Times New Roman" w:hAnsiTheme="majorHAnsi" w:cs="Times New Roman"/>
            <w:b/>
            <w:bCs/>
            <w:color w:val="000000"/>
            <w:sz w:val="22"/>
            <w:szCs w:val="22"/>
          </w:rPr>
          <w:t>Nature:</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t>Uncategorized</w:t>
        </w:r>
      </w:ins>
    </w:p>
    <w:p w14:paraId="39E35287" w14:textId="77777777" w:rsidR="00577F45" w:rsidRPr="0014373B" w:rsidRDefault="00577F45" w:rsidP="00577F45">
      <w:pPr>
        <w:rPr>
          <w:ins w:id="333" w:author="Angelo Corsaro" w:date="2011-11-07T11:33:00Z"/>
          <w:rFonts w:asciiTheme="majorHAnsi" w:eastAsia="Times New Roman" w:hAnsiTheme="majorHAnsi" w:cs="Times New Roman"/>
          <w:color w:val="000000"/>
          <w:sz w:val="22"/>
          <w:szCs w:val="22"/>
        </w:rPr>
      </w:pPr>
      <w:ins w:id="334" w:author="Angelo Corsaro" w:date="2011-11-07T11:33:00Z">
        <w:r w:rsidRPr="0014373B">
          <w:rPr>
            <w:rFonts w:asciiTheme="majorHAnsi" w:eastAsia="Times New Roman" w:hAnsiTheme="majorHAnsi" w:cs="Times New Roman"/>
            <w:b/>
            <w:bCs/>
            <w:color w:val="000000"/>
            <w:sz w:val="22"/>
            <w:szCs w:val="22"/>
          </w:rPr>
          <w:t>Severity:</w:t>
        </w:r>
        <w:r w:rsidRPr="0014373B">
          <w:rPr>
            <w:rFonts w:asciiTheme="majorHAnsi" w:eastAsia="Times New Roman" w:hAnsiTheme="majorHAnsi" w:cs="Times New Roman"/>
            <w:color w:val="000000"/>
            <w:sz w:val="22"/>
            <w:szCs w:val="22"/>
          </w:rPr>
          <w:t> </w:t>
        </w:r>
        <w:r>
          <w:rPr>
            <w:rFonts w:asciiTheme="majorHAnsi" w:eastAsia="Times New Roman" w:hAnsiTheme="majorHAnsi" w:cs="Times New Roman"/>
            <w:color w:val="000000"/>
            <w:sz w:val="22"/>
            <w:szCs w:val="22"/>
          </w:rPr>
          <w:tab/>
        </w:r>
        <w:r w:rsidRPr="0014373B">
          <w:rPr>
            <w:rFonts w:asciiTheme="majorHAnsi" w:eastAsia="Times New Roman" w:hAnsiTheme="majorHAnsi" w:cs="Times New Roman"/>
            <w:color w:val="000000"/>
            <w:sz w:val="22"/>
            <w:szCs w:val="22"/>
          </w:rPr>
          <w:t>Minor</w:t>
        </w:r>
      </w:ins>
    </w:p>
    <w:p w14:paraId="60E1C614" w14:textId="77777777" w:rsidR="00577F45" w:rsidRDefault="00577F45" w:rsidP="00577F45">
      <w:pPr>
        <w:rPr>
          <w:ins w:id="335" w:author="Angelo Corsaro" w:date="2011-11-07T11:33:00Z"/>
          <w:rFonts w:asciiTheme="majorHAnsi" w:eastAsia="Times New Roman" w:hAnsiTheme="majorHAnsi" w:cs="Times New Roman"/>
          <w:b/>
          <w:bCs/>
          <w:color w:val="000000"/>
          <w:sz w:val="22"/>
          <w:szCs w:val="22"/>
        </w:rPr>
      </w:pPr>
    </w:p>
    <w:p w14:paraId="66CD9108" w14:textId="3AD611B0" w:rsidR="00577F45" w:rsidRPr="00577F45" w:rsidRDefault="00577F45" w:rsidP="00577F45">
      <w:pPr>
        <w:rPr>
          <w:ins w:id="336" w:author="Angelo Corsaro" w:date="2011-11-07T11:34:00Z"/>
          <w:rFonts w:asciiTheme="majorHAnsi" w:eastAsia="Times New Roman" w:hAnsiTheme="majorHAnsi" w:cs="Times New Roman"/>
          <w:b/>
          <w:bCs/>
          <w:color w:val="000000"/>
          <w:sz w:val="22"/>
          <w:szCs w:val="22"/>
          <w:rPrChange w:id="337" w:author="Angelo Corsaro" w:date="2011-11-07T11:34:00Z">
            <w:rPr>
              <w:ins w:id="338" w:author="Angelo Corsaro" w:date="2011-11-07T11:34:00Z"/>
              <w:rFonts w:asciiTheme="majorHAnsi" w:hAnsiTheme="majorHAnsi" w:cs="Courier"/>
              <w:color w:val="000000"/>
              <w:sz w:val="22"/>
              <w:szCs w:val="22"/>
            </w:rPr>
          </w:rPrChange>
        </w:rPr>
      </w:pPr>
      <w:ins w:id="339" w:author="Angelo Corsaro" w:date="2011-11-07T11:33:00Z">
        <w:r w:rsidRPr="0014373B">
          <w:rPr>
            <w:rFonts w:asciiTheme="majorHAnsi" w:eastAsia="Times New Roman" w:hAnsiTheme="majorHAnsi" w:cs="Times New Roman"/>
            <w:b/>
            <w:bCs/>
            <w:color w:val="000000"/>
            <w:sz w:val="22"/>
            <w:szCs w:val="22"/>
          </w:rPr>
          <w:t>Summary</w:t>
        </w:r>
        <w:r>
          <w:rPr>
            <w:rFonts w:asciiTheme="majorHAnsi" w:eastAsia="Times New Roman" w:hAnsiTheme="majorHAnsi" w:cs="Times New Roman"/>
            <w:b/>
            <w:bCs/>
            <w:color w:val="000000"/>
            <w:sz w:val="22"/>
            <w:szCs w:val="22"/>
          </w:rPr>
          <w:t>.</w:t>
        </w:r>
      </w:ins>
      <w:ins w:id="340" w:author="Angelo Corsaro" w:date="2011-11-07T11:34:00Z">
        <w:r>
          <w:rPr>
            <w:rFonts w:asciiTheme="majorHAnsi" w:eastAsia="Times New Roman" w:hAnsiTheme="majorHAnsi" w:cs="Times New Roman"/>
            <w:b/>
            <w:bCs/>
            <w:color w:val="000000"/>
            <w:sz w:val="22"/>
            <w:szCs w:val="22"/>
          </w:rPr>
          <w:t xml:space="preserve"> </w:t>
        </w:r>
        <w:r w:rsidRPr="00577F45">
          <w:rPr>
            <w:rFonts w:asciiTheme="majorHAnsi" w:hAnsiTheme="majorHAnsi" w:cs="Courier"/>
            <w:color w:val="000000"/>
            <w:sz w:val="22"/>
            <w:szCs w:val="22"/>
          </w:rPr>
          <w:t xml:space="preserve">The “representative” example in Section 8.2 is not very “representative”. For example, everything in the </w:t>
        </w:r>
        <w:proofErr w:type="spellStart"/>
        <w:r w:rsidRPr="00577F45">
          <w:rPr>
            <w:rFonts w:asciiTheme="majorHAnsi" w:hAnsiTheme="majorHAnsi" w:cs="Courier"/>
            <w:color w:val="000000"/>
            <w:sz w:val="22"/>
            <w:szCs w:val="22"/>
          </w:rPr>
          <w:t>struct</w:t>
        </w:r>
        <w:proofErr w:type="spellEnd"/>
        <w:r w:rsidRPr="00577F45">
          <w:rPr>
            <w:rFonts w:asciiTheme="majorHAnsi" w:hAnsiTheme="majorHAnsi" w:cs="Courier"/>
            <w:color w:val="000000"/>
            <w:sz w:val="22"/>
            <w:szCs w:val="22"/>
          </w:rPr>
          <w:t xml:space="preserve"> can be trivially returned by value (either a basic type or a pointer) with no impact on performance.</w:t>
        </w:r>
      </w:ins>
    </w:p>
    <w:p w14:paraId="7741D205" w14:textId="77777777" w:rsidR="00577F45" w:rsidRPr="00577F45" w:rsidRDefault="00577F45" w:rsidP="00577F45">
      <w:pPr>
        <w:rPr>
          <w:ins w:id="341" w:author="Angelo Corsaro" w:date="2011-11-07T11:34:00Z"/>
          <w:rFonts w:asciiTheme="majorHAnsi" w:hAnsiTheme="majorHAnsi" w:cs="Courier"/>
          <w:color w:val="000000"/>
          <w:sz w:val="22"/>
          <w:szCs w:val="22"/>
        </w:rPr>
      </w:pPr>
    </w:p>
    <w:p w14:paraId="3322FC28" w14:textId="77777777" w:rsidR="00577F45" w:rsidRPr="00577F45" w:rsidRDefault="00577F45" w:rsidP="00577F45">
      <w:pPr>
        <w:rPr>
          <w:ins w:id="342" w:author="Angelo Corsaro" w:date="2011-11-07T11:34:00Z"/>
          <w:rFonts w:asciiTheme="majorHAnsi" w:hAnsiTheme="majorHAnsi" w:cs="Courier"/>
          <w:color w:val="000000"/>
          <w:sz w:val="22"/>
          <w:szCs w:val="22"/>
        </w:rPr>
      </w:pPr>
      <w:ins w:id="343" w:author="Angelo Corsaro" w:date="2011-11-07T11:34:00Z">
        <w:r w:rsidRPr="00577F45">
          <w:rPr>
            <w:rFonts w:asciiTheme="majorHAnsi" w:hAnsiTheme="majorHAnsi" w:cs="Courier"/>
            <w:color w:val="000000"/>
            <w:sz w:val="22"/>
            <w:szCs w:val="22"/>
          </w:rPr>
          <w:t xml:space="preserve"> </w:t>
        </w:r>
      </w:ins>
    </w:p>
    <w:p w14:paraId="60306B90" w14:textId="77777777" w:rsidR="00577F45" w:rsidRPr="00577F45" w:rsidRDefault="00577F45" w:rsidP="00577F45">
      <w:pPr>
        <w:rPr>
          <w:ins w:id="344" w:author="Angelo Corsaro" w:date="2011-11-07T11:34:00Z"/>
          <w:rFonts w:asciiTheme="majorHAnsi" w:hAnsiTheme="majorHAnsi" w:cs="Courier"/>
          <w:color w:val="000000"/>
          <w:sz w:val="22"/>
          <w:szCs w:val="22"/>
        </w:rPr>
      </w:pPr>
    </w:p>
    <w:p w14:paraId="3C9B55C5" w14:textId="77777777" w:rsidR="00577F45" w:rsidRPr="00577F45" w:rsidRDefault="00577F45" w:rsidP="00577F45">
      <w:pPr>
        <w:rPr>
          <w:ins w:id="345" w:author="Angelo Corsaro" w:date="2011-11-07T11:34:00Z"/>
          <w:rFonts w:asciiTheme="majorHAnsi" w:hAnsiTheme="majorHAnsi" w:cs="Courier"/>
          <w:color w:val="000000"/>
          <w:sz w:val="22"/>
          <w:szCs w:val="22"/>
        </w:rPr>
      </w:pPr>
      <w:ins w:id="346" w:author="Angelo Corsaro" w:date="2011-11-07T11:34:00Z">
        <w:r w:rsidRPr="00577F45">
          <w:rPr>
            <w:rFonts w:asciiTheme="majorHAnsi" w:hAnsiTheme="majorHAnsi" w:cs="Courier"/>
            <w:color w:val="000000"/>
            <w:sz w:val="22"/>
            <w:szCs w:val="22"/>
          </w:rPr>
          <w:t>If, instead, there were a substructure that was large and/or deeply nested, this example seems to break down. For example:</w:t>
        </w:r>
      </w:ins>
    </w:p>
    <w:p w14:paraId="2E3633F8" w14:textId="77777777" w:rsidR="00577F45" w:rsidRPr="00577F45" w:rsidRDefault="00577F45" w:rsidP="00577F45">
      <w:pPr>
        <w:rPr>
          <w:ins w:id="347" w:author="Angelo Corsaro" w:date="2011-11-07T11:34:00Z"/>
          <w:rFonts w:asciiTheme="majorHAnsi" w:hAnsiTheme="majorHAnsi" w:cs="Courier"/>
          <w:color w:val="000000"/>
          <w:sz w:val="22"/>
          <w:szCs w:val="22"/>
        </w:rPr>
      </w:pPr>
    </w:p>
    <w:p w14:paraId="70747CEB" w14:textId="77777777" w:rsidR="00577F45" w:rsidRPr="00577F45" w:rsidRDefault="00577F45" w:rsidP="00577F45">
      <w:pPr>
        <w:rPr>
          <w:ins w:id="348" w:author="Angelo Corsaro" w:date="2011-11-07T11:34:00Z"/>
          <w:rFonts w:asciiTheme="majorHAnsi" w:hAnsiTheme="majorHAnsi" w:cs="Courier"/>
          <w:color w:val="000000"/>
          <w:sz w:val="22"/>
          <w:szCs w:val="22"/>
        </w:rPr>
      </w:pPr>
      <w:ins w:id="349" w:author="Angelo Corsaro" w:date="2011-11-07T11:34:00Z">
        <w:r w:rsidRPr="00577F45">
          <w:rPr>
            <w:rFonts w:asciiTheme="majorHAnsi" w:hAnsiTheme="majorHAnsi" w:cs="Courier"/>
            <w:color w:val="000000"/>
            <w:sz w:val="22"/>
            <w:szCs w:val="22"/>
          </w:rPr>
          <w:t xml:space="preserve"> </w:t>
        </w:r>
      </w:ins>
    </w:p>
    <w:p w14:paraId="3FE93CAE" w14:textId="77777777" w:rsidR="00577F45" w:rsidRPr="00577F45" w:rsidRDefault="00577F45" w:rsidP="00577F45">
      <w:pPr>
        <w:rPr>
          <w:ins w:id="350" w:author="Angelo Corsaro" w:date="2011-11-07T11:34:00Z"/>
          <w:rFonts w:asciiTheme="majorHAnsi" w:hAnsiTheme="majorHAnsi" w:cs="Courier"/>
          <w:color w:val="000000"/>
          <w:sz w:val="22"/>
          <w:szCs w:val="22"/>
        </w:rPr>
      </w:pPr>
    </w:p>
    <w:p w14:paraId="71C9BC0B" w14:textId="77777777" w:rsidR="00577F45" w:rsidRPr="00577F45" w:rsidRDefault="00577F45">
      <w:pPr>
        <w:ind w:left="708"/>
        <w:rPr>
          <w:ins w:id="351" w:author="Angelo Corsaro" w:date="2011-11-07T11:34:00Z"/>
          <w:rFonts w:asciiTheme="majorHAnsi" w:hAnsiTheme="majorHAnsi" w:cs="Courier"/>
          <w:color w:val="000000"/>
          <w:sz w:val="22"/>
          <w:szCs w:val="22"/>
        </w:rPr>
        <w:pPrChange w:id="352" w:author="Angelo Corsaro" w:date="2011-11-07T11:35:00Z">
          <w:pPr/>
        </w:pPrChange>
      </w:pPr>
      <w:proofErr w:type="spellStart"/>
      <w:proofErr w:type="gramStart"/>
      <w:ins w:id="353" w:author="Angelo Corsaro" w:date="2011-11-07T11:34:00Z">
        <w:r w:rsidRPr="00577F45">
          <w:rPr>
            <w:rFonts w:asciiTheme="majorHAnsi" w:hAnsiTheme="majorHAnsi" w:cs="Courier"/>
            <w:color w:val="000000"/>
            <w:sz w:val="22"/>
            <w:szCs w:val="22"/>
          </w:rPr>
          <w:t>typedef</w:t>
        </w:r>
        <w:proofErr w:type="spellEnd"/>
        <w:proofErr w:type="gramEnd"/>
        <w:r w:rsidRPr="00577F45">
          <w:rPr>
            <w:rFonts w:asciiTheme="majorHAnsi" w:hAnsiTheme="majorHAnsi" w:cs="Courier"/>
            <w:color w:val="000000"/>
            <w:sz w:val="22"/>
            <w:szCs w:val="22"/>
          </w:rPr>
          <w:t xml:space="preserve"> sequence&lt;long, 1000000&gt; </w:t>
        </w:r>
        <w:proofErr w:type="spellStart"/>
        <w:r w:rsidRPr="00577F45">
          <w:rPr>
            <w:rFonts w:asciiTheme="majorHAnsi" w:hAnsiTheme="majorHAnsi" w:cs="Courier"/>
            <w:color w:val="000000"/>
            <w:sz w:val="22"/>
            <w:szCs w:val="22"/>
          </w:rPr>
          <w:t>HugeLongSeq</w:t>
        </w:r>
        <w:proofErr w:type="spellEnd"/>
        <w:r w:rsidRPr="00577F45">
          <w:rPr>
            <w:rFonts w:asciiTheme="majorHAnsi" w:hAnsiTheme="majorHAnsi" w:cs="Courier"/>
            <w:color w:val="000000"/>
            <w:sz w:val="22"/>
            <w:szCs w:val="22"/>
          </w:rPr>
          <w:t>; // 4 MB</w:t>
        </w:r>
      </w:ins>
    </w:p>
    <w:p w14:paraId="633FF438" w14:textId="77777777" w:rsidR="00577F45" w:rsidRPr="00577F45" w:rsidRDefault="00577F45" w:rsidP="00577F45">
      <w:pPr>
        <w:rPr>
          <w:ins w:id="354" w:author="Angelo Corsaro" w:date="2011-11-07T11:34:00Z"/>
          <w:rFonts w:asciiTheme="majorHAnsi" w:hAnsiTheme="majorHAnsi" w:cs="Courier"/>
          <w:color w:val="000000"/>
          <w:sz w:val="22"/>
          <w:szCs w:val="22"/>
        </w:rPr>
      </w:pPr>
    </w:p>
    <w:p w14:paraId="436AE6B4" w14:textId="369522C8" w:rsidR="00577F45" w:rsidRPr="00577F45" w:rsidRDefault="00577F45">
      <w:pPr>
        <w:ind w:left="708"/>
        <w:rPr>
          <w:ins w:id="355" w:author="Angelo Corsaro" w:date="2011-11-07T11:34:00Z"/>
          <w:rFonts w:asciiTheme="majorHAnsi" w:hAnsiTheme="majorHAnsi" w:cs="Courier"/>
          <w:color w:val="000000"/>
          <w:sz w:val="22"/>
          <w:szCs w:val="22"/>
        </w:rPr>
        <w:pPrChange w:id="356" w:author="Angelo Corsaro" w:date="2011-11-07T11:34:00Z">
          <w:pPr/>
        </w:pPrChange>
      </w:pPr>
      <w:proofErr w:type="spellStart"/>
      <w:proofErr w:type="gramStart"/>
      <w:ins w:id="357" w:author="Angelo Corsaro" w:date="2011-11-07T11:34:00Z">
        <w:r w:rsidRPr="00577F45">
          <w:rPr>
            <w:rFonts w:asciiTheme="majorHAnsi" w:hAnsiTheme="majorHAnsi" w:cs="Courier"/>
            <w:color w:val="000000"/>
            <w:sz w:val="22"/>
            <w:szCs w:val="22"/>
          </w:rPr>
          <w:t>struct</w:t>
        </w:r>
        <w:proofErr w:type="spellEnd"/>
        <w:proofErr w:type="gram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LargeStruct</w:t>
        </w:r>
        <w:proofErr w:type="spellEnd"/>
        <w:r>
          <w:rPr>
            <w:rFonts w:asciiTheme="majorHAnsi" w:hAnsiTheme="majorHAnsi" w:cs="Courier"/>
            <w:color w:val="000000"/>
            <w:sz w:val="22"/>
            <w:szCs w:val="22"/>
          </w:rPr>
          <w:t xml:space="preserve"> </w:t>
        </w:r>
        <w:r w:rsidRPr="00577F45">
          <w:rPr>
            <w:rFonts w:asciiTheme="majorHAnsi" w:hAnsiTheme="majorHAnsi" w:cs="Courier"/>
            <w:color w:val="000000"/>
            <w:sz w:val="22"/>
            <w:szCs w:val="22"/>
          </w:rPr>
          <w:t>{</w:t>
        </w:r>
      </w:ins>
    </w:p>
    <w:p w14:paraId="5656E935" w14:textId="57488AC0" w:rsidR="00577F45" w:rsidRPr="00577F45" w:rsidRDefault="00577F45">
      <w:pPr>
        <w:ind w:left="708"/>
        <w:rPr>
          <w:ins w:id="358" w:author="Angelo Corsaro" w:date="2011-11-07T11:34:00Z"/>
          <w:rFonts w:asciiTheme="majorHAnsi" w:hAnsiTheme="majorHAnsi" w:cs="Courier"/>
          <w:color w:val="000000"/>
          <w:sz w:val="22"/>
          <w:szCs w:val="22"/>
        </w:rPr>
        <w:pPrChange w:id="359" w:author="Angelo Corsaro" w:date="2011-11-07T11:34:00Z">
          <w:pPr/>
        </w:pPrChange>
      </w:pPr>
      <w:ins w:id="360"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long</w:t>
        </w:r>
        <w:proofErr w:type="gramEnd"/>
        <w:r>
          <w:rPr>
            <w:rFonts w:asciiTheme="majorHAnsi" w:hAnsiTheme="majorHAnsi" w:cs="Courier"/>
            <w:color w:val="000000"/>
            <w:sz w:val="22"/>
            <w:szCs w:val="22"/>
          </w:rPr>
          <w:t xml:space="preserve"> id;</w:t>
        </w:r>
      </w:ins>
    </w:p>
    <w:p w14:paraId="564974A0" w14:textId="14FFDB84" w:rsidR="00577F45" w:rsidRPr="00577F45" w:rsidRDefault="00577F45">
      <w:pPr>
        <w:ind w:left="708"/>
        <w:rPr>
          <w:ins w:id="361" w:author="Angelo Corsaro" w:date="2011-11-07T11:34:00Z"/>
          <w:rFonts w:asciiTheme="majorHAnsi" w:hAnsiTheme="majorHAnsi" w:cs="Courier"/>
          <w:color w:val="000000"/>
          <w:sz w:val="22"/>
          <w:szCs w:val="22"/>
        </w:rPr>
        <w:pPrChange w:id="362" w:author="Angelo Corsaro" w:date="2011-11-07T11:34:00Z">
          <w:pPr/>
        </w:pPrChange>
      </w:pPr>
      <w:ins w:id="363" w:author="Angelo Corsaro" w:date="2011-11-07T11:34:00Z">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HugeLongSeq</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mySeq</w:t>
        </w:r>
        <w:proofErr w:type="spellEnd"/>
        <w:r w:rsidRPr="00577F45">
          <w:rPr>
            <w:rFonts w:asciiTheme="majorHAnsi" w:hAnsiTheme="majorHAnsi" w:cs="Courier"/>
            <w:color w:val="000000"/>
            <w:sz w:val="22"/>
            <w:szCs w:val="22"/>
          </w:rPr>
          <w:t>;</w:t>
        </w:r>
      </w:ins>
    </w:p>
    <w:p w14:paraId="5B0C0FCA" w14:textId="77777777" w:rsidR="00577F45" w:rsidRPr="00577F45" w:rsidRDefault="00577F45">
      <w:pPr>
        <w:ind w:left="708"/>
        <w:rPr>
          <w:ins w:id="364" w:author="Angelo Corsaro" w:date="2011-11-07T11:34:00Z"/>
          <w:rFonts w:asciiTheme="majorHAnsi" w:hAnsiTheme="majorHAnsi" w:cs="Courier"/>
          <w:color w:val="000000"/>
          <w:sz w:val="22"/>
          <w:szCs w:val="22"/>
        </w:rPr>
        <w:pPrChange w:id="365" w:author="Angelo Corsaro" w:date="2011-11-07T11:34:00Z">
          <w:pPr/>
        </w:pPrChange>
      </w:pPr>
      <w:ins w:id="366" w:author="Angelo Corsaro" w:date="2011-11-07T11:34:00Z">
        <w:r w:rsidRPr="00577F45">
          <w:rPr>
            <w:rFonts w:asciiTheme="majorHAnsi" w:hAnsiTheme="majorHAnsi" w:cs="Courier"/>
            <w:color w:val="000000"/>
            <w:sz w:val="22"/>
            <w:szCs w:val="22"/>
          </w:rPr>
          <w:t>};</w:t>
        </w:r>
      </w:ins>
    </w:p>
    <w:p w14:paraId="78C6A746" w14:textId="77777777" w:rsidR="00577F45" w:rsidRPr="00577F45" w:rsidRDefault="00577F45" w:rsidP="00577F45">
      <w:pPr>
        <w:rPr>
          <w:ins w:id="367" w:author="Angelo Corsaro" w:date="2011-11-07T11:34:00Z"/>
          <w:rFonts w:asciiTheme="majorHAnsi" w:hAnsiTheme="majorHAnsi" w:cs="Courier"/>
          <w:color w:val="000000"/>
          <w:sz w:val="22"/>
          <w:szCs w:val="22"/>
        </w:rPr>
      </w:pPr>
    </w:p>
    <w:p w14:paraId="5556B2C9" w14:textId="66257F6D" w:rsidR="00577F45" w:rsidRPr="00577F45" w:rsidRDefault="00577F45">
      <w:pPr>
        <w:ind w:left="708"/>
        <w:rPr>
          <w:ins w:id="368" w:author="Angelo Corsaro" w:date="2011-11-07T11:34:00Z"/>
          <w:rFonts w:asciiTheme="majorHAnsi" w:hAnsiTheme="majorHAnsi" w:cs="Courier"/>
          <w:color w:val="000000"/>
          <w:sz w:val="22"/>
          <w:szCs w:val="22"/>
        </w:rPr>
        <w:pPrChange w:id="369" w:author="Angelo Corsaro" w:date="2011-11-07T11:35:00Z">
          <w:pPr/>
        </w:pPrChange>
      </w:pPr>
      <w:ins w:id="370" w:author="Angelo Corsaro" w:date="2011-11-07T11:34:00Z">
        <w:r w:rsidRPr="00577F45">
          <w:rPr>
            <w:rFonts w:asciiTheme="majorHAnsi" w:hAnsiTheme="majorHAnsi" w:cs="Courier"/>
            <w:color w:val="000000"/>
            <w:sz w:val="22"/>
            <w:szCs w:val="22"/>
          </w:rPr>
          <w:t xml:space="preserve"> </w:t>
        </w:r>
        <w:proofErr w:type="spellStart"/>
        <w:proofErr w:type="gramStart"/>
        <w:r w:rsidRPr="00577F45">
          <w:rPr>
            <w:rFonts w:asciiTheme="majorHAnsi" w:hAnsiTheme="majorHAnsi" w:cs="Courier"/>
            <w:color w:val="000000"/>
            <w:sz w:val="22"/>
            <w:szCs w:val="22"/>
          </w:rPr>
          <w:t>struct</w:t>
        </w:r>
        <w:proofErr w:type="spellEnd"/>
        <w:proofErr w:type="gram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RadarTrack</w:t>
        </w:r>
        <w:proofErr w:type="spellEnd"/>
        <w:r w:rsidRPr="00577F45">
          <w:rPr>
            <w:rFonts w:asciiTheme="majorHAnsi" w:hAnsiTheme="majorHAnsi" w:cs="Courier"/>
            <w:color w:val="000000"/>
            <w:sz w:val="22"/>
            <w:szCs w:val="22"/>
          </w:rPr>
          <w:t xml:space="preserve"> </w:t>
        </w:r>
      </w:ins>
      <w:ins w:id="371" w:author="Angelo Corsaro" w:date="2011-11-07T11:35:00Z">
        <w:r>
          <w:rPr>
            <w:rFonts w:asciiTheme="majorHAnsi" w:hAnsiTheme="majorHAnsi" w:cs="Courier"/>
            <w:color w:val="000000"/>
            <w:sz w:val="22"/>
            <w:szCs w:val="22"/>
          </w:rPr>
          <w:t xml:space="preserve"> </w:t>
        </w:r>
      </w:ins>
      <w:ins w:id="372" w:author="Angelo Corsaro" w:date="2011-11-07T11:34:00Z">
        <w:r w:rsidRPr="00577F45">
          <w:rPr>
            <w:rFonts w:asciiTheme="majorHAnsi" w:hAnsiTheme="majorHAnsi" w:cs="Courier"/>
            <w:color w:val="000000"/>
            <w:sz w:val="22"/>
            <w:szCs w:val="22"/>
          </w:rPr>
          <w:t>{</w:t>
        </w:r>
      </w:ins>
    </w:p>
    <w:p w14:paraId="2C911286" w14:textId="4796556F" w:rsidR="00577F45" w:rsidRPr="00577F45" w:rsidRDefault="00577F45">
      <w:pPr>
        <w:ind w:left="708"/>
        <w:rPr>
          <w:ins w:id="373" w:author="Angelo Corsaro" w:date="2011-11-07T11:34:00Z"/>
          <w:rFonts w:asciiTheme="majorHAnsi" w:hAnsiTheme="majorHAnsi" w:cs="Courier"/>
          <w:color w:val="000000"/>
          <w:sz w:val="22"/>
          <w:szCs w:val="22"/>
        </w:rPr>
        <w:pPrChange w:id="374" w:author="Angelo Corsaro" w:date="2011-11-07T11:35:00Z">
          <w:pPr/>
        </w:pPrChange>
      </w:pPr>
      <w:ins w:id="375"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string</w:t>
        </w:r>
        <w:proofErr w:type="gramEnd"/>
        <w:r>
          <w:rPr>
            <w:rFonts w:asciiTheme="majorHAnsi" w:hAnsiTheme="majorHAnsi" w:cs="Courier"/>
            <w:color w:val="000000"/>
            <w:sz w:val="22"/>
            <w:szCs w:val="22"/>
          </w:rPr>
          <w:t xml:space="preserve"> id;</w:t>
        </w:r>
      </w:ins>
    </w:p>
    <w:p w14:paraId="5E886467" w14:textId="6D585F2F" w:rsidR="00577F45" w:rsidRPr="00577F45" w:rsidRDefault="00577F45">
      <w:pPr>
        <w:ind w:left="708"/>
        <w:rPr>
          <w:ins w:id="376" w:author="Angelo Corsaro" w:date="2011-11-07T11:34:00Z"/>
          <w:rFonts w:asciiTheme="majorHAnsi" w:hAnsiTheme="majorHAnsi" w:cs="Courier"/>
          <w:color w:val="000000"/>
          <w:sz w:val="22"/>
          <w:szCs w:val="22"/>
        </w:rPr>
        <w:pPrChange w:id="377" w:author="Angelo Corsaro" w:date="2011-11-07T11:35:00Z">
          <w:pPr/>
        </w:pPrChange>
      </w:pPr>
      <w:ins w:id="378" w:author="Angelo Corsaro" w:date="2011-11-07T11:34:00Z">
        <w:r w:rsidRPr="00577F45">
          <w:rPr>
            <w:rFonts w:asciiTheme="majorHAnsi" w:hAnsiTheme="majorHAnsi" w:cs="Courier"/>
            <w:color w:val="000000"/>
            <w:sz w:val="22"/>
            <w:szCs w:val="22"/>
          </w:rPr>
          <w:t xml:space="preserve">   </w:t>
        </w:r>
        <w:proofErr w:type="gramStart"/>
        <w:r w:rsidRPr="00577F45">
          <w:rPr>
            <w:rFonts w:asciiTheme="majorHAnsi" w:hAnsiTheme="majorHAnsi" w:cs="Courier"/>
            <w:color w:val="000000"/>
            <w:sz w:val="22"/>
            <w:szCs w:val="22"/>
          </w:rPr>
          <w:t>long</w:t>
        </w:r>
        <w:proofErr w:type="gramEnd"/>
        <w:r w:rsidRPr="00577F45">
          <w:rPr>
            <w:rFonts w:asciiTheme="majorHAnsi" w:hAnsiTheme="majorHAnsi" w:cs="Courier"/>
            <w:color w:val="000000"/>
            <w:sz w:val="22"/>
            <w:szCs w:val="22"/>
          </w:rPr>
          <w:t xml:space="preserve"> x;</w:t>
        </w:r>
      </w:ins>
    </w:p>
    <w:p w14:paraId="3180A8CC" w14:textId="77777777" w:rsidR="00577F45" w:rsidRPr="00577F45" w:rsidRDefault="00577F45">
      <w:pPr>
        <w:ind w:left="708"/>
        <w:rPr>
          <w:ins w:id="379" w:author="Angelo Corsaro" w:date="2011-11-07T11:34:00Z"/>
          <w:rFonts w:asciiTheme="majorHAnsi" w:hAnsiTheme="majorHAnsi" w:cs="Courier"/>
          <w:color w:val="000000"/>
          <w:sz w:val="22"/>
          <w:szCs w:val="22"/>
        </w:rPr>
        <w:pPrChange w:id="380" w:author="Angelo Corsaro" w:date="2011-11-07T11:35:00Z">
          <w:pPr/>
        </w:pPrChange>
      </w:pPr>
      <w:ins w:id="381" w:author="Angelo Corsaro" w:date="2011-11-07T11:34:00Z">
        <w:r w:rsidRPr="00577F45">
          <w:rPr>
            <w:rFonts w:asciiTheme="majorHAnsi" w:hAnsiTheme="majorHAnsi" w:cs="Courier"/>
            <w:color w:val="000000"/>
            <w:sz w:val="22"/>
            <w:szCs w:val="22"/>
          </w:rPr>
          <w:t xml:space="preserve">   </w:t>
        </w:r>
        <w:proofErr w:type="gramStart"/>
        <w:r w:rsidRPr="00577F45">
          <w:rPr>
            <w:rFonts w:asciiTheme="majorHAnsi" w:hAnsiTheme="majorHAnsi" w:cs="Courier"/>
            <w:color w:val="000000"/>
            <w:sz w:val="22"/>
            <w:szCs w:val="22"/>
          </w:rPr>
          <w:t>long</w:t>
        </w:r>
        <w:proofErr w:type="gramEnd"/>
        <w:r w:rsidRPr="00577F45">
          <w:rPr>
            <w:rFonts w:asciiTheme="majorHAnsi" w:hAnsiTheme="majorHAnsi" w:cs="Courier"/>
            <w:color w:val="000000"/>
            <w:sz w:val="22"/>
            <w:szCs w:val="22"/>
          </w:rPr>
          <w:t xml:space="preserve"> y;</w:t>
        </w:r>
      </w:ins>
    </w:p>
    <w:p w14:paraId="2FD86ABC" w14:textId="77777777" w:rsidR="00577F45" w:rsidRPr="00577F45" w:rsidRDefault="00577F45">
      <w:pPr>
        <w:ind w:left="708"/>
        <w:rPr>
          <w:ins w:id="382" w:author="Angelo Corsaro" w:date="2011-11-07T11:34:00Z"/>
          <w:rFonts w:asciiTheme="majorHAnsi" w:hAnsiTheme="majorHAnsi" w:cs="Courier"/>
          <w:color w:val="000000"/>
          <w:sz w:val="22"/>
          <w:szCs w:val="22"/>
        </w:rPr>
        <w:pPrChange w:id="383" w:author="Angelo Corsaro" w:date="2011-11-07T11:35:00Z">
          <w:pPr/>
        </w:pPrChange>
      </w:pPr>
    </w:p>
    <w:p w14:paraId="79DA1D1D" w14:textId="1C5D32D8" w:rsidR="00577F45" w:rsidRPr="00577F45" w:rsidRDefault="00577F45">
      <w:pPr>
        <w:ind w:left="708"/>
        <w:rPr>
          <w:ins w:id="384" w:author="Angelo Corsaro" w:date="2011-11-07T11:34:00Z"/>
          <w:rFonts w:asciiTheme="majorHAnsi" w:hAnsiTheme="majorHAnsi" w:cs="Courier"/>
          <w:color w:val="000000"/>
          <w:sz w:val="22"/>
          <w:szCs w:val="22"/>
        </w:rPr>
        <w:pPrChange w:id="385" w:author="Angelo Corsaro" w:date="2011-11-07T11:35:00Z">
          <w:pPr/>
        </w:pPrChange>
      </w:pPr>
      <w:ins w:id="386" w:author="Angelo Corsaro" w:date="2011-11-07T11:34:00Z">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long</w:t>
        </w:r>
        <w:proofErr w:type="gramEnd"/>
        <w:r>
          <w:rPr>
            <w:rFonts w:asciiTheme="majorHAnsi" w:hAnsiTheme="majorHAnsi" w:cs="Courier"/>
            <w:color w:val="000000"/>
            <w:sz w:val="22"/>
            <w:szCs w:val="22"/>
          </w:rPr>
          <w:t xml:space="preserve"> z; //@optional</w:t>
        </w:r>
      </w:ins>
    </w:p>
    <w:p w14:paraId="574A42C6" w14:textId="62C0DFF9" w:rsidR="00577F45" w:rsidRPr="00577F45" w:rsidRDefault="00577F45">
      <w:pPr>
        <w:ind w:left="708"/>
        <w:rPr>
          <w:ins w:id="387" w:author="Angelo Corsaro" w:date="2011-11-07T11:34:00Z"/>
          <w:rFonts w:asciiTheme="majorHAnsi" w:hAnsiTheme="majorHAnsi" w:cs="Courier"/>
          <w:color w:val="000000"/>
          <w:sz w:val="22"/>
          <w:szCs w:val="22"/>
        </w:rPr>
        <w:pPrChange w:id="388" w:author="Angelo Corsaro" w:date="2011-11-07T11:35:00Z">
          <w:pPr/>
        </w:pPrChange>
      </w:pPr>
      <w:ins w:id="389" w:author="Angelo Corsaro" w:date="2011-11-07T11:34:00Z">
        <w:r w:rsidRPr="00577F45">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sequence</w:t>
        </w:r>
        <w:proofErr w:type="gramEnd"/>
        <w:r>
          <w:rPr>
            <w:rFonts w:asciiTheme="majorHAnsi" w:hAnsiTheme="majorHAnsi" w:cs="Courier"/>
            <w:color w:val="000000"/>
            <w:sz w:val="22"/>
            <w:szCs w:val="22"/>
          </w:rPr>
          <w:t>&lt;octet&gt; plot; //@shared</w:t>
        </w:r>
      </w:ins>
    </w:p>
    <w:p w14:paraId="56F07B59" w14:textId="77777777" w:rsidR="00577F45" w:rsidRPr="00577F45" w:rsidRDefault="00577F45">
      <w:pPr>
        <w:ind w:left="708"/>
        <w:rPr>
          <w:ins w:id="390" w:author="Angelo Corsaro" w:date="2011-11-07T11:34:00Z"/>
          <w:rFonts w:asciiTheme="majorHAnsi" w:hAnsiTheme="majorHAnsi" w:cs="Courier"/>
          <w:color w:val="000000"/>
          <w:sz w:val="22"/>
          <w:szCs w:val="22"/>
        </w:rPr>
        <w:pPrChange w:id="391" w:author="Angelo Corsaro" w:date="2011-11-07T11:35:00Z">
          <w:pPr/>
        </w:pPrChange>
      </w:pPr>
      <w:ins w:id="392" w:author="Angelo Corsaro" w:date="2011-11-07T11:34:00Z">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LargeStruct</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myLargeMember</w:t>
        </w:r>
        <w:proofErr w:type="spellEnd"/>
        <w:r w:rsidRPr="00577F45">
          <w:rPr>
            <w:rFonts w:asciiTheme="majorHAnsi" w:hAnsiTheme="majorHAnsi" w:cs="Courier"/>
            <w:color w:val="000000"/>
            <w:sz w:val="22"/>
            <w:szCs w:val="22"/>
          </w:rPr>
          <w:t>; // new field</w:t>
        </w:r>
      </w:ins>
    </w:p>
    <w:p w14:paraId="62B8E1DE" w14:textId="77777777" w:rsidR="00577F45" w:rsidRPr="00577F45" w:rsidRDefault="00577F45">
      <w:pPr>
        <w:ind w:left="708"/>
        <w:rPr>
          <w:ins w:id="393" w:author="Angelo Corsaro" w:date="2011-11-07T11:34:00Z"/>
          <w:rFonts w:asciiTheme="majorHAnsi" w:hAnsiTheme="majorHAnsi" w:cs="Courier"/>
          <w:color w:val="000000"/>
          <w:sz w:val="22"/>
          <w:szCs w:val="22"/>
        </w:rPr>
        <w:pPrChange w:id="394" w:author="Angelo Corsaro" w:date="2011-11-07T11:35:00Z">
          <w:pPr/>
        </w:pPrChange>
      </w:pPr>
    </w:p>
    <w:p w14:paraId="69BDE800" w14:textId="77777777" w:rsidR="00577F45" w:rsidRPr="00577F45" w:rsidRDefault="00577F45">
      <w:pPr>
        <w:ind w:left="708"/>
        <w:rPr>
          <w:ins w:id="395" w:author="Angelo Corsaro" w:date="2011-11-07T11:34:00Z"/>
          <w:rFonts w:asciiTheme="majorHAnsi" w:hAnsiTheme="majorHAnsi" w:cs="Courier"/>
          <w:color w:val="000000"/>
          <w:sz w:val="22"/>
          <w:szCs w:val="22"/>
        </w:rPr>
        <w:pPrChange w:id="396" w:author="Angelo Corsaro" w:date="2011-11-07T11:35:00Z">
          <w:pPr/>
        </w:pPrChange>
      </w:pPr>
      <w:ins w:id="397" w:author="Angelo Corsaro" w:date="2011-11-07T11:34:00Z">
        <w:r w:rsidRPr="00577F45">
          <w:rPr>
            <w:rFonts w:asciiTheme="majorHAnsi" w:hAnsiTheme="majorHAnsi" w:cs="Courier"/>
            <w:color w:val="000000"/>
            <w:sz w:val="22"/>
            <w:szCs w:val="22"/>
          </w:rPr>
          <w:t>};</w:t>
        </w:r>
      </w:ins>
    </w:p>
    <w:p w14:paraId="357A267C" w14:textId="77777777" w:rsidR="00577F45" w:rsidRPr="00577F45" w:rsidRDefault="00577F45" w:rsidP="00577F45">
      <w:pPr>
        <w:rPr>
          <w:ins w:id="398" w:author="Angelo Corsaro" w:date="2011-11-07T11:34:00Z"/>
          <w:rFonts w:asciiTheme="majorHAnsi" w:hAnsiTheme="majorHAnsi" w:cs="Courier"/>
          <w:color w:val="000000"/>
          <w:sz w:val="22"/>
          <w:szCs w:val="22"/>
        </w:rPr>
      </w:pPr>
    </w:p>
    <w:p w14:paraId="2A233EC3" w14:textId="77777777" w:rsidR="00577F45" w:rsidRPr="00577F45" w:rsidRDefault="00577F45" w:rsidP="00577F45">
      <w:pPr>
        <w:rPr>
          <w:ins w:id="399" w:author="Angelo Corsaro" w:date="2011-11-07T11:34:00Z"/>
          <w:rFonts w:asciiTheme="majorHAnsi" w:hAnsiTheme="majorHAnsi" w:cs="Courier"/>
          <w:color w:val="000000"/>
          <w:sz w:val="22"/>
          <w:szCs w:val="22"/>
        </w:rPr>
      </w:pPr>
      <w:ins w:id="400" w:author="Angelo Corsaro" w:date="2011-11-07T11:34:00Z">
        <w:r w:rsidRPr="00577F45">
          <w:rPr>
            <w:rFonts w:asciiTheme="majorHAnsi" w:hAnsiTheme="majorHAnsi" w:cs="Courier"/>
            <w:color w:val="000000"/>
            <w:sz w:val="22"/>
            <w:szCs w:val="22"/>
          </w:rPr>
          <w:t xml:space="preserve"> </w:t>
        </w:r>
      </w:ins>
    </w:p>
    <w:p w14:paraId="252B7EE8" w14:textId="77777777" w:rsidR="00577F45" w:rsidRPr="00577F45" w:rsidRDefault="00577F45" w:rsidP="00577F45">
      <w:pPr>
        <w:rPr>
          <w:ins w:id="401" w:author="Angelo Corsaro" w:date="2011-11-07T11:34:00Z"/>
          <w:rFonts w:asciiTheme="majorHAnsi" w:hAnsiTheme="majorHAnsi" w:cs="Courier"/>
          <w:color w:val="000000"/>
          <w:sz w:val="22"/>
          <w:szCs w:val="22"/>
        </w:rPr>
      </w:pPr>
    </w:p>
    <w:p w14:paraId="10B04960" w14:textId="77777777" w:rsidR="00577F45" w:rsidRPr="00577F45" w:rsidRDefault="00577F45" w:rsidP="00577F45">
      <w:pPr>
        <w:rPr>
          <w:ins w:id="402" w:author="Angelo Corsaro" w:date="2011-11-07T11:34:00Z"/>
          <w:rFonts w:asciiTheme="majorHAnsi" w:hAnsiTheme="majorHAnsi" w:cs="Courier"/>
          <w:color w:val="000000"/>
          <w:sz w:val="22"/>
          <w:szCs w:val="22"/>
        </w:rPr>
      </w:pPr>
      <w:ins w:id="403" w:author="Angelo Corsaro" w:date="2011-11-07T11:34:00Z">
        <w:r w:rsidRPr="00577F45">
          <w:rPr>
            <w:rFonts w:asciiTheme="majorHAnsi" w:hAnsiTheme="majorHAnsi" w:cs="Courier"/>
            <w:color w:val="000000"/>
            <w:sz w:val="22"/>
            <w:szCs w:val="22"/>
          </w:rPr>
          <w:t xml:space="preserve">According to Section 7.4, the return value of the </w:t>
        </w:r>
        <w:proofErr w:type="spellStart"/>
        <w:r w:rsidRPr="00577F45">
          <w:rPr>
            <w:rFonts w:asciiTheme="majorHAnsi" w:hAnsiTheme="majorHAnsi" w:cs="Courier"/>
            <w:color w:val="000000"/>
            <w:sz w:val="22"/>
            <w:szCs w:val="22"/>
          </w:rPr>
          <w:t>accessor</w:t>
        </w:r>
        <w:proofErr w:type="spellEnd"/>
        <w:r w:rsidRPr="00577F45">
          <w:rPr>
            <w:rFonts w:asciiTheme="majorHAnsi" w:hAnsiTheme="majorHAnsi" w:cs="Courier"/>
            <w:color w:val="000000"/>
            <w:sz w:val="22"/>
            <w:szCs w:val="22"/>
          </w:rPr>
          <w:t xml:space="preserve"> for </w:t>
        </w:r>
        <w:proofErr w:type="spellStart"/>
        <w:r w:rsidRPr="00577F45">
          <w:rPr>
            <w:rFonts w:asciiTheme="majorHAnsi" w:hAnsiTheme="majorHAnsi" w:cs="Courier"/>
            <w:color w:val="000000"/>
            <w:sz w:val="22"/>
            <w:szCs w:val="22"/>
          </w:rPr>
          <w:t>myLargeMember</w:t>
        </w:r>
        <w:proofErr w:type="spellEnd"/>
        <w:r w:rsidRPr="00577F45">
          <w:rPr>
            <w:rFonts w:asciiTheme="majorHAnsi" w:hAnsiTheme="majorHAnsi" w:cs="Courier"/>
            <w:color w:val="000000"/>
            <w:sz w:val="22"/>
            <w:szCs w:val="22"/>
          </w:rPr>
          <w:t xml:space="preserve"> would either return by value or </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reference. This would cause two copies (one for return value of getter and another for setter) of 4 MB of data in order to change one element of </w:t>
        </w:r>
        <w:proofErr w:type="spellStart"/>
        <w:r w:rsidRPr="00577F45">
          <w:rPr>
            <w:rFonts w:asciiTheme="majorHAnsi" w:hAnsiTheme="majorHAnsi" w:cs="Courier"/>
            <w:color w:val="000000"/>
            <w:sz w:val="22"/>
            <w:szCs w:val="22"/>
          </w:rPr>
          <w:t>LargeStruct</w:t>
        </w:r>
        <w:proofErr w:type="spellEnd"/>
        <w:proofErr w:type="gramStart"/>
        <w:r w:rsidRPr="00577F45">
          <w:rPr>
            <w:rFonts w:asciiTheme="majorHAnsi" w:hAnsiTheme="majorHAnsi" w:cs="Courier"/>
            <w:color w:val="000000"/>
            <w:sz w:val="22"/>
            <w:szCs w:val="22"/>
          </w:rPr>
          <w:t>::</w:t>
        </w:r>
        <w:proofErr w:type="spellStart"/>
        <w:proofErr w:type="gramEnd"/>
        <w:r w:rsidRPr="00577F45">
          <w:rPr>
            <w:rFonts w:asciiTheme="majorHAnsi" w:hAnsiTheme="majorHAnsi" w:cs="Courier"/>
            <w:color w:val="000000"/>
            <w:sz w:val="22"/>
            <w:szCs w:val="22"/>
          </w:rPr>
          <w:t>mySeq</w:t>
        </w:r>
        <w:proofErr w:type="spellEnd"/>
        <w:r w:rsidRPr="00577F45">
          <w:rPr>
            <w:rFonts w:asciiTheme="majorHAnsi" w:hAnsiTheme="majorHAnsi" w:cs="Courier"/>
            <w:color w:val="000000"/>
            <w:sz w:val="22"/>
            <w:szCs w:val="22"/>
          </w:rPr>
          <w:t xml:space="preserve"> in the instance.</w:t>
        </w:r>
      </w:ins>
    </w:p>
    <w:p w14:paraId="55FB991A" w14:textId="77777777" w:rsidR="00577F45" w:rsidRPr="00577F45" w:rsidRDefault="00577F45" w:rsidP="00577F45">
      <w:pPr>
        <w:rPr>
          <w:ins w:id="404" w:author="Angelo Corsaro" w:date="2011-11-07T11:34:00Z"/>
          <w:rFonts w:asciiTheme="majorHAnsi" w:hAnsiTheme="majorHAnsi" w:cs="Courier"/>
          <w:color w:val="000000"/>
          <w:sz w:val="22"/>
          <w:szCs w:val="22"/>
        </w:rPr>
      </w:pPr>
    </w:p>
    <w:p w14:paraId="302D6140" w14:textId="77777777" w:rsidR="00577F45" w:rsidRPr="00577F45" w:rsidRDefault="00577F45" w:rsidP="00577F45">
      <w:pPr>
        <w:rPr>
          <w:ins w:id="405" w:author="Angelo Corsaro" w:date="2011-11-07T11:34:00Z"/>
          <w:rFonts w:asciiTheme="majorHAnsi" w:hAnsiTheme="majorHAnsi" w:cs="Courier"/>
          <w:color w:val="000000"/>
          <w:sz w:val="22"/>
          <w:szCs w:val="22"/>
        </w:rPr>
      </w:pPr>
      <w:ins w:id="406" w:author="Angelo Corsaro" w:date="2011-11-07T11:34:00Z">
        <w:r w:rsidRPr="00577F45">
          <w:rPr>
            <w:rFonts w:asciiTheme="majorHAnsi" w:hAnsiTheme="majorHAnsi" w:cs="Courier"/>
            <w:color w:val="000000"/>
            <w:sz w:val="22"/>
            <w:szCs w:val="22"/>
          </w:rPr>
          <w:t xml:space="preserve"> </w:t>
        </w:r>
      </w:ins>
    </w:p>
    <w:p w14:paraId="57F88FD1" w14:textId="77777777" w:rsidR="00577F45" w:rsidRPr="00577F45" w:rsidRDefault="00577F45" w:rsidP="00577F45">
      <w:pPr>
        <w:rPr>
          <w:ins w:id="407" w:author="Angelo Corsaro" w:date="2011-11-07T11:34:00Z"/>
          <w:rFonts w:asciiTheme="majorHAnsi" w:hAnsiTheme="majorHAnsi" w:cs="Courier"/>
          <w:color w:val="000000"/>
          <w:sz w:val="22"/>
          <w:szCs w:val="22"/>
        </w:rPr>
      </w:pPr>
    </w:p>
    <w:p w14:paraId="75B22E46" w14:textId="77777777" w:rsidR="00577F45" w:rsidRPr="00577F45" w:rsidRDefault="00577F45" w:rsidP="00577F45">
      <w:pPr>
        <w:rPr>
          <w:ins w:id="408" w:author="Angelo Corsaro" w:date="2011-11-07T11:34:00Z"/>
          <w:rFonts w:asciiTheme="majorHAnsi" w:hAnsiTheme="majorHAnsi" w:cs="Courier"/>
          <w:color w:val="000000"/>
          <w:sz w:val="22"/>
          <w:szCs w:val="22"/>
        </w:rPr>
      </w:pPr>
      <w:ins w:id="409" w:author="Angelo Corsaro" w:date="2011-11-07T11:34:00Z">
        <w:r w:rsidRPr="00577F45">
          <w:rPr>
            <w:rFonts w:asciiTheme="majorHAnsi" w:hAnsiTheme="majorHAnsi" w:cs="Courier"/>
            <w:color w:val="000000"/>
            <w:sz w:val="22"/>
            <w:szCs w:val="22"/>
          </w:rPr>
          <w:t xml:space="preserve">I believe that use cases like this require </w:t>
        </w:r>
        <w:proofErr w:type="spellStart"/>
        <w:r w:rsidRPr="00577F45">
          <w:rPr>
            <w:rFonts w:asciiTheme="majorHAnsi" w:hAnsiTheme="majorHAnsi" w:cs="Courier"/>
            <w:color w:val="000000"/>
            <w:sz w:val="22"/>
            <w:szCs w:val="22"/>
          </w:rPr>
          <w:t>accessors</w:t>
        </w:r>
        <w:proofErr w:type="spellEnd"/>
        <w:r w:rsidRPr="00577F45">
          <w:rPr>
            <w:rFonts w:asciiTheme="majorHAnsi" w:hAnsiTheme="majorHAnsi" w:cs="Courier"/>
            <w:color w:val="000000"/>
            <w:sz w:val="22"/>
            <w:szCs w:val="22"/>
          </w:rPr>
          <w:t xml:space="preserve"> that return by non-</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reference if the generated code is to be at all efficient. On page 17 of the Beta 1 spec, there is already use of this pattern for the non-</w:t>
        </w:r>
        <w:proofErr w:type="spellStart"/>
        <w:r w:rsidRPr="00577F45">
          <w:rPr>
            <w:rFonts w:asciiTheme="majorHAnsi" w:hAnsiTheme="majorHAnsi" w:cs="Courier"/>
            <w:color w:val="000000"/>
            <w:sz w:val="22"/>
            <w:szCs w:val="22"/>
          </w:rPr>
          <w:t>const</w:t>
        </w:r>
        <w:proofErr w:type="spellEnd"/>
        <w:r w:rsidRPr="00577F45">
          <w:rPr>
            <w:rFonts w:asciiTheme="majorHAnsi" w:hAnsiTheme="majorHAnsi" w:cs="Courier"/>
            <w:color w:val="000000"/>
            <w:sz w:val="22"/>
            <w:szCs w:val="22"/>
          </w:rPr>
          <w:t xml:space="preserve"> </w:t>
        </w:r>
        <w:proofErr w:type="spellStart"/>
        <w:r w:rsidRPr="00577F45">
          <w:rPr>
            <w:rFonts w:asciiTheme="majorHAnsi" w:hAnsiTheme="majorHAnsi" w:cs="Courier"/>
            <w:color w:val="000000"/>
            <w:sz w:val="22"/>
            <w:szCs w:val="22"/>
          </w:rPr>
          <w:t>accessors</w:t>
        </w:r>
        <w:proofErr w:type="spellEnd"/>
        <w:r w:rsidRPr="00577F45">
          <w:rPr>
            <w:rFonts w:asciiTheme="majorHAnsi" w:hAnsiTheme="majorHAnsi" w:cs="Courier"/>
            <w:color w:val="000000"/>
            <w:sz w:val="22"/>
            <w:szCs w:val="22"/>
          </w:rPr>
          <w:t xml:space="preserve"> on the History class (where it probably makes less sense since the types are small). I believe that this pattern should also be used for generated code where many large types can be arbitrarily nested.</w:t>
        </w:r>
      </w:ins>
    </w:p>
    <w:p w14:paraId="4FA61C1B" w14:textId="77777777" w:rsidR="00577F45" w:rsidRPr="00577F45" w:rsidRDefault="00577F45" w:rsidP="00577F45">
      <w:pPr>
        <w:rPr>
          <w:ins w:id="410" w:author="Angelo Corsaro" w:date="2011-11-07T11:34:00Z"/>
          <w:rFonts w:asciiTheme="majorHAnsi" w:hAnsiTheme="majorHAnsi" w:cs="Courier"/>
          <w:color w:val="000000"/>
          <w:sz w:val="22"/>
          <w:szCs w:val="22"/>
        </w:rPr>
      </w:pPr>
    </w:p>
    <w:p w14:paraId="32910835" w14:textId="77777777" w:rsidR="00577F45" w:rsidRPr="00577F45" w:rsidRDefault="00577F45" w:rsidP="00577F45">
      <w:pPr>
        <w:rPr>
          <w:ins w:id="411" w:author="Angelo Corsaro" w:date="2011-11-07T11:34:00Z"/>
          <w:rFonts w:asciiTheme="majorHAnsi" w:hAnsiTheme="majorHAnsi" w:cs="Courier"/>
          <w:color w:val="000000"/>
          <w:sz w:val="22"/>
          <w:szCs w:val="22"/>
        </w:rPr>
      </w:pPr>
    </w:p>
    <w:p w14:paraId="00F4AF47" w14:textId="77777777" w:rsidR="00577F45" w:rsidRPr="00577F45" w:rsidRDefault="00577F45" w:rsidP="00577F45">
      <w:pPr>
        <w:rPr>
          <w:ins w:id="412" w:author="Angelo Corsaro" w:date="2011-11-07T11:34:00Z"/>
          <w:rFonts w:asciiTheme="majorHAnsi" w:hAnsiTheme="majorHAnsi" w:cs="Courier"/>
          <w:color w:val="000000"/>
          <w:sz w:val="22"/>
          <w:szCs w:val="22"/>
        </w:rPr>
      </w:pPr>
      <w:ins w:id="413" w:author="Angelo Corsaro" w:date="2011-11-07T11:34:00Z">
        <w:r w:rsidRPr="00577F45">
          <w:rPr>
            <w:rFonts w:asciiTheme="majorHAnsi" w:hAnsiTheme="majorHAnsi" w:cs="Courier"/>
            <w:color w:val="000000"/>
            <w:sz w:val="22"/>
            <w:szCs w:val="22"/>
          </w:rPr>
          <w:t xml:space="preserve">Resolution: </w:t>
        </w:r>
      </w:ins>
    </w:p>
    <w:p w14:paraId="45F4D7FC" w14:textId="77777777" w:rsidR="00577F45" w:rsidRPr="00577F45" w:rsidRDefault="00577F45" w:rsidP="00577F45">
      <w:pPr>
        <w:rPr>
          <w:ins w:id="414" w:author="Angelo Corsaro" w:date="2011-11-07T11:34:00Z"/>
          <w:rFonts w:asciiTheme="majorHAnsi" w:hAnsiTheme="majorHAnsi" w:cs="Courier"/>
          <w:color w:val="000000"/>
          <w:sz w:val="22"/>
          <w:szCs w:val="22"/>
        </w:rPr>
      </w:pPr>
      <w:ins w:id="415" w:author="Angelo Corsaro" w:date="2011-11-07T11:34:00Z">
        <w:r w:rsidRPr="00577F45">
          <w:rPr>
            <w:rFonts w:asciiTheme="majorHAnsi" w:hAnsiTheme="majorHAnsi" w:cs="Courier"/>
            <w:color w:val="000000"/>
            <w:sz w:val="22"/>
            <w:szCs w:val="22"/>
          </w:rPr>
          <w:t xml:space="preserve">Revised Text: </w:t>
        </w:r>
      </w:ins>
    </w:p>
    <w:p w14:paraId="3188C233" w14:textId="5D0ECA4B" w:rsidR="00577F45" w:rsidRDefault="00577F45" w:rsidP="00577F45">
      <w:pPr>
        <w:rPr>
          <w:ins w:id="416" w:author="Angelo Corsaro" w:date="2011-11-07T11:37:00Z"/>
          <w:rFonts w:asciiTheme="majorHAnsi" w:hAnsiTheme="majorHAnsi" w:cs="Courier"/>
          <w:color w:val="000000"/>
          <w:sz w:val="22"/>
          <w:szCs w:val="22"/>
        </w:rPr>
      </w:pPr>
      <w:ins w:id="417" w:author="Angelo Corsaro" w:date="2011-11-07T11:34:00Z">
        <w:r w:rsidRPr="00577F45">
          <w:rPr>
            <w:rFonts w:asciiTheme="majorHAnsi" w:hAnsiTheme="majorHAnsi" w:cs="Courier"/>
            <w:color w:val="000000"/>
            <w:sz w:val="22"/>
            <w:szCs w:val="22"/>
          </w:rPr>
          <w:t>Actions taken:</w:t>
        </w:r>
      </w:ins>
    </w:p>
    <w:p w14:paraId="4809B5A6" w14:textId="77777777" w:rsidR="004E6DB8" w:rsidRDefault="004E6DB8" w:rsidP="00577F45">
      <w:pPr>
        <w:rPr>
          <w:ins w:id="418" w:author="Angelo Corsaro" w:date="2011-11-07T11:37:00Z"/>
          <w:rFonts w:asciiTheme="majorHAnsi" w:hAnsiTheme="majorHAnsi" w:cs="Courier"/>
          <w:color w:val="000000"/>
          <w:sz w:val="22"/>
          <w:szCs w:val="22"/>
        </w:rPr>
      </w:pPr>
    </w:p>
    <w:p w14:paraId="57AB8037" w14:textId="77777777" w:rsidR="004E6DB8" w:rsidRDefault="004E6DB8" w:rsidP="004E6DB8">
      <w:pPr>
        <w:rPr>
          <w:ins w:id="419" w:author="Angelo Corsaro" w:date="2011-11-07T11:37:00Z"/>
          <w:rFonts w:asciiTheme="majorHAnsi" w:eastAsia="Times New Roman" w:hAnsiTheme="majorHAnsi" w:cs="Times New Roman"/>
          <w:color w:val="000000"/>
          <w:sz w:val="22"/>
          <w:szCs w:val="22"/>
        </w:rPr>
      </w:pPr>
      <w:ins w:id="420" w:author="Angelo Corsaro" w:date="2011-11-07T11:37:00Z">
        <w:r w:rsidRPr="003D09D3">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Defer</w:t>
        </w:r>
      </w:ins>
    </w:p>
    <w:p w14:paraId="69629BDD" w14:textId="77777777" w:rsidR="004E6DB8" w:rsidRDefault="004E6DB8" w:rsidP="004E6DB8">
      <w:pPr>
        <w:rPr>
          <w:ins w:id="421" w:author="Angelo Corsaro" w:date="2011-11-07T11:37:00Z"/>
          <w:rFonts w:asciiTheme="majorHAnsi" w:eastAsia="Times New Roman" w:hAnsiTheme="majorHAnsi" w:cs="Times New Roman"/>
          <w:color w:val="000000"/>
          <w:sz w:val="22"/>
          <w:szCs w:val="22"/>
        </w:rPr>
      </w:pPr>
      <w:ins w:id="422" w:author="Angelo Corsaro" w:date="2011-11-07T11:37:00Z">
        <w:r w:rsidRPr="003D09D3">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ins>
    </w:p>
    <w:p w14:paraId="378A820A" w14:textId="77777777" w:rsidR="004E6DB8" w:rsidRPr="002C0A3F" w:rsidRDefault="004E6DB8" w:rsidP="00577F45">
      <w:pPr>
        <w:rPr>
          <w:ins w:id="423" w:author="Angelo Corsaro" w:date="2011-11-07T11:33:00Z"/>
          <w:rFonts w:asciiTheme="majorHAnsi" w:hAnsiTheme="majorHAnsi" w:cs="Courier"/>
          <w:color w:val="000000"/>
          <w:sz w:val="22"/>
          <w:szCs w:val="22"/>
        </w:rPr>
      </w:pPr>
    </w:p>
    <w:p w14:paraId="0035E55A" w14:textId="29523F32" w:rsidR="00BD2832" w:rsidDel="00D27257" w:rsidRDefault="00BD2832">
      <w:pPr>
        <w:rPr>
          <w:del w:id="424" w:author="Angelo Corsaro" w:date="2011-11-07T11:30:00Z"/>
        </w:rPr>
      </w:pPr>
      <w:del w:id="425" w:author="Angelo Corsaro" w:date="2011-11-07T11:30:00Z">
        <w:r w:rsidDel="00D27257">
          <w:br w:type="page"/>
        </w:r>
      </w:del>
    </w:p>
    <w:p w14:paraId="269720F8" w14:textId="77777777" w:rsidR="00BD2832" w:rsidRDefault="00BD2832"/>
    <w:tbl>
      <w:tblPr>
        <w:tblW w:w="8620" w:type="dxa"/>
        <w:tblInd w:w="55" w:type="dxa"/>
        <w:tblCellMar>
          <w:left w:w="70" w:type="dxa"/>
          <w:right w:w="70" w:type="dxa"/>
        </w:tblCellMar>
        <w:tblLook w:val="04A0" w:firstRow="1" w:lastRow="0" w:firstColumn="1" w:lastColumn="0" w:noHBand="0" w:noVBand="1"/>
      </w:tblPr>
      <w:tblGrid>
        <w:gridCol w:w="2620"/>
        <w:gridCol w:w="1500"/>
        <w:gridCol w:w="1500"/>
        <w:gridCol w:w="1500"/>
        <w:gridCol w:w="1500"/>
      </w:tblGrid>
      <w:tr w:rsidR="009150D1" w:rsidRPr="009150D1" w:rsidDel="0016701C" w14:paraId="522B1069" w14:textId="7441CF28" w:rsidTr="009150D1">
        <w:trPr>
          <w:trHeight w:val="540"/>
          <w:del w:id="426" w:author="Angelo Corsaro" w:date="2011-11-07T11:24:00Z"/>
        </w:trPr>
        <w:tc>
          <w:tcPr>
            <w:tcW w:w="2620" w:type="dxa"/>
            <w:tcBorders>
              <w:top w:val="single" w:sz="8" w:space="0" w:color="FFFFFF"/>
              <w:left w:val="single" w:sz="8" w:space="0" w:color="FFFFFF"/>
              <w:bottom w:val="single" w:sz="12" w:space="0" w:color="FFFFFF"/>
              <w:right w:val="single" w:sz="8" w:space="0" w:color="FFFFFF"/>
            </w:tcBorders>
            <w:shd w:val="clear" w:color="000000" w:fill="5C697C"/>
            <w:vAlign w:val="center"/>
            <w:hideMark/>
          </w:tcPr>
          <w:p w14:paraId="5F9824D4" w14:textId="2B3D316D" w:rsidR="009150D1" w:rsidRPr="009150D1" w:rsidDel="0016701C" w:rsidRDefault="009150D1" w:rsidP="009150D1">
            <w:pPr>
              <w:jc w:val="center"/>
              <w:rPr>
                <w:del w:id="427" w:author="Angelo Corsaro" w:date="2011-11-07T11:24:00Z"/>
                <w:rFonts w:ascii="Arial" w:eastAsia="Times New Roman" w:hAnsi="Arial" w:cs="Arial"/>
                <w:b/>
                <w:bCs/>
                <w:color w:val="FFFFFF"/>
              </w:rPr>
            </w:pPr>
            <w:del w:id="428" w:author="Angelo Corsaro" w:date="2011-11-07T11:24:00Z">
              <w:r w:rsidRPr="009150D1" w:rsidDel="0016701C">
                <w:rPr>
                  <w:rFonts w:ascii="Arial" w:eastAsia="Times New Roman" w:hAnsi="Arial" w:cs="Arial"/>
                  <w:b/>
                  <w:bCs/>
                  <w:color w:val="FFFFFF"/>
                </w:rPr>
                <w:delText>Issue Number</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6AC9CB94" w14:textId="659DEE0C" w:rsidR="009150D1" w:rsidRPr="009150D1" w:rsidDel="0016701C" w:rsidRDefault="009150D1" w:rsidP="009150D1">
            <w:pPr>
              <w:jc w:val="center"/>
              <w:rPr>
                <w:del w:id="429" w:author="Angelo Corsaro" w:date="2011-11-07T11:24:00Z"/>
                <w:rFonts w:ascii="Arial" w:eastAsia="Times New Roman" w:hAnsi="Arial" w:cs="Arial"/>
                <w:b/>
                <w:bCs/>
                <w:color w:val="FFFFFF"/>
              </w:rPr>
            </w:pPr>
            <w:del w:id="430" w:author="Angelo Corsaro" w:date="2011-11-07T11:24:00Z">
              <w:r w:rsidRPr="009150D1" w:rsidDel="0016701C">
                <w:rPr>
                  <w:rFonts w:ascii="Arial" w:eastAsia="Times New Roman" w:hAnsi="Arial" w:cs="Arial"/>
                  <w:b/>
                  <w:bCs/>
                  <w:color w:val="FFFFFF"/>
                </w:rPr>
                <w:delText>Open</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5A93E28D" w14:textId="76C23F30" w:rsidR="009150D1" w:rsidRPr="009150D1" w:rsidDel="0016701C" w:rsidRDefault="009150D1" w:rsidP="009150D1">
            <w:pPr>
              <w:jc w:val="center"/>
              <w:rPr>
                <w:del w:id="431" w:author="Angelo Corsaro" w:date="2011-11-07T11:24:00Z"/>
                <w:rFonts w:ascii="Arial" w:eastAsia="Times New Roman" w:hAnsi="Arial" w:cs="Arial"/>
                <w:b/>
                <w:bCs/>
                <w:color w:val="FFFFFF"/>
              </w:rPr>
            </w:pPr>
            <w:del w:id="432" w:author="Angelo Corsaro" w:date="2011-11-07T11:24:00Z">
              <w:r w:rsidRPr="009150D1" w:rsidDel="0016701C">
                <w:rPr>
                  <w:rFonts w:ascii="Arial" w:eastAsia="Times New Roman" w:hAnsi="Arial" w:cs="Arial"/>
                  <w:b/>
                  <w:bCs/>
                  <w:color w:val="FFFFFF"/>
                </w:rPr>
                <w:delText>Analyzed</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766729BD" w14:textId="14FF05CF" w:rsidR="009150D1" w:rsidRPr="009150D1" w:rsidDel="0016701C" w:rsidRDefault="009150D1" w:rsidP="009150D1">
            <w:pPr>
              <w:jc w:val="center"/>
              <w:rPr>
                <w:del w:id="433" w:author="Angelo Corsaro" w:date="2011-11-07T11:24:00Z"/>
                <w:rFonts w:ascii="Arial" w:eastAsia="Times New Roman" w:hAnsi="Arial" w:cs="Arial"/>
                <w:b/>
                <w:bCs/>
                <w:color w:val="FFFFFF"/>
              </w:rPr>
            </w:pPr>
            <w:del w:id="434" w:author="Angelo Corsaro" w:date="2011-11-07T11:24:00Z">
              <w:r w:rsidRPr="009150D1" w:rsidDel="0016701C">
                <w:rPr>
                  <w:rFonts w:ascii="Arial" w:eastAsia="Times New Roman" w:hAnsi="Arial" w:cs="Arial"/>
                  <w:b/>
                  <w:bCs/>
                  <w:color w:val="FFFFFF"/>
                </w:rPr>
                <w:delText>Closed</w:delText>
              </w:r>
            </w:del>
          </w:p>
        </w:tc>
        <w:tc>
          <w:tcPr>
            <w:tcW w:w="1500" w:type="dxa"/>
            <w:tcBorders>
              <w:top w:val="single" w:sz="8" w:space="0" w:color="FFFFFF"/>
              <w:left w:val="nil"/>
              <w:bottom w:val="nil"/>
              <w:right w:val="single" w:sz="8" w:space="0" w:color="FFFFFF"/>
            </w:tcBorders>
            <w:shd w:val="clear" w:color="000000" w:fill="5C697C"/>
            <w:vAlign w:val="center"/>
            <w:hideMark/>
          </w:tcPr>
          <w:p w14:paraId="6EB934CA" w14:textId="168E82EF" w:rsidR="009150D1" w:rsidRPr="009150D1" w:rsidDel="0016701C" w:rsidRDefault="009150D1" w:rsidP="009150D1">
            <w:pPr>
              <w:jc w:val="center"/>
              <w:rPr>
                <w:del w:id="435" w:author="Angelo Corsaro" w:date="2011-11-07T11:24:00Z"/>
                <w:rFonts w:ascii="Arial" w:eastAsia="Times New Roman" w:hAnsi="Arial" w:cs="Arial"/>
                <w:b/>
                <w:bCs/>
                <w:color w:val="FFFFFF"/>
              </w:rPr>
            </w:pPr>
            <w:del w:id="436" w:author="Angelo Corsaro" w:date="2011-11-07T11:24:00Z">
              <w:r w:rsidRPr="009150D1" w:rsidDel="0016701C">
                <w:rPr>
                  <w:rFonts w:ascii="Arial" w:eastAsia="Times New Roman" w:hAnsi="Arial" w:cs="Arial"/>
                  <w:b/>
                  <w:bCs/>
                  <w:color w:val="FFFFFF"/>
                </w:rPr>
                <w:delText>Rejected</w:delText>
              </w:r>
            </w:del>
          </w:p>
        </w:tc>
      </w:tr>
      <w:tr w:rsidR="009150D1" w:rsidRPr="009150D1" w:rsidDel="0016701C" w14:paraId="123270CC" w14:textId="5EBBE7E3" w:rsidTr="009150D1">
        <w:trPr>
          <w:trHeight w:val="340"/>
          <w:del w:id="437" w:author="Angelo Corsaro" w:date="2011-11-07T11:24:00Z"/>
        </w:trPr>
        <w:tc>
          <w:tcPr>
            <w:tcW w:w="2620" w:type="dxa"/>
            <w:tcBorders>
              <w:top w:val="nil"/>
              <w:left w:val="single" w:sz="8" w:space="0" w:color="FFFFFF"/>
              <w:bottom w:val="nil"/>
              <w:right w:val="nil"/>
            </w:tcBorders>
            <w:shd w:val="clear" w:color="000000" w:fill="5C697C"/>
            <w:vAlign w:val="center"/>
            <w:hideMark/>
          </w:tcPr>
          <w:p w14:paraId="59215CB1" w14:textId="1BB5248C" w:rsidR="009150D1" w:rsidRPr="009150D1" w:rsidDel="0016701C" w:rsidRDefault="009150D1" w:rsidP="009150D1">
            <w:pPr>
              <w:jc w:val="center"/>
              <w:rPr>
                <w:del w:id="438" w:author="Angelo Corsaro" w:date="2011-11-07T11:24:00Z"/>
                <w:rFonts w:ascii="Arial" w:eastAsia="Times New Roman" w:hAnsi="Arial" w:cs="Arial"/>
                <w:b/>
                <w:bCs/>
                <w:color w:val="FFFFFF"/>
              </w:rPr>
            </w:pPr>
            <w:del w:id="439" w:author="Angelo Corsaro" w:date="2011-11-07T11:24:00Z">
              <w:r w:rsidRPr="009150D1" w:rsidDel="0016701C">
                <w:rPr>
                  <w:rFonts w:ascii="Arial" w:eastAsia="Times New Roman" w:hAnsi="Arial" w:cs="Arial"/>
                  <w:b/>
                  <w:bCs/>
                  <w:color w:val="FFFFFF"/>
                </w:rPr>
                <w:delText>15965</w:delText>
              </w:r>
            </w:del>
          </w:p>
        </w:tc>
        <w:tc>
          <w:tcPr>
            <w:tcW w:w="1500" w:type="dxa"/>
            <w:tcBorders>
              <w:top w:val="single" w:sz="4" w:space="0" w:color="5C697C"/>
              <w:left w:val="single" w:sz="4" w:space="0" w:color="5C697C"/>
              <w:bottom w:val="single" w:sz="4" w:space="0" w:color="5C697C"/>
              <w:right w:val="single" w:sz="4" w:space="0" w:color="5C697C"/>
            </w:tcBorders>
            <w:shd w:val="clear" w:color="000000" w:fill="E6E8EC"/>
            <w:noWrap/>
            <w:vAlign w:val="bottom"/>
            <w:hideMark/>
          </w:tcPr>
          <w:p w14:paraId="6FEDD641" w14:textId="0F47E1CF" w:rsidR="009150D1" w:rsidRPr="009150D1" w:rsidDel="0016701C" w:rsidRDefault="009150D1" w:rsidP="009150D1">
            <w:pPr>
              <w:jc w:val="center"/>
              <w:rPr>
                <w:del w:id="440" w:author="Angelo Corsaro" w:date="2011-11-07T11:24:00Z"/>
                <w:rFonts w:ascii="Arial" w:eastAsia="Times New Roman" w:hAnsi="Arial" w:cs="Arial"/>
                <w:color w:val="292934"/>
              </w:rPr>
            </w:pPr>
            <w:del w:id="441" w:author="Angelo Corsaro" w:date="2011-11-07T11:24:00Z">
              <w:r w:rsidRPr="009150D1" w:rsidDel="0016701C">
                <w:rPr>
                  <w:rFonts w:ascii="Arial" w:eastAsia="Times New Roman" w:hAnsi="Arial" w:cs="Arial"/>
                  <w:color w:val="292934"/>
                </w:rPr>
                <w:delText> </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1241614B" w14:textId="53AE7899" w:rsidR="009150D1" w:rsidRPr="009150D1" w:rsidDel="0016701C" w:rsidRDefault="009150D1" w:rsidP="009150D1">
            <w:pPr>
              <w:jc w:val="center"/>
              <w:rPr>
                <w:del w:id="442" w:author="Angelo Corsaro" w:date="2011-11-07T11:24:00Z"/>
                <w:rFonts w:ascii="Arial" w:eastAsia="Times New Roman" w:hAnsi="Arial" w:cs="Arial"/>
                <w:color w:val="292934"/>
              </w:rPr>
            </w:pPr>
            <w:del w:id="443" w:author="Angelo Corsaro" w:date="2011-11-07T11:24:00Z">
              <w:r w:rsidRPr="009150D1" w:rsidDel="0016701C">
                <w:rPr>
                  <w:rFonts w:ascii="Arial" w:eastAsia="Times New Roman" w:hAnsi="Arial" w:cs="Arial"/>
                  <w:color w:val="292934"/>
                </w:rPr>
                <w:delText>x</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713E4074" w14:textId="67555A79" w:rsidR="009150D1" w:rsidRPr="009150D1" w:rsidDel="0016701C" w:rsidRDefault="009150D1" w:rsidP="009150D1">
            <w:pPr>
              <w:jc w:val="center"/>
              <w:rPr>
                <w:del w:id="444" w:author="Angelo Corsaro" w:date="2011-11-07T11:24:00Z"/>
                <w:rFonts w:ascii="Arial" w:eastAsia="Times New Roman" w:hAnsi="Arial" w:cs="Arial"/>
                <w:color w:val="292934"/>
              </w:rPr>
            </w:pPr>
            <w:del w:id="445" w:author="Angelo Corsaro" w:date="2011-11-07T11:24:00Z">
              <w:r w:rsidRPr="009150D1" w:rsidDel="0016701C">
                <w:rPr>
                  <w:rFonts w:ascii="Arial" w:eastAsia="Times New Roman" w:hAnsi="Arial" w:cs="Arial"/>
                  <w:color w:val="292934"/>
                </w:rPr>
                <w:delText> </w:delText>
              </w:r>
            </w:del>
          </w:p>
        </w:tc>
        <w:tc>
          <w:tcPr>
            <w:tcW w:w="1500" w:type="dxa"/>
            <w:tcBorders>
              <w:top w:val="single" w:sz="4" w:space="0" w:color="5C697C"/>
              <w:left w:val="nil"/>
              <w:bottom w:val="single" w:sz="4" w:space="0" w:color="5C697C"/>
              <w:right w:val="single" w:sz="4" w:space="0" w:color="5C697C"/>
            </w:tcBorders>
            <w:shd w:val="clear" w:color="000000" w:fill="E6E8EC"/>
            <w:noWrap/>
            <w:vAlign w:val="bottom"/>
            <w:hideMark/>
          </w:tcPr>
          <w:p w14:paraId="7C3B838B" w14:textId="507CCC71" w:rsidR="009150D1" w:rsidRPr="009150D1" w:rsidDel="0016701C" w:rsidRDefault="009150D1" w:rsidP="009150D1">
            <w:pPr>
              <w:jc w:val="center"/>
              <w:rPr>
                <w:del w:id="446" w:author="Angelo Corsaro" w:date="2011-11-07T11:24:00Z"/>
                <w:rFonts w:ascii="Arial" w:eastAsia="Times New Roman" w:hAnsi="Arial" w:cs="Arial"/>
                <w:color w:val="292934"/>
              </w:rPr>
            </w:pPr>
            <w:del w:id="447" w:author="Angelo Corsaro" w:date="2011-11-07T11:24:00Z">
              <w:r w:rsidRPr="009150D1" w:rsidDel="0016701C">
                <w:rPr>
                  <w:rFonts w:ascii="Arial" w:eastAsia="Times New Roman" w:hAnsi="Arial" w:cs="Arial"/>
                  <w:color w:val="292934"/>
                </w:rPr>
                <w:delText> </w:delText>
              </w:r>
            </w:del>
          </w:p>
        </w:tc>
      </w:tr>
      <w:tr w:rsidR="009150D1" w:rsidRPr="009150D1" w:rsidDel="0016701C" w14:paraId="6A6FB406" w14:textId="6BD7A8B0" w:rsidTr="009150D1">
        <w:trPr>
          <w:trHeight w:val="320"/>
          <w:del w:id="448"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341DFAFB" w14:textId="69BBCB53" w:rsidR="009150D1" w:rsidRPr="009150D1" w:rsidDel="0016701C" w:rsidRDefault="009150D1" w:rsidP="009150D1">
            <w:pPr>
              <w:jc w:val="center"/>
              <w:rPr>
                <w:del w:id="449" w:author="Angelo Corsaro" w:date="2011-11-07T11:24:00Z"/>
                <w:rFonts w:ascii="Arial" w:eastAsia="Times New Roman" w:hAnsi="Arial" w:cs="Arial"/>
                <w:b/>
                <w:bCs/>
                <w:color w:val="FFFFFF"/>
              </w:rPr>
            </w:pPr>
            <w:del w:id="450" w:author="Angelo Corsaro" w:date="2011-11-07T11:24:00Z">
              <w:r w:rsidRPr="009150D1" w:rsidDel="0016701C">
                <w:rPr>
                  <w:rFonts w:ascii="Arial" w:eastAsia="Times New Roman" w:hAnsi="Arial" w:cs="Arial"/>
                  <w:b/>
                  <w:bCs/>
                  <w:color w:val="FFFFFF"/>
                </w:rPr>
                <w:delText>15967</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7D3243D9" w14:textId="64742384" w:rsidR="009150D1" w:rsidRPr="009150D1" w:rsidDel="0016701C" w:rsidRDefault="009150D1" w:rsidP="009150D1">
            <w:pPr>
              <w:jc w:val="center"/>
              <w:rPr>
                <w:del w:id="451" w:author="Angelo Corsaro" w:date="2011-11-07T11:24:00Z"/>
                <w:rFonts w:ascii="Arial" w:eastAsia="Times New Roman" w:hAnsi="Arial" w:cs="Arial"/>
                <w:color w:val="292934"/>
              </w:rPr>
            </w:pPr>
            <w:del w:id="45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C61E5C7" w14:textId="56835C2A" w:rsidR="009150D1" w:rsidRPr="009150D1" w:rsidDel="0016701C" w:rsidRDefault="009150D1" w:rsidP="009150D1">
            <w:pPr>
              <w:jc w:val="center"/>
              <w:rPr>
                <w:del w:id="453" w:author="Angelo Corsaro" w:date="2011-11-07T11:24:00Z"/>
                <w:rFonts w:ascii="Arial" w:eastAsia="Times New Roman" w:hAnsi="Arial" w:cs="Arial"/>
                <w:color w:val="292934"/>
              </w:rPr>
            </w:pPr>
            <w:del w:id="45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2B8C635" w14:textId="08738F9A" w:rsidR="009150D1" w:rsidRPr="009150D1" w:rsidDel="0016701C" w:rsidRDefault="009150D1" w:rsidP="009150D1">
            <w:pPr>
              <w:jc w:val="center"/>
              <w:rPr>
                <w:del w:id="455" w:author="Angelo Corsaro" w:date="2011-11-07T11:24:00Z"/>
                <w:rFonts w:ascii="Arial" w:eastAsia="Times New Roman" w:hAnsi="Arial" w:cs="Arial"/>
                <w:color w:val="292934"/>
              </w:rPr>
            </w:pPr>
            <w:del w:id="456"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5989A99" w14:textId="5458C057" w:rsidR="009150D1" w:rsidRPr="009150D1" w:rsidDel="0016701C" w:rsidRDefault="009150D1" w:rsidP="009150D1">
            <w:pPr>
              <w:jc w:val="center"/>
              <w:rPr>
                <w:del w:id="457" w:author="Angelo Corsaro" w:date="2011-11-07T11:24:00Z"/>
                <w:rFonts w:ascii="Arial" w:eastAsia="Times New Roman" w:hAnsi="Arial" w:cs="Arial"/>
                <w:color w:val="292934"/>
              </w:rPr>
            </w:pPr>
            <w:del w:id="458" w:author="Angelo Corsaro" w:date="2011-11-07T11:24:00Z">
              <w:r w:rsidRPr="009150D1" w:rsidDel="0016701C">
                <w:rPr>
                  <w:rFonts w:ascii="Arial" w:eastAsia="Times New Roman" w:hAnsi="Arial" w:cs="Arial"/>
                  <w:color w:val="292934"/>
                </w:rPr>
                <w:delText> </w:delText>
              </w:r>
            </w:del>
          </w:p>
        </w:tc>
      </w:tr>
      <w:tr w:rsidR="009150D1" w:rsidRPr="009150D1" w:rsidDel="0016701C" w14:paraId="1EA9D8AD" w14:textId="52952931" w:rsidTr="009150D1">
        <w:trPr>
          <w:trHeight w:val="320"/>
          <w:del w:id="459"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A5A3F37" w14:textId="4B6F5508" w:rsidR="009150D1" w:rsidRPr="009150D1" w:rsidDel="0016701C" w:rsidRDefault="009150D1" w:rsidP="009150D1">
            <w:pPr>
              <w:jc w:val="center"/>
              <w:rPr>
                <w:del w:id="460" w:author="Angelo Corsaro" w:date="2011-11-07T11:24:00Z"/>
                <w:rFonts w:ascii="Arial" w:eastAsia="Times New Roman" w:hAnsi="Arial" w:cs="Arial"/>
                <w:b/>
                <w:bCs/>
                <w:color w:val="FFFFFF"/>
              </w:rPr>
            </w:pPr>
            <w:del w:id="461" w:author="Angelo Corsaro" w:date="2011-11-07T11:24:00Z">
              <w:r w:rsidRPr="009150D1" w:rsidDel="0016701C">
                <w:rPr>
                  <w:rFonts w:ascii="Arial" w:eastAsia="Times New Roman" w:hAnsi="Arial" w:cs="Arial"/>
                  <w:b/>
                  <w:bCs/>
                  <w:color w:val="FFFFFF"/>
                </w:rPr>
                <w:delText>16261</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5338168B" w14:textId="091DFFBB" w:rsidR="009150D1" w:rsidRPr="009150D1" w:rsidDel="0016701C" w:rsidRDefault="009150D1" w:rsidP="009150D1">
            <w:pPr>
              <w:jc w:val="center"/>
              <w:rPr>
                <w:del w:id="462" w:author="Angelo Corsaro" w:date="2011-11-07T11:24:00Z"/>
                <w:rFonts w:ascii="Arial" w:eastAsia="Times New Roman" w:hAnsi="Arial" w:cs="Arial"/>
                <w:color w:val="292934"/>
              </w:rPr>
            </w:pPr>
            <w:del w:id="46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29C5AC1D" w14:textId="5EE86B05" w:rsidR="009150D1" w:rsidRPr="009150D1" w:rsidDel="0016701C" w:rsidRDefault="009150D1" w:rsidP="009150D1">
            <w:pPr>
              <w:jc w:val="center"/>
              <w:rPr>
                <w:del w:id="464" w:author="Angelo Corsaro" w:date="2011-11-07T11:24:00Z"/>
                <w:rFonts w:ascii="Arial" w:eastAsia="Times New Roman" w:hAnsi="Arial" w:cs="Arial"/>
                <w:color w:val="292934"/>
              </w:rPr>
            </w:pPr>
            <w:del w:id="465"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1F68914E" w14:textId="155E809A" w:rsidR="009150D1" w:rsidRPr="009150D1" w:rsidDel="0016701C" w:rsidRDefault="009150D1" w:rsidP="009150D1">
            <w:pPr>
              <w:jc w:val="center"/>
              <w:rPr>
                <w:del w:id="466" w:author="Angelo Corsaro" w:date="2011-11-07T11:24:00Z"/>
                <w:rFonts w:ascii="Arial" w:eastAsia="Times New Roman" w:hAnsi="Arial" w:cs="Arial"/>
                <w:color w:val="292934"/>
              </w:rPr>
            </w:pPr>
            <w:del w:id="46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99B1CBB" w14:textId="657848FE" w:rsidR="009150D1" w:rsidRPr="009150D1" w:rsidDel="0016701C" w:rsidRDefault="009150D1" w:rsidP="009150D1">
            <w:pPr>
              <w:jc w:val="center"/>
              <w:rPr>
                <w:del w:id="468" w:author="Angelo Corsaro" w:date="2011-11-07T11:24:00Z"/>
                <w:rFonts w:ascii="Arial" w:eastAsia="Times New Roman" w:hAnsi="Arial" w:cs="Arial"/>
                <w:color w:val="292934"/>
              </w:rPr>
            </w:pPr>
            <w:del w:id="469" w:author="Angelo Corsaro" w:date="2011-11-07T11:24:00Z">
              <w:r w:rsidRPr="009150D1" w:rsidDel="0016701C">
                <w:rPr>
                  <w:rFonts w:ascii="Arial" w:eastAsia="Times New Roman" w:hAnsi="Arial" w:cs="Arial"/>
                  <w:color w:val="292934"/>
                </w:rPr>
                <w:delText> </w:delText>
              </w:r>
            </w:del>
          </w:p>
        </w:tc>
      </w:tr>
      <w:tr w:rsidR="009150D1" w:rsidRPr="009150D1" w:rsidDel="0016701C" w14:paraId="57E7352F" w14:textId="75218CA6" w:rsidTr="009150D1">
        <w:trPr>
          <w:trHeight w:val="320"/>
          <w:del w:id="470"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4EA14CD" w14:textId="3F5A0C60" w:rsidR="009150D1" w:rsidRPr="009150D1" w:rsidDel="0016701C" w:rsidRDefault="009150D1" w:rsidP="009150D1">
            <w:pPr>
              <w:jc w:val="center"/>
              <w:rPr>
                <w:del w:id="471" w:author="Angelo Corsaro" w:date="2011-11-07T11:24:00Z"/>
                <w:rFonts w:ascii="Arial" w:eastAsia="Times New Roman" w:hAnsi="Arial" w:cs="Arial"/>
                <w:b/>
                <w:bCs/>
                <w:color w:val="FFFFFF"/>
              </w:rPr>
            </w:pPr>
            <w:del w:id="472" w:author="Angelo Corsaro" w:date="2011-11-07T11:24:00Z">
              <w:r w:rsidRPr="009150D1" w:rsidDel="0016701C">
                <w:rPr>
                  <w:rFonts w:ascii="Arial" w:eastAsia="Times New Roman" w:hAnsi="Arial" w:cs="Arial"/>
                  <w:b/>
                  <w:bCs/>
                  <w:color w:val="FFFFFF"/>
                </w:rPr>
                <w:delText>16269</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532CDFE7" w14:textId="7C9994F7" w:rsidR="009150D1" w:rsidRPr="009150D1" w:rsidDel="0016701C" w:rsidRDefault="009150D1" w:rsidP="009150D1">
            <w:pPr>
              <w:jc w:val="center"/>
              <w:rPr>
                <w:del w:id="473" w:author="Angelo Corsaro" w:date="2011-11-07T11:24:00Z"/>
                <w:rFonts w:ascii="Arial" w:eastAsia="Times New Roman" w:hAnsi="Arial" w:cs="Arial"/>
                <w:color w:val="292934"/>
              </w:rPr>
            </w:pPr>
            <w:del w:id="47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B967C41" w14:textId="2AF4BC9F" w:rsidR="009150D1" w:rsidRPr="009150D1" w:rsidDel="0016701C" w:rsidRDefault="009150D1" w:rsidP="009150D1">
            <w:pPr>
              <w:jc w:val="center"/>
              <w:rPr>
                <w:del w:id="475" w:author="Angelo Corsaro" w:date="2011-11-07T11:24:00Z"/>
                <w:rFonts w:ascii="Arial" w:eastAsia="Times New Roman" w:hAnsi="Arial" w:cs="Arial"/>
                <w:color w:val="292934"/>
              </w:rPr>
            </w:pPr>
            <w:del w:id="476"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5729B390" w14:textId="09F4E107" w:rsidR="009150D1" w:rsidRPr="009150D1" w:rsidDel="0016701C" w:rsidRDefault="009150D1" w:rsidP="009150D1">
            <w:pPr>
              <w:jc w:val="center"/>
              <w:rPr>
                <w:del w:id="477" w:author="Angelo Corsaro" w:date="2011-11-07T11:24:00Z"/>
                <w:rFonts w:ascii="Arial" w:eastAsia="Times New Roman" w:hAnsi="Arial" w:cs="Arial"/>
                <w:color w:val="292934"/>
              </w:rPr>
            </w:pPr>
            <w:del w:id="47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5DA6F28" w14:textId="1269850A" w:rsidR="009150D1" w:rsidRPr="009150D1" w:rsidDel="0016701C" w:rsidRDefault="009150D1" w:rsidP="009150D1">
            <w:pPr>
              <w:jc w:val="center"/>
              <w:rPr>
                <w:del w:id="479" w:author="Angelo Corsaro" w:date="2011-11-07T11:24:00Z"/>
                <w:rFonts w:ascii="Arial" w:eastAsia="Times New Roman" w:hAnsi="Arial" w:cs="Arial"/>
                <w:color w:val="292934"/>
              </w:rPr>
            </w:pPr>
            <w:del w:id="480" w:author="Angelo Corsaro" w:date="2011-11-07T11:24:00Z">
              <w:r w:rsidRPr="009150D1" w:rsidDel="0016701C">
                <w:rPr>
                  <w:rFonts w:ascii="Arial" w:eastAsia="Times New Roman" w:hAnsi="Arial" w:cs="Arial"/>
                  <w:color w:val="292934"/>
                </w:rPr>
                <w:delText> </w:delText>
              </w:r>
            </w:del>
          </w:p>
        </w:tc>
      </w:tr>
      <w:tr w:rsidR="009150D1" w:rsidRPr="009150D1" w:rsidDel="0016701C" w14:paraId="5D694E91" w14:textId="193C2076" w:rsidTr="009150D1">
        <w:trPr>
          <w:trHeight w:val="320"/>
          <w:del w:id="481"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BF03C64" w14:textId="231DA91A" w:rsidR="009150D1" w:rsidRPr="009150D1" w:rsidDel="0016701C" w:rsidRDefault="009150D1" w:rsidP="009150D1">
            <w:pPr>
              <w:jc w:val="center"/>
              <w:rPr>
                <w:del w:id="482" w:author="Angelo Corsaro" w:date="2011-11-07T11:24:00Z"/>
                <w:rFonts w:ascii="Arial" w:eastAsia="Times New Roman" w:hAnsi="Arial" w:cs="Arial"/>
                <w:b/>
                <w:bCs/>
                <w:color w:val="FFFFFF"/>
              </w:rPr>
            </w:pPr>
            <w:del w:id="483" w:author="Angelo Corsaro" w:date="2011-11-07T11:24:00Z">
              <w:r w:rsidRPr="009150D1" w:rsidDel="0016701C">
                <w:rPr>
                  <w:rFonts w:ascii="Arial" w:eastAsia="Times New Roman" w:hAnsi="Arial" w:cs="Arial"/>
                  <w:b/>
                  <w:bCs/>
                  <w:color w:val="FFFFFF"/>
                </w:rPr>
                <w:delText>16308</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A49ACE2" w14:textId="43ED1A65" w:rsidR="009150D1" w:rsidRPr="009150D1" w:rsidDel="0016701C" w:rsidRDefault="009150D1" w:rsidP="009150D1">
            <w:pPr>
              <w:jc w:val="center"/>
              <w:rPr>
                <w:del w:id="484" w:author="Angelo Corsaro" w:date="2011-11-07T11:24:00Z"/>
                <w:rFonts w:ascii="Arial" w:eastAsia="Times New Roman" w:hAnsi="Arial" w:cs="Arial"/>
                <w:color w:val="292934"/>
              </w:rPr>
            </w:pPr>
            <w:del w:id="48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677A2ACC" w14:textId="7A1A6742" w:rsidR="009150D1" w:rsidRPr="009150D1" w:rsidDel="0016701C" w:rsidRDefault="009150D1" w:rsidP="009150D1">
            <w:pPr>
              <w:jc w:val="center"/>
              <w:rPr>
                <w:del w:id="486" w:author="Angelo Corsaro" w:date="2011-11-07T11:24:00Z"/>
                <w:rFonts w:ascii="Arial" w:eastAsia="Times New Roman" w:hAnsi="Arial" w:cs="Arial"/>
                <w:color w:val="292934"/>
              </w:rPr>
            </w:pPr>
            <w:del w:id="48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4C8C600" w14:textId="61F8559F" w:rsidR="009150D1" w:rsidRPr="009150D1" w:rsidDel="0016701C" w:rsidRDefault="009150D1" w:rsidP="009150D1">
            <w:pPr>
              <w:jc w:val="center"/>
              <w:rPr>
                <w:del w:id="488" w:author="Angelo Corsaro" w:date="2011-11-07T11:24:00Z"/>
                <w:rFonts w:ascii="Arial" w:eastAsia="Times New Roman" w:hAnsi="Arial" w:cs="Arial"/>
                <w:color w:val="292934"/>
              </w:rPr>
            </w:pPr>
            <w:del w:id="489"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3560CB70" w14:textId="0EF99E57" w:rsidR="009150D1" w:rsidRPr="009150D1" w:rsidDel="0016701C" w:rsidRDefault="009150D1" w:rsidP="009150D1">
            <w:pPr>
              <w:jc w:val="center"/>
              <w:rPr>
                <w:del w:id="490" w:author="Angelo Corsaro" w:date="2011-11-07T11:24:00Z"/>
                <w:rFonts w:ascii="Arial" w:eastAsia="Times New Roman" w:hAnsi="Arial" w:cs="Arial"/>
                <w:color w:val="292934"/>
              </w:rPr>
            </w:pPr>
            <w:del w:id="491" w:author="Angelo Corsaro" w:date="2011-11-07T11:24:00Z">
              <w:r w:rsidRPr="009150D1" w:rsidDel="0016701C">
                <w:rPr>
                  <w:rFonts w:ascii="Arial" w:eastAsia="Times New Roman" w:hAnsi="Arial" w:cs="Arial"/>
                  <w:color w:val="292934"/>
                </w:rPr>
                <w:delText> </w:delText>
              </w:r>
            </w:del>
          </w:p>
        </w:tc>
      </w:tr>
      <w:tr w:rsidR="009150D1" w:rsidRPr="009150D1" w:rsidDel="0016701C" w14:paraId="06021719" w14:textId="731021B4" w:rsidTr="009150D1">
        <w:trPr>
          <w:trHeight w:val="320"/>
          <w:del w:id="492"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2BF80A70" w14:textId="32B612D4" w:rsidR="009150D1" w:rsidRPr="009150D1" w:rsidDel="0016701C" w:rsidRDefault="009150D1" w:rsidP="009150D1">
            <w:pPr>
              <w:jc w:val="center"/>
              <w:rPr>
                <w:del w:id="493" w:author="Angelo Corsaro" w:date="2011-11-07T11:24:00Z"/>
                <w:rFonts w:ascii="Arial" w:eastAsia="Times New Roman" w:hAnsi="Arial" w:cs="Arial"/>
                <w:b/>
                <w:bCs/>
                <w:color w:val="FFFFFF"/>
              </w:rPr>
            </w:pPr>
            <w:del w:id="494" w:author="Angelo Corsaro" w:date="2011-11-07T11:24:00Z">
              <w:r w:rsidRPr="009150D1" w:rsidDel="0016701C">
                <w:rPr>
                  <w:rFonts w:ascii="Arial" w:eastAsia="Times New Roman" w:hAnsi="Arial" w:cs="Arial"/>
                  <w:b/>
                  <w:bCs/>
                  <w:color w:val="FFFFFF"/>
                </w:rPr>
                <w:delText>16338</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65B52488" w14:textId="69ACF3ED" w:rsidR="009150D1" w:rsidRPr="009150D1" w:rsidDel="0016701C" w:rsidRDefault="009150D1" w:rsidP="009150D1">
            <w:pPr>
              <w:jc w:val="center"/>
              <w:rPr>
                <w:del w:id="495" w:author="Angelo Corsaro" w:date="2011-11-07T11:24:00Z"/>
                <w:rFonts w:ascii="Arial" w:eastAsia="Times New Roman" w:hAnsi="Arial" w:cs="Arial"/>
                <w:color w:val="292934"/>
              </w:rPr>
            </w:pPr>
            <w:del w:id="496" w:author="Angelo Corsaro" w:date="2011-11-07T11:24:00Z">
              <w:r w:rsidRPr="009150D1" w:rsidDel="0016701C">
                <w:rPr>
                  <w:rFonts w:ascii="Arial" w:eastAsia="Times New Roman" w:hAnsi="Arial" w:cs="Arial"/>
                  <w:color w:val="292934"/>
                </w:rPr>
                <w:delText> </w:delText>
              </w:r>
              <w:r w:rsidR="00F6393C"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14757EF" w14:textId="2B16B5B9" w:rsidR="009150D1" w:rsidRPr="009150D1" w:rsidDel="0016701C" w:rsidRDefault="009150D1" w:rsidP="009150D1">
            <w:pPr>
              <w:jc w:val="center"/>
              <w:rPr>
                <w:del w:id="497" w:author="Angelo Corsaro" w:date="2011-11-07T11:24:00Z"/>
                <w:rFonts w:ascii="Arial" w:eastAsia="Times New Roman" w:hAnsi="Arial" w:cs="Arial"/>
                <w:color w:val="292934"/>
              </w:rPr>
            </w:pPr>
            <w:del w:id="49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5905668E" w14:textId="21463FE4" w:rsidR="009150D1" w:rsidRPr="009150D1" w:rsidDel="0016701C" w:rsidRDefault="009150D1" w:rsidP="009150D1">
            <w:pPr>
              <w:jc w:val="center"/>
              <w:rPr>
                <w:del w:id="499" w:author="Angelo Corsaro" w:date="2011-11-07T11:24:00Z"/>
                <w:rFonts w:ascii="Arial" w:eastAsia="Times New Roman" w:hAnsi="Arial" w:cs="Arial"/>
                <w:color w:val="292934"/>
              </w:rPr>
            </w:pPr>
            <w:del w:id="50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F3C43CE" w14:textId="1F0DE4D2" w:rsidR="009150D1" w:rsidRPr="009150D1" w:rsidDel="0016701C" w:rsidRDefault="009150D1" w:rsidP="009150D1">
            <w:pPr>
              <w:jc w:val="center"/>
              <w:rPr>
                <w:del w:id="501" w:author="Angelo Corsaro" w:date="2011-11-07T11:24:00Z"/>
                <w:rFonts w:ascii="Arial" w:eastAsia="Times New Roman" w:hAnsi="Arial" w:cs="Arial"/>
                <w:color w:val="292934"/>
              </w:rPr>
            </w:pPr>
            <w:del w:id="502" w:author="Angelo Corsaro" w:date="2011-11-07T11:24:00Z">
              <w:r w:rsidRPr="009150D1" w:rsidDel="0016701C">
                <w:rPr>
                  <w:rFonts w:ascii="Arial" w:eastAsia="Times New Roman" w:hAnsi="Arial" w:cs="Arial"/>
                  <w:color w:val="292934"/>
                </w:rPr>
                <w:delText> </w:delText>
              </w:r>
            </w:del>
          </w:p>
        </w:tc>
      </w:tr>
      <w:tr w:rsidR="009150D1" w:rsidRPr="009150D1" w:rsidDel="0016701C" w14:paraId="08AA6F83" w14:textId="4B5F1FB9" w:rsidTr="009150D1">
        <w:trPr>
          <w:trHeight w:val="320"/>
          <w:del w:id="503"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193CC4B8" w14:textId="4CE9F94A" w:rsidR="009150D1" w:rsidRPr="009150D1" w:rsidDel="0016701C" w:rsidRDefault="009150D1" w:rsidP="009150D1">
            <w:pPr>
              <w:jc w:val="center"/>
              <w:rPr>
                <w:del w:id="504" w:author="Angelo Corsaro" w:date="2011-11-07T11:24:00Z"/>
                <w:rFonts w:ascii="Arial" w:eastAsia="Times New Roman" w:hAnsi="Arial" w:cs="Arial"/>
                <w:b/>
                <w:bCs/>
                <w:color w:val="FFFFFF"/>
              </w:rPr>
            </w:pPr>
            <w:del w:id="505" w:author="Angelo Corsaro" w:date="2011-11-07T11:24:00Z">
              <w:r w:rsidRPr="009150D1" w:rsidDel="0016701C">
                <w:rPr>
                  <w:rFonts w:ascii="Arial" w:eastAsia="Times New Roman" w:hAnsi="Arial" w:cs="Arial"/>
                  <w:b/>
                  <w:bCs/>
                  <w:color w:val="FFFFFF"/>
                </w:rPr>
                <w:delText>16339</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4B5387E2" w14:textId="470D724F" w:rsidR="009150D1" w:rsidRPr="009150D1" w:rsidDel="0016701C" w:rsidRDefault="009150D1" w:rsidP="009150D1">
            <w:pPr>
              <w:jc w:val="center"/>
              <w:rPr>
                <w:del w:id="506" w:author="Angelo Corsaro" w:date="2011-11-07T11:24:00Z"/>
                <w:rFonts w:ascii="Arial" w:eastAsia="Times New Roman" w:hAnsi="Arial" w:cs="Arial"/>
                <w:color w:val="292934"/>
              </w:rPr>
            </w:pPr>
            <w:del w:id="50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E90B60D" w14:textId="69E72626" w:rsidR="009150D1" w:rsidRPr="009150D1" w:rsidDel="0016701C" w:rsidRDefault="009150D1" w:rsidP="009150D1">
            <w:pPr>
              <w:jc w:val="center"/>
              <w:rPr>
                <w:del w:id="508" w:author="Angelo Corsaro" w:date="2011-11-07T11:24:00Z"/>
                <w:rFonts w:ascii="Arial" w:eastAsia="Times New Roman" w:hAnsi="Arial" w:cs="Arial"/>
                <w:color w:val="292934"/>
              </w:rPr>
            </w:pPr>
            <w:del w:id="509"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0A4FF77" w14:textId="63AF7DC2" w:rsidR="009150D1" w:rsidRPr="009150D1" w:rsidDel="0016701C" w:rsidRDefault="009150D1" w:rsidP="009150D1">
            <w:pPr>
              <w:jc w:val="center"/>
              <w:rPr>
                <w:del w:id="510" w:author="Angelo Corsaro" w:date="2011-11-07T11:24:00Z"/>
                <w:rFonts w:ascii="Arial" w:eastAsia="Times New Roman" w:hAnsi="Arial" w:cs="Arial"/>
                <w:color w:val="292934"/>
              </w:rPr>
            </w:pPr>
            <w:del w:id="51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4E963E8" w14:textId="5E786247" w:rsidR="009150D1" w:rsidRPr="009150D1" w:rsidDel="0016701C" w:rsidRDefault="009150D1" w:rsidP="009150D1">
            <w:pPr>
              <w:jc w:val="center"/>
              <w:rPr>
                <w:del w:id="512" w:author="Angelo Corsaro" w:date="2011-11-07T11:24:00Z"/>
                <w:rFonts w:ascii="Arial" w:eastAsia="Times New Roman" w:hAnsi="Arial" w:cs="Arial"/>
                <w:color w:val="292934"/>
              </w:rPr>
            </w:pPr>
            <w:del w:id="513" w:author="Angelo Corsaro" w:date="2011-11-07T11:24:00Z">
              <w:r w:rsidRPr="009150D1" w:rsidDel="0016701C">
                <w:rPr>
                  <w:rFonts w:ascii="Arial" w:eastAsia="Times New Roman" w:hAnsi="Arial" w:cs="Arial"/>
                  <w:color w:val="292934"/>
                </w:rPr>
                <w:delText> </w:delText>
              </w:r>
            </w:del>
          </w:p>
        </w:tc>
      </w:tr>
      <w:tr w:rsidR="009150D1" w:rsidRPr="009150D1" w:rsidDel="0016701C" w14:paraId="700EFABC" w14:textId="173B07C0" w:rsidTr="009150D1">
        <w:trPr>
          <w:trHeight w:val="320"/>
          <w:del w:id="514"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0D8498DC" w14:textId="1B50E58F" w:rsidR="009150D1" w:rsidRPr="009150D1" w:rsidDel="0016701C" w:rsidRDefault="009150D1" w:rsidP="009150D1">
            <w:pPr>
              <w:jc w:val="center"/>
              <w:rPr>
                <w:del w:id="515" w:author="Angelo Corsaro" w:date="2011-11-07T11:24:00Z"/>
                <w:rFonts w:ascii="Arial" w:eastAsia="Times New Roman" w:hAnsi="Arial" w:cs="Arial"/>
                <w:b/>
                <w:bCs/>
                <w:color w:val="FFFFFF"/>
              </w:rPr>
            </w:pPr>
            <w:del w:id="516" w:author="Angelo Corsaro" w:date="2011-11-07T11:24:00Z">
              <w:r w:rsidRPr="009150D1" w:rsidDel="0016701C">
                <w:rPr>
                  <w:rFonts w:ascii="Arial" w:eastAsia="Times New Roman" w:hAnsi="Arial" w:cs="Arial"/>
                  <w:b/>
                  <w:bCs/>
                  <w:color w:val="FFFFFF"/>
                </w:rPr>
                <w:delText>16340</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32E8E01A" w14:textId="09836144" w:rsidR="009150D1" w:rsidRPr="009150D1" w:rsidDel="0016701C" w:rsidRDefault="009150D1" w:rsidP="009150D1">
            <w:pPr>
              <w:jc w:val="center"/>
              <w:rPr>
                <w:del w:id="517" w:author="Angelo Corsaro" w:date="2011-11-07T11:24:00Z"/>
                <w:rFonts w:ascii="Arial" w:eastAsia="Times New Roman" w:hAnsi="Arial" w:cs="Arial"/>
                <w:color w:val="292934"/>
              </w:rPr>
            </w:pPr>
            <w:del w:id="518"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AEA176B" w14:textId="103717AB" w:rsidR="009150D1" w:rsidRPr="009150D1" w:rsidDel="0016701C" w:rsidRDefault="009150D1" w:rsidP="009150D1">
            <w:pPr>
              <w:jc w:val="center"/>
              <w:rPr>
                <w:del w:id="519" w:author="Angelo Corsaro" w:date="2011-11-07T11:24:00Z"/>
                <w:rFonts w:ascii="Arial" w:eastAsia="Times New Roman" w:hAnsi="Arial" w:cs="Arial"/>
                <w:color w:val="292934"/>
              </w:rPr>
            </w:pPr>
            <w:del w:id="52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19132C5" w14:textId="2C93A3CF" w:rsidR="009150D1" w:rsidRPr="009150D1" w:rsidDel="0016701C" w:rsidRDefault="009150D1" w:rsidP="009150D1">
            <w:pPr>
              <w:jc w:val="center"/>
              <w:rPr>
                <w:del w:id="521" w:author="Angelo Corsaro" w:date="2011-11-07T11:24:00Z"/>
                <w:rFonts w:ascii="Arial" w:eastAsia="Times New Roman" w:hAnsi="Arial" w:cs="Arial"/>
                <w:color w:val="292934"/>
              </w:rPr>
            </w:pPr>
            <w:del w:id="52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6A5593AB" w14:textId="370007E1" w:rsidR="009150D1" w:rsidRPr="009150D1" w:rsidDel="0016701C" w:rsidRDefault="009150D1" w:rsidP="009150D1">
            <w:pPr>
              <w:jc w:val="center"/>
              <w:rPr>
                <w:del w:id="523" w:author="Angelo Corsaro" w:date="2011-11-07T11:24:00Z"/>
                <w:rFonts w:ascii="Arial" w:eastAsia="Times New Roman" w:hAnsi="Arial" w:cs="Arial"/>
                <w:color w:val="292934"/>
              </w:rPr>
            </w:pPr>
            <w:del w:id="524" w:author="Angelo Corsaro" w:date="2011-11-07T11:24:00Z">
              <w:r w:rsidRPr="009150D1" w:rsidDel="0016701C">
                <w:rPr>
                  <w:rFonts w:ascii="Arial" w:eastAsia="Times New Roman" w:hAnsi="Arial" w:cs="Arial"/>
                  <w:color w:val="292934"/>
                </w:rPr>
                <w:delText> </w:delText>
              </w:r>
            </w:del>
          </w:p>
        </w:tc>
      </w:tr>
      <w:tr w:rsidR="009150D1" w:rsidRPr="009150D1" w:rsidDel="0016701C" w14:paraId="0D00C425" w14:textId="182C67C3" w:rsidTr="009150D1">
        <w:trPr>
          <w:trHeight w:val="320"/>
          <w:del w:id="525"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09B5E28E" w14:textId="4EA50F64" w:rsidR="009150D1" w:rsidRPr="009150D1" w:rsidDel="0016701C" w:rsidRDefault="009150D1" w:rsidP="009150D1">
            <w:pPr>
              <w:jc w:val="center"/>
              <w:rPr>
                <w:del w:id="526" w:author="Angelo Corsaro" w:date="2011-11-07T11:24:00Z"/>
                <w:rFonts w:ascii="Arial" w:eastAsia="Times New Roman" w:hAnsi="Arial" w:cs="Arial"/>
                <w:b/>
                <w:bCs/>
                <w:color w:val="FFFFFF"/>
              </w:rPr>
            </w:pPr>
            <w:del w:id="527" w:author="Angelo Corsaro" w:date="2011-11-07T11:24:00Z">
              <w:r w:rsidRPr="009150D1" w:rsidDel="0016701C">
                <w:rPr>
                  <w:rFonts w:ascii="Arial" w:eastAsia="Times New Roman" w:hAnsi="Arial" w:cs="Arial"/>
                  <w:b/>
                  <w:bCs/>
                  <w:color w:val="FFFFFF"/>
                </w:rPr>
                <w:delText>16354</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1C11690" w14:textId="2D4C4379" w:rsidR="009150D1" w:rsidRPr="009150D1" w:rsidDel="0016701C" w:rsidRDefault="009150D1" w:rsidP="009150D1">
            <w:pPr>
              <w:jc w:val="center"/>
              <w:rPr>
                <w:del w:id="528" w:author="Angelo Corsaro" w:date="2011-11-07T11:24:00Z"/>
                <w:rFonts w:ascii="Arial" w:eastAsia="Times New Roman" w:hAnsi="Arial" w:cs="Arial"/>
                <w:color w:val="292934"/>
              </w:rPr>
            </w:pPr>
            <w:del w:id="529"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78B55E7" w14:textId="61C5521F" w:rsidR="009150D1" w:rsidRPr="009150D1" w:rsidDel="0016701C" w:rsidRDefault="009150D1" w:rsidP="009150D1">
            <w:pPr>
              <w:jc w:val="center"/>
              <w:rPr>
                <w:del w:id="530" w:author="Angelo Corsaro" w:date="2011-11-07T11:24:00Z"/>
                <w:rFonts w:ascii="Arial" w:eastAsia="Times New Roman" w:hAnsi="Arial" w:cs="Arial"/>
                <w:color w:val="292934"/>
              </w:rPr>
            </w:pPr>
            <w:del w:id="531"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076B2C41" w14:textId="69EC4EF1" w:rsidR="009150D1" w:rsidRPr="009150D1" w:rsidDel="0016701C" w:rsidRDefault="009150D1" w:rsidP="009150D1">
            <w:pPr>
              <w:jc w:val="center"/>
              <w:rPr>
                <w:del w:id="532" w:author="Angelo Corsaro" w:date="2011-11-07T11:24:00Z"/>
                <w:rFonts w:ascii="Arial" w:eastAsia="Times New Roman" w:hAnsi="Arial" w:cs="Arial"/>
                <w:color w:val="292934"/>
              </w:rPr>
            </w:pPr>
            <w:del w:id="53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358D68F8" w14:textId="299D7208" w:rsidR="009150D1" w:rsidRPr="009150D1" w:rsidDel="0016701C" w:rsidRDefault="009150D1" w:rsidP="009150D1">
            <w:pPr>
              <w:jc w:val="center"/>
              <w:rPr>
                <w:del w:id="534" w:author="Angelo Corsaro" w:date="2011-11-07T11:24:00Z"/>
                <w:rFonts w:ascii="Arial" w:eastAsia="Times New Roman" w:hAnsi="Arial" w:cs="Arial"/>
                <w:color w:val="292934"/>
              </w:rPr>
            </w:pPr>
            <w:del w:id="535" w:author="Angelo Corsaro" w:date="2011-11-07T11:24:00Z">
              <w:r w:rsidRPr="009150D1" w:rsidDel="0016701C">
                <w:rPr>
                  <w:rFonts w:ascii="Arial" w:eastAsia="Times New Roman" w:hAnsi="Arial" w:cs="Arial"/>
                  <w:color w:val="292934"/>
                </w:rPr>
                <w:delText> </w:delText>
              </w:r>
            </w:del>
          </w:p>
        </w:tc>
      </w:tr>
      <w:tr w:rsidR="009150D1" w:rsidRPr="009150D1" w:rsidDel="0016701C" w14:paraId="00A262BB" w14:textId="68F70235" w:rsidTr="009150D1">
        <w:trPr>
          <w:trHeight w:val="320"/>
          <w:del w:id="536"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1716EF1" w14:textId="7A9568EC" w:rsidR="009150D1" w:rsidRPr="009150D1" w:rsidDel="0016701C" w:rsidRDefault="009150D1" w:rsidP="009150D1">
            <w:pPr>
              <w:jc w:val="center"/>
              <w:rPr>
                <w:del w:id="537" w:author="Angelo Corsaro" w:date="2011-11-07T11:24:00Z"/>
                <w:rFonts w:ascii="Arial" w:eastAsia="Times New Roman" w:hAnsi="Arial" w:cs="Arial"/>
                <w:b/>
                <w:bCs/>
                <w:color w:val="FFFFFF"/>
              </w:rPr>
            </w:pPr>
            <w:del w:id="538" w:author="Angelo Corsaro" w:date="2011-11-07T11:24:00Z">
              <w:r w:rsidRPr="009150D1" w:rsidDel="0016701C">
                <w:rPr>
                  <w:rFonts w:ascii="Arial" w:eastAsia="Times New Roman" w:hAnsi="Arial" w:cs="Arial"/>
                  <w:b/>
                  <w:bCs/>
                  <w:color w:val="FFFFFF"/>
                </w:rPr>
                <w:delText>16374</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27BA19E6" w14:textId="50E711B5" w:rsidR="009150D1" w:rsidRPr="009150D1" w:rsidDel="0016701C" w:rsidRDefault="009150D1" w:rsidP="009150D1">
            <w:pPr>
              <w:jc w:val="center"/>
              <w:rPr>
                <w:del w:id="539" w:author="Angelo Corsaro" w:date="2011-11-07T11:24:00Z"/>
                <w:rFonts w:ascii="Arial" w:eastAsia="Times New Roman" w:hAnsi="Arial" w:cs="Arial"/>
                <w:color w:val="292934"/>
              </w:rPr>
            </w:pPr>
            <w:del w:id="540"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29805A42" w14:textId="4B9F1CDA" w:rsidR="009150D1" w:rsidRPr="009150D1" w:rsidDel="0016701C" w:rsidRDefault="009150D1" w:rsidP="009150D1">
            <w:pPr>
              <w:jc w:val="center"/>
              <w:rPr>
                <w:del w:id="541" w:author="Angelo Corsaro" w:date="2011-11-07T11:24:00Z"/>
                <w:rFonts w:ascii="Arial" w:eastAsia="Times New Roman" w:hAnsi="Arial" w:cs="Arial"/>
                <w:color w:val="292934"/>
              </w:rPr>
            </w:pPr>
            <w:del w:id="542"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C135751" w14:textId="3222B7B4" w:rsidR="009150D1" w:rsidRPr="009150D1" w:rsidDel="0016701C" w:rsidRDefault="009150D1" w:rsidP="009150D1">
            <w:pPr>
              <w:jc w:val="center"/>
              <w:rPr>
                <w:del w:id="543" w:author="Angelo Corsaro" w:date="2011-11-07T11:24:00Z"/>
                <w:rFonts w:ascii="Arial" w:eastAsia="Times New Roman" w:hAnsi="Arial" w:cs="Arial"/>
                <w:color w:val="292934"/>
              </w:rPr>
            </w:pPr>
            <w:del w:id="54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D0980E3" w14:textId="78EE4C6E" w:rsidR="009150D1" w:rsidRPr="009150D1" w:rsidDel="0016701C" w:rsidRDefault="009150D1" w:rsidP="009150D1">
            <w:pPr>
              <w:jc w:val="center"/>
              <w:rPr>
                <w:del w:id="545" w:author="Angelo Corsaro" w:date="2011-11-07T11:24:00Z"/>
                <w:rFonts w:ascii="Arial" w:eastAsia="Times New Roman" w:hAnsi="Arial" w:cs="Arial"/>
                <w:color w:val="292934"/>
              </w:rPr>
            </w:pPr>
            <w:del w:id="546" w:author="Angelo Corsaro" w:date="2011-11-07T11:24:00Z">
              <w:r w:rsidRPr="009150D1" w:rsidDel="0016701C">
                <w:rPr>
                  <w:rFonts w:ascii="Arial" w:eastAsia="Times New Roman" w:hAnsi="Arial" w:cs="Arial"/>
                  <w:color w:val="292934"/>
                </w:rPr>
                <w:delText>x</w:delText>
              </w:r>
            </w:del>
          </w:p>
        </w:tc>
      </w:tr>
      <w:tr w:rsidR="009150D1" w:rsidRPr="009150D1" w:rsidDel="0016701C" w14:paraId="2A3BF26B" w14:textId="67751CE7" w:rsidTr="009150D1">
        <w:trPr>
          <w:trHeight w:val="320"/>
          <w:del w:id="547"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70B24060" w14:textId="671C9AF8" w:rsidR="009150D1" w:rsidRPr="009150D1" w:rsidDel="0016701C" w:rsidRDefault="009150D1" w:rsidP="009150D1">
            <w:pPr>
              <w:jc w:val="center"/>
              <w:rPr>
                <w:del w:id="548" w:author="Angelo Corsaro" w:date="2011-11-07T11:24:00Z"/>
                <w:rFonts w:ascii="Arial" w:eastAsia="Times New Roman" w:hAnsi="Arial" w:cs="Arial"/>
                <w:b/>
                <w:bCs/>
                <w:color w:val="FFFFFF"/>
              </w:rPr>
            </w:pPr>
            <w:del w:id="549" w:author="Angelo Corsaro" w:date="2011-11-07T11:24:00Z">
              <w:r w:rsidRPr="009150D1" w:rsidDel="0016701C">
                <w:rPr>
                  <w:rFonts w:ascii="Arial" w:eastAsia="Times New Roman" w:hAnsi="Arial" w:cs="Arial"/>
                  <w:b/>
                  <w:bCs/>
                  <w:color w:val="FFFFFF"/>
                </w:rPr>
                <w:delText>16401</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015C95AC" w14:textId="4F7215A0" w:rsidR="009150D1" w:rsidRPr="009150D1" w:rsidDel="0016701C" w:rsidRDefault="009150D1" w:rsidP="009150D1">
            <w:pPr>
              <w:jc w:val="center"/>
              <w:rPr>
                <w:del w:id="550" w:author="Angelo Corsaro" w:date="2011-11-07T11:24:00Z"/>
                <w:rFonts w:ascii="Arial" w:eastAsia="Times New Roman" w:hAnsi="Arial" w:cs="Arial"/>
                <w:color w:val="292934"/>
              </w:rPr>
            </w:pPr>
            <w:del w:id="551"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7E68AA0" w14:textId="66B48CCA" w:rsidR="009150D1" w:rsidRPr="009150D1" w:rsidDel="0016701C" w:rsidRDefault="009150D1" w:rsidP="009150D1">
            <w:pPr>
              <w:jc w:val="center"/>
              <w:rPr>
                <w:del w:id="552" w:author="Angelo Corsaro" w:date="2011-11-07T11:24:00Z"/>
                <w:rFonts w:ascii="Arial" w:eastAsia="Times New Roman" w:hAnsi="Arial" w:cs="Arial"/>
                <w:color w:val="292934"/>
              </w:rPr>
            </w:pPr>
            <w:del w:id="553"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260FD3C" w14:textId="378A1047" w:rsidR="009150D1" w:rsidRPr="009150D1" w:rsidDel="0016701C" w:rsidRDefault="009150D1" w:rsidP="009150D1">
            <w:pPr>
              <w:jc w:val="center"/>
              <w:rPr>
                <w:del w:id="554" w:author="Angelo Corsaro" w:date="2011-11-07T11:24:00Z"/>
                <w:rFonts w:ascii="Arial" w:eastAsia="Times New Roman" w:hAnsi="Arial" w:cs="Arial"/>
                <w:color w:val="292934"/>
              </w:rPr>
            </w:pPr>
            <w:del w:id="55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1DDFB553" w14:textId="469F470A" w:rsidR="009150D1" w:rsidRPr="009150D1" w:rsidDel="0016701C" w:rsidRDefault="009150D1" w:rsidP="009150D1">
            <w:pPr>
              <w:jc w:val="center"/>
              <w:rPr>
                <w:del w:id="556" w:author="Angelo Corsaro" w:date="2011-11-07T11:24:00Z"/>
                <w:rFonts w:ascii="Arial" w:eastAsia="Times New Roman" w:hAnsi="Arial" w:cs="Arial"/>
                <w:color w:val="292934"/>
              </w:rPr>
            </w:pPr>
            <w:del w:id="557" w:author="Angelo Corsaro" w:date="2011-11-07T11:24:00Z">
              <w:r w:rsidRPr="009150D1" w:rsidDel="0016701C">
                <w:rPr>
                  <w:rFonts w:ascii="Arial" w:eastAsia="Times New Roman" w:hAnsi="Arial" w:cs="Arial"/>
                  <w:color w:val="292934"/>
                </w:rPr>
                <w:delText> </w:delText>
              </w:r>
            </w:del>
          </w:p>
        </w:tc>
      </w:tr>
      <w:tr w:rsidR="009150D1" w:rsidRPr="009150D1" w:rsidDel="0016701C" w14:paraId="7FFE4889" w14:textId="7D1E4918" w:rsidTr="009150D1">
        <w:trPr>
          <w:trHeight w:val="320"/>
          <w:del w:id="558"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8CFAE5D" w14:textId="1E3ABDEC" w:rsidR="009150D1" w:rsidRPr="009150D1" w:rsidDel="0016701C" w:rsidRDefault="009150D1" w:rsidP="009150D1">
            <w:pPr>
              <w:jc w:val="center"/>
              <w:rPr>
                <w:del w:id="559" w:author="Angelo Corsaro" w:date="2011-11-07T11:24:00Z"/>
                <w:rFonts w:ascii="Arial" w:eastAsia="Times New Roman" w:hAnsi="Arial" w:cs="Arial"/>
                <w:b/>
                <w:bCs/>
                <w:color w:val="FFFFFF"/>
              </w:rPr>
            </w:pPr>
            <w:del w:id="560" w:author="Angelo Corsaro" w:date="2011-11-07T11:24:00Z">
              <w:r w:rsidRPr="009150D1" w:rsidDel="0016701C">
                <w:rPr>
                  <w:rFonts w:ascii="Arial" w:eastAsia="Times New Roman" w:hAnsi="Arial" w:cs="Arial"/>
                  <w:b/>
                  <w:bCs/>
                  <w:color w:val="FFFFFF"/>
                </w:rPr>
                <w:delText>16402</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3261082B" w14:textId="4E94D57C" w:rsidR="009150D1" w:rsidRPr="009150D1" w:rsidDel="0016701C" w:rsidRDefault="009150D1" w:rsidP="009150D1">
            <w:pPr>
              <w:jc w:val="center"/>
              <w:rPr>
                <w:del w:id="561" w:author="Angelo Corsaro" w:date="2011-11-07T11:24:00Z"/>
                <w:rFonts w:ascii="Arial" w:eastAsia="Times New Roman" w:hAnsi="Arial" w:cs="Arial"/>
                <w:color w:val="292934"/>
              </w:rPr>
            </w:pPr>
            <w:del w:id="562"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F83200E" w14:textId="3ECECC37" w:rsidR="009150D1" w:rsidRPr="009150D1" w:rsidDel="0016701C" w:rsidRDefault="009150D1" w:rsidP="009150D1">
            <w:pPr>
              <w:jc w:val="center"/>
              <w:rPr>
                <w:del w:id="563" w:author="Angelo Corsaro" w:date="2011-11-07T11:24:00Z"/>
                <w:rFonts w:ascii="Arial" w:eastAsia="Times New Roman" w:hAnsi="Arial" w:cs="Arial"/>
                <w:color w:val="292934"/>
              </w:rPr>
            </w:pPr>
            <w:del w:id="564"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4718908" w14:textId="1E7D2F7A" w:rsidR="009150D1" w:rsidRPr="009150D1" w:rsidDel="0016701C" w:rsidRDefault="009150D1" w:rsidP="009150D1">
            <w:pPr>
              <w:jc w:val="center"/>
              <w:rPr>
                <w:del w:id="565" w:author="Angelo Corsaro" w:date="2011-11-07T11:24:00Z"/>
                <w:rFonts w:ascii="Arial" w:eastAsia="Times New Roman" w:hAnsi="Arial" w:cs="Arial"/>
                <w:color w:val="292934"/>
              </w:rPr>
            </w:pPr>
            <w:del w:id="566"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2A2F0D7" w14:textId="43931876" w:rsidR="009150D1" w:rsidRPr="009150D1" w:rsidDel="0016701C" w:rsidRDefault="009150D1" w:rsidP="009150D1">
            <w:pPr>
              <w:jc w:val="center"/>
              <w:rPr>
                <w:del w:id="567" w:author="Angelo Corsaro" w:date="2011-11-07T11:24:00Z"/>
                <w:rFonts w:ascii="Arial" w:eastAsia="Times New Roman" w:hAnsi="Arial" w:cs="Arial"/>
                <w:color w:val="292934"/>
              </w:rPr>
            </w:pPr>
            <w:del w:id="568" w:author="Angelo Corsaro" w:date="2011-11-07T11:24:00Z">
              <w:r w:rsidRPr="009150D1" w:rsidDel="0016701C">
                <w:rPr>
                  <w:rFonts w:ascii="Arial" w:eastAsia="Times New Roman" w:hAnsi="Arial" w:cs="Arial"/>
                  <w:color w:val="292934"/>
                </w:rPr>
                <w:delText> </w:delText>
              </w:r>
            </w:del>
          </w:p>
        </w:tc>
      </w:tr>
      <w:tr w:rsidR="009150D1" w:rsidRPr="009150D1" w:rsidDel="0016701C" w14:paraId="3859D536" w14:textId="1545FDBE" w:rsidTr="009150D1">
        <w:trPr>
          <w:trHeight w:val="320"/>
          <w:del w:id="569"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5931A734" w14:textId="0DE722F2" w:rsidR="009150D1" w:rsidRPr="009150D1" w:rsidDel="0016701C" w:rsidRDefault="009150D1" w:rsidP="009150D1">
            <w:pPr>
              <w:jc w:val="center"/>
              <w:rPr>
                <w:del w:id="570" w:author="Angelo Corsaro" w:date="2011-11-07T11:24:00Z"/>
                <w:rFonts w:ascii="Arial" w:eastAsia="Times New Roman" w:hAnsi="Arial" w:cs="Arial"/>
                <w:b/>
                <w:bCs/>
                <w:color w:val="FFFFFF"/>
              </w:rPr>
            </w:pPr>
            <w:del w:id="571" w:author="Angelo Corsaro" w:date="2011-11-07T11:24:00Z">
              <w:r w:rsidRPr="009150D1" w:rsidDel="0016701C">
                <w:rPr>
                  <w:rFonts w:ascii="Arial" w:eastAsia="Times New Roman" w:hAnsi="Arial" w:cs="Arial"/>
                  <w:b/>
                  <w:bCs/>
                  <w:color w:val="FFFFFF"/>
                </w:rPr>
                <w:delText>16403</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60E86468" w14:textId="77344FE3" w:rsidR="009150D1" w:rsidRPr="009150D1" w:rsidDel="0016701C" w:rsidRDefault="009150D1" w:rsidP="009150D1">
            <w:pPr>
              <w:jc w:val="center"/>
              <w:rPr>
                <w:del w:id="572" w:author="Angelo Corsaro" w:date="2011-11-07T11:24:00Z"/>
                <w:rFonts w:ascii="Arial" w:eastAsia="Times New Roman" w:hAnsi="Arial" w:cs="Arial"/>
                <w:color w:val="292934"/>
              </w:rPr>
            </w:pPr>
            <w:del w:id="573"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E60E6E9" w14:textId="2CE9BD97" w:rsidR="009150D1" w:rsidRPr="009150D1" w:rsidDel="0016701C" w:rsidRDefault="009150D1" w:rsidP="009150D1">
            <w:pPr>
              <w:jc w:val="center"/>
              <w:rPr>
                <w:del w:id="574" w:author="Angelo Corsaro" w:date="2011-11-07T11:24:00Z"/>
                <w:rFonts w:ascii="Arial" w:eastAsia="Times New Roman" w:hAnsi="Arial" w:cs="Arial"/>
                <w:color w:val="292934"/>
              </w:rPr>
            </w:pPr>
            <w:del w:id="57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6875F85" w14:textId="1E1B02BA" w:rsidR="009150D1" w:rsidRPr="009150D1" w:rsidDel="0016701C" w:rsidRDefault="009150D1" w:rsidP="009150D1">
            <w:pPr>
              <w:jc w:val="center"/>
              <w:rPr>
                <w:del w:id="576" w:author="Angelo Corsaro" w:date="2011-11-07T11:24:00Z"/>
                <w:rFonts w:ascii="Arial" w:eastAsia="Times New Roman" w:hAnsi="Arial" w:cs="Arial"/>
                <w:color w:val="292934"/>
              </w:rPr>
            </w:pPr>
            <w:del w:id="577"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42685A37" w14:textId="0D446E3E" w:rsidR="009150D1" w:rsidRPr="009150D1" w:rsidDel="0016701C" w:rsidRDefault="009150D1" w:rsidP="009150D1">
            <w:pPr>
              <w:jc w:val="center"/>
              <w:rPr>
                <w:del w:id="578" w:author="Angelo Corsaro" w:date="2011-11-07T11:24:00Z"/>
                <w:rFonts w:ascii="Arial" w:eastAsia="Times New Roman" w:hAnsi="Arial" w:cs="Arial"/>
                <w:color w:val="292934"/>
              </w:rPr>
            </w:pPr>
            <w:del w:id="579" w:author="Angelo Corsaro" w:date="2011-11-07T11:24:00Z">
              <w:r w:rsidRPr="009150D1" w:rsidDel="0016701C">
                <w:rPr>
                  <w:rFonts w:ascii="Arial" w:eastAsia="Times New Roman" w:hAnsi="Arial" w:cs="Arial"/>
                  <w:color w:val="292934"/>
                </w:rPr>
                <w:delText> </w:delText>
              </w:r>
            </w:del>
          </w:p>
        </w:tc>
      </w:tr>
      <w:tr w:rsidR="009150D1" w:rsidRPr="009150D1" w:rsidDel="0016701C" w14:paraId="66FE753B" w14:textId="5A717053" w:rsidTr="009150D1">
        <w:trPr>
          <w:trHeight w:val="320"/>
          <w:del w:id="580"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69553B4D" w14:textId="392424DC" w:rsidR="009150D1" w:rsidRPr="009150D1" w:rsidDel="0016701C" w:rsidRDefault="009150D1" w:rsidP="009150D1">
            <w:pPr>
              <w:jc w:val="center"/>
              <w:rPr>
                <w:del w:id="581" w:author="Angelo Corsaro" w:date="2011-11-07T11:24:00Z"/>
                <w:rFonts w:ascii="Arial" w:eastAsia="Times New Roman" w:hAnsi="Arial" w:cs="Arial"/>
                <w:b/>
                <w:bCs/>
                <w:color w:val="FFFFFF"/>
              </w:rPr>
            </w:pPr>
            <w:del w:id="582" w:author="Angelo Corsaro" w:date="2011-11-07T11:24:00Z">
              <w:r w:rsidRPr="009150D1" w:rsidDel="0016701C">
                <w:rPr>
                  <w:rFonts w:ascii="Arial" w:eastAsia="Times New Roman" w:hAnsi="Arial" w:cs="Arial"/>
                  <w:b/>
                  <w:bCs/>
                  <w:color w:val="FFFFFF"/>
                </w:rPr>
                <w:delText>16404</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05D0EC24" w14:textId="3AA6E6A9" w:rsidR="009150D1" w:rsidRPr="009150D1" w:rsidDel="0016701C" w:rsidRDefault="009150D1" w:rsidP="009150D1">
            <w:pPr>
              <w:jc w:val="center"/>
              <w:rPr>
                <w:del w:id="583" w:author="Angelo Corsaro" w:date="2011-11-07T11:24:00Z"/>
                <w:rFonts w:ascii="Arial" w:eastAsia="Times New Roman" w:hAnsi="Arial" w:cs="Arial"/>
                <w:color w:val="292934"/>
              </w:rPr>
            </w:pPr>
            <w:del w:id="584"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AFFDB86" w14:textId="2FEBB9F6" w:rsidR="009150D1" w:rsidRPr="009150D1" w:rsidDel="0016701C" w:rsidRDefault="009150D1" w:rsidP="009150D1">
            <w:pPr>
              <w:jc w:val="center"/>
              <w:rPr>
                <w:del w:id="585" w:author="Angelo Corsaro" w:date="2011-11-07T11:24:00Z"/>
                <w:rFonts w:ascii="Arial" w:eastAsia="Times New Roman" w:hAnsi="Arial" w:cs="Arial"/>
                <w:color w:val="292934"/>
              </w:rPr>
            </w:pPr>
            <w:del w:id="586"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495713C" w14:textId="0149E0AC" w:rsidR="009150D1" w:rsidRPr="009150D1" w:rsidDel="0016701C" w:rsidRDefault="009150D1" w:rsidP="009150D1">
            <w:pPr>
              <w:jc w:val="center"/>
              <w:rPr>
                <w:del w:id="587" w:author="Angelo Corsaro" w:date="2011-11-07T11:24:00Z"/>
                <w:rFonts w:ascii="Arial" w:eastAsia="Times New Roman" w:hAnsi="Arial" w:cs="Arial"/>
                <w:color w:val="292934"/>
              </w:rPr>
            </w:pPr>
            <w:del w:id="58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7425BE32" w14:textId="0A3CD2D8" w:rsidR="009150D1" w:rsidRPr="009150D1" w:rsidDel="0016701C" w:rsidRDefault="009150D1" w:rsidP="009150D1">
            <w:pPr>
              <w:jc w:val="center"/>
              <w:rPr>
                <w:del w:id="589" w:author="Angelo Corsaro" w:date="2011-11-07T11:24:00Z"/>
                <w:rFonts w:ascii="Arial" w:eastAsia="Times New Roman" w:hAnsi="Arial" w:cs="Arial"/>
                <w:color w:val="292934"/>
              </w:rPr>
            </w:pPr>
            <w:del w:id="590" w:author="Angelo Corsaro" w:date="2011-11-07T11:24:00Z">
              <w:r w:rsidRPr="009150D1" w:rsidDel="0016701C">
                <w:rPr>
                  <w:rFonts w:ascii="Arial" w:eastAsia="Times New Roman" w:hAnsi="Arial" w:cs="Arial"/>
                  <w:color w:val="292934"/>
                </w:rPr>
                <w:delText> </w:delText>
              </w:r>
            </w:del>
          </w:p>
        </w:tc>
      </w:tr>
      <w:tr w:rsidR="009150D1" w:rsidRPr="009150D1" w:rsidDel="0016701C" w14:paraId="5D16F934" w14:textId="418F0B87" w:rsidTr="009150D1">
        <w:trPr>
          <w:trHeight w:val="320"/>
          <w:del w:id="591" w:author="Angelo Corsaro" w:date="2011-11-07T11:24:00Z"/>
        </w:trPr>
        <w:tc>
          <w:tcPr>
            <w:tcW w:w="2620" w:type="dxa"/>
            <w:tcBorders>
              <w:top w:val="single" w:sz="8" w:space="0" w:color="FFFFFF"/>
              <w:left w:val="single" w:sz="8" w:space="0" w:color="FFFFFF"/>
              <w:bottom w:val="nil"/>
              <w:right w:val="nil"/>
            </w:tcBorders>
            <w:shd w:val="clear" w:color="000000" w:fill="5C697C"/>
            <w:vAlign w:val="center"/>
            <w:hideMark/>
          </w:tcPr>
          <w:p w14:paraId="4AE43605" w14:textId="4CEF0CE9" w:rsidR="009150D1" w:rsidRPr="009150D1" w:rsidDel="0016701C" w:rsidRDefault="009150D1" w:rsidP="009150D1">
            <w:pPr>
              <w:jc w:val="center"/>
              <w:rPr>
                <w:del w:id="592" w:author="Angelo Corsaro" w:date="2011-11-07T11:24:00Z"/>
                <w:rFonts w:ascii="Arial" w:eastAsia="Times New Roman" w:hAnsi="Arial" w:cs="Arial"/>
                <w:b/>
                <w:bCs/>
                <w:color w:val="FFFFFF"/>
              </w:rPr>
            </w:pPr>
            <w:del w:id="593" w:author="Angelo Corsaro" w:date="2011-11-07T11:24:00Z">
              <w:r w:rsidRPr="009150D1" w:rsidDel="0016701C">
                <w:rPr>
                  <w:rFonts w:ascii="Arial" w:eastAsia="Times New Roman" w:hAnsi="Arial" w:cs="Arial"/>
                  <w:b/>
                  <w:bCs/>
                  <w:color w:val="FFFFFF"/>
                </w:rPr>
                <w:delText>16405</w:delText>
              </w:r>
            </w:del>
          </w:p>
        </w:tc>
        <w:tc>
          <w:tcPr>
            <w:tcW w:w="1500" w:type="dxa"/>
            <w:tcBorders>
              <w:top w:val="nil"/>
              <w:left w:val="single" w:sz="4" w:space="0" w:color="5C697C"/>
              <w:bottom w:val="single" w:sz="4" w:space="0" w:color="5C697C"/>
              <w:right w:val="single" w:sz="4" w:space="0" w:color="5C697C"/>
            </w:tcBorders>
            <w:shd w:val="clear" w:color="000000" w:fill="E6E8EC"/>
            <w:noWrap/>
            <w:vAlign w:val="bottom"/>
            <w:hideMark/>
          </w:tcPr>
          <w:p w14:paraId="2FF932A3" w14:textId="09CF2642" w:rsidR="009150D1" w:rsidRPr="009150D1" w:rsidDel="0016701C" w:rsidRDefault="009150D1" w:rsidP="009150D1">
            <w:pPr>
              <w:jc w:val="center"/>
              <w:rPr>
                <w:del w:id="594" w:author="Angelo Corsaro" w:date="2011-11-07T11:24:00Z"/>
                <w:rFonts w:ascii="Arial" w:eastAsia="Times New Roman" w:hAnsi="Arial" w:cs="Arial"/>
                <w:color w:val="292934"/>
              </w:rPr>
            </w:pPr>
          </w:p>
        </w:tc>
        <w:tc>
          <w:tcPr>
            <w:tcW w:w="1500" w:type="dxa"/>
            <w:tcBorders>
              <w:top w:val="nil"/>
              <w:left w:val="nil"/>
              <w:bottom w:val="single" w:sz="4" w:space="0" w:color="5C697C"/>
              <w:right w:val="single" w:sz="4" w:space="0" w:color="5C697C"/>
            </w:tcBorders>
            <w:shd w:val="clear" w:color="000000" w:fill="E6E8EC"/>
            <w:noWrap/>
            <w:vAlign w:val="bottom"/>
            <w:hideMark/>
          </w:tcPr>
          <w:p w14:paraId="0618625F" w14:textId="6AFB5CC2" w:rsidR="009150D1" w:rsidRPr="009150D1" w:rsidDel="0016701C" w:rsidRDefault="009150D1" w:rsidP="009150D1">
            <w:pPr>
              <w:jc w:val="center"/>
              <w:rPr>
                <w:del w:id="595" w:author="Angelo Corsaro" w:date="2011-11-07T11:24:00Z"/>
                <w:rFonts w:ascii="Arial" w:eastAsia="Times New Roman" w:hAnsi="Arial" w:cs="Arial"/>
                <w:color w:val="292934"/>
              </w:rPr>
            </w:pPr>
            <w:del w:id="596"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7082911A" w14:textId="482273D0" w:rsidR="009150D1" w:rsidRPr="009150D1" w:rsidDel="0016701C" w:rsidRDefault="009150D1" w:rsidP="009150D1">
            <w:pPr>
              <w:jc w:val="center"/>
              <w:rPr>
                <w:del w:id="597" w:author="Angelo Corsaro" w:date="2011-11-07T11:24:00Z"/>
                <w:rFonts w:ascii="Arial" w:eastAsia="Times New Roman" w:hAnsi="Arial" w:cs="Arial"/>
                <w:color w:val="292934"/>
              </w:rPr>
            </w:pPr>
            <w:del w:id="598"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E6E8EC"/>
            <w:noWrap/>
            <w:vAlign w:val="bottom"/>
            <w:hideMark/>
          </w:tcPr>
          <w:p w14:paraId="5C05944B" w14:textId="64663F16" w:rsidR="009150D1" w:rsidRPr="009150D1" w:rsidDel="0016701C" w:rsidRDefault="00746769" w:rsidP="009150D1">
            <w:pPr>
              <w:jc w:val="center"/>
              <w:rPr>
                <w:del w:id="599" w:author="Angelo Corsaro" w:date="2011-11-07T11:24:00Z"/>
                <w:rFonts w:ascii="Arial" w:eastAsia="Times New Roman" w:hAnsi="Arial" w:cs="Arial"/>
                <w:color w:val="292934"/>
              </w:rPr>
            </w:pPr>
            <w:del w:id="600" w:author="Angelo Corsaro" w:date="2011-11-07T11:24:00Z">
              <w:r w:rsidDel="0016701C">
                <w:rPr>
                  <w:rFonts w:ascii="Arial" w:eastAsia="Times New Roman" w:hAnsi="Arial" w:cs="Arial"/>
                  <w:color w:val="292934"/>
                </w:rPr>
                <w:delText>x</w:delText>
              </w:r>
              <w:r w:rsidR="009150D1" w:rsidRPr="009150D1" w:rsidDel="0016701C">
                <w:rPr>
                  <w:rFonts w:ascii="Arial" w:eastAsia="Times New Roman" w:hAnsi="Arial" w:cs="Arial"/>
                  <w:color w:val="292934"/>
                </w:rPr>
                <w:delText> </w:delText>
              </w:r>
            </w:del>
          </w:p>
        </w:tc>
      </w:tr>
      <w:tr w:rsidR="009150D1" w:rsidRPr="009150D1" w:rsidDel="0016701C" w14:paraId="76140B7C" w14:textId="6B8BFA9B" w:rsidTr="009150D1">
        <w:trPr>
          <w:trHeight w:val="320"/>
          <w:del w:id="601" w:author="Angelo Corsaro" w:date="2011-11-07T11:24:00Z"/>
        </w:trPr>
        <w:tc>
          <w:tcPr>
            <w:tcW w:w="2620" w:type="dxa"/>
            <w:tcBorders>
              <w:top w:val="single" w:sz="8" w:space="0" w:color="FFFFFF"/>
              <w:left w:val="single" w:sz="8" w:space="0" w:color="FFFFFF"/>
              <w:bottom w:val="single" w:sz="8" w:space="0" w:color="FFFFFF"/>
              <w:right w:val="nil"/>
            </w:tcBorders>
            <w:shd w:val="clear" w:color="000000" w:fill="5C697C"/>
            <w:vAlign w:val="center"/>
            <w:hideMark/>
          </w:tcPr>
          <w:p w14:paraId="556338AD" w14:textId="27BA2066" w:rsidR="009150D1" w:rsidRPr="009150D1" w:rsidDel="0016701C" w:rsidRDefault="009150D1" w:rsidP="009150D1">
            <w:pPr>
              <w:jc w:val="center"/>
              <w:rPr>
                <w:del w:id="602" w:author="Angelo Corsaro" w:date="2011-11-07T11:24:00Z"/>
                <w:rFonts w:ascii="Arial" w:eastAsia="Times New Roman" w:hAnsi="Arial" w:cs="Arial"/>
                <w:b/>
                <w:bCs/>
                <w:color w:val="FFFFFF"/>
              </w:rPr>
            </w:pPr>
            <w:del w:id="603" w:author="Angelo Corsaro" w:date="2011-11-07T11:24:00Z">
              <w:r w:rsidRPr="009150D1" w:rsidDel="0016701C">
                <w:rPr>
                  <w:rFonts w:ascii="Arial" w:eastAsia="Times New Roman" w:hAnsi="Arial" w:cs="Arial"/>
                  <w:b/>
                  <w:bCs/>
                  <w:color w:val="FFFFFF"/>
                </w:rPr>
                <w:delText>16411</w:delText>
              </w:r>
            </w:del>
          </w:p>
        </w:tc>
        <w:tc>
          <w:tcPr>
            <w:tcW w:w="1500" w:type="dxa"/>
            <w:tcBorders>
              <w:top w:val="nil"/>
              <w:left w:val="single" w:sz="4" w:space="0" w:color="5C697C"/>
              <w:bottom w:val="single" w:sz="4" w:space="0" w:color="5C697C"/>
              <w:right w:val="single" w:sz="4" w:space="0" w:color="5C697C"/>
            </w:tcBorders>
            <w:shd w:val="clear" w:color="000000" w:fill="F2F2F2"/>
            <w:noWrap/>
            <w:vAlign w:val="bottom"/>
            <w:hideMark/>
          </w:tcPr>
          <w:p w14:paraId="5A821731" w14:textId="2A79A12D" w:rsidR="009150D1" w:rsidRPr="009150D1" w:rsidDel="0016701C" w:rsidRDefault="009150D1" w:rsidP="009150D1">
            <w:pPr>
              <w:jc w:val="center"/>
              <w:rPr>
                <w:del w:id="604" w:author="Angelo Corsaro" w:date="2011-11-07T11:24:00Z"/>
                <w:rFonts w:ascii="Arial" w:eastAsia="Times New Roman" w:hAnsi="Arial" w:cs="Arial"/>
                <w:color w:val="292934"/>
              </w:rPr>
            </w:pPr>
            <w:del w:id="605"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4BC0A48B" w14:textId="17291710" w:rsidR="009150D1" w:rsidRPr="009150D1" w:rsidDel="0016701C" w:rsidRDefault="009150D1" w:rsidP="009150D1">
            <w:pPr>
              <w:jc w:val="center"/>
              <w:rPr>
                <w:del w:id="606" w:author="Angelo Corsaro" w:date="2011-11-07T11:24:00Z"/>
                <w:rFonts w:ascii="Arial" w:eastAsia="Times New Roman" w:hAnsi="Arial" w:cs="Arial"/>
                <w:color w:val="292934"/>
              </w:rPr>
            </w:pPr>
            <w:del w:id="607" w:author="Angelo Corsaro" w:date="2011-11-07T11:24:00Z">
              <w:r w:rsidRPr="009150D1" w:rsidDel="0016701C">
                <w:rPr>
                  <w:rFonts w:ascii="Arial" w:eastAsia="Times New Roman" w:hAnsi="Arial" w:cs="Arial"/>
                  <w:color w:val="292934"/>
                </w:rPr>
                <w:delText>x</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387537FF" w14:textId="1E6680E1" w:rsidR="009150D1" w:rsidRPr="009150D1" w:rsidDel="0016701C" w:rsidRDefault="009150D1" w:rsidP="009150D1">
            <w:pPr>
              <w:jc w:val="center"/>
              <w:rPr>
                <w:del w:id="608" w:author="Angelo Corsaro" w:date="2011-11-07T11:24:00Z"/>
                <w:rFonts w:ascii="Arial" w:eastAsia="Times New Roman" w:hAnsi="Arial" w:cs="Arial"/>
                <w:color w:val="292934"/>
              </w:rPr>
            </w:pPr>
            <w:del w:id="609" w:author="Angelo Corsaro" w:date="2011-11-07T11:24:00Z">
              <w:r w:rsidRPr="009150D1" w:rsidDel="0016701C">
                <w:rPr>
                  <w:rFonts w:ascii="Arial" w:eastAsia="Times New Roman" w:hAnsi="Arial" w:cs="Arial"/>
                  <w:color w:val="292934"/>
                </w:rPr>
                <w:delText> </w:delText>
              </w:r>
            </w:del>
          </w:p>
        </w:tc>
        <w:tc>
          <w:tcPr>
            <w:tcW w:w="1500" w:type="dxa"/>
            <w:tcBorders>
              <w:top w:val="nil"/>
              <w:left w:val="nil"/>
              <w:bottom w:val="single" w:sz="4" w:space="0" w:color="5C697C"/>
              <w:right w:val="single" w:sz="4" w:space="0" w:color="5C697C"/>
            </w:tcBorders>
            <w:shd w:val="clear" w:color="000000" w:fill="F2F2F2"/>
            <w:noWrap/>
            <w:vAlign w:val="bottom"/>
            <w:hideMark/>
          </w:tcPr>
          <w:p w14:paraId="03F200C4" w14:textId="5D6AF6D4" w:rsidR="009150D1" w:rsidRPr="009150D1" w:rsidDel="0016701C" w:rsidRDefault="009150D1" w:rsidP="009150D1">
            <w:pPr>
              <w:jc w:val="center"/>
              <w:rPr>
                <w:del w:id="610" w:author="Angelo Corsaro" w:date="2011-11-07T11:24:00Z"/>
                <w:rFonts w:ascii="Arial" w:eastAsia="Times New Roman" w:hAnsi="Arial" w:cs="Arial"/>
                <w:color w:val="292934"/>
              </w:rPr>
            </w:pPr>
            <w:del w:id="611" w:author="Angelo Corsaro" w:date="2011-11-07T11:24:00Z">
              <w:r w:rsidRPr="009150D1" w:rsidDel="0016701C">
                <w:rPr>
                  <w:rFonts w:ascii="Arial" w:eastAsia="Times New Roman" w:hAnsi="Arial" w:cs="Arial"/>
                  <w:color w:val="292934"/>
                </w:rPr>
                <w:delText> </w:delText>
              </w:r>
            </w:del>
          </w:p>
        </w:tc>
      </w:tr>
      <w:tr w:rsidR="009150D1" w:rsidRPr="009150D1" w:rsidDel="0016701C" w14:paraId="48222B6D" w14:textId="62957533" w:rsidTr="009150D1">
        <w:trPr>
          <w:trHeight w:val="300"/>
          <w:del w:id="612" w:author="Angelo Corsaro" w:date="2011-11-07T11:24:00Z"/>
        </w:trPr>
        <w:tc>
          <w:tcPr>
            <w:tcW w:w="2620" w:type="dxa"/>
            <w:tcBorders>
              <w:top w:val="nil"/>
              <w:left w:val="nil"/>
              <w:bottom w:val="nil"/>
              <w:right w:val="nil"/>
            </w:tcBorders>
            <w:shd w:val="clear" w:color="auto" w:fill="auto"/>
            <w:noWrap/>
            <w:vAlign w:val="bottom"/>
            <w:hideMark/>
          </w:tcPr>
          <w:p w14:paraId="7A097B4B" w14:textId="7419F31B" w:rsidR="009150D1" w:rsidRPr="009150D1" w:rsidDel="0016701C" w:rsidRDefault="009150D1" w:rsidP="009150D1">
            <w:pPr>
              <w:rPr>
                <w:del w:id="613"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58CBF823" w14:textId="22905B1B" w:rsidR="009150D1" w:rsidRPr="009150D1" w:rsidDel="0016701C" w:rsidRDefault="009150D1" w:rsidP="009150D1">
            <w:pPr>
              <w:jc w:val="center"/>
              <w:rPr>
                <w:del w:id="614"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23FB355A" w14:textId="1703DDDF" w:rsidR="009150D1" w:rsidRPr="009150D1" w:rsidDel="0016701C" w:rsidRDefault="009150D1" w:rsidP="009150D1">
            <w:pPr>
              <w:jc w:val="center"/>
              <w:rPr>
                <w:del w:id="615"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773A80FA" w14:textId="0A637D4C" w:rsidR="009150D1" w:rsidRPr="009150D1" w:rsidDel="0016701C" w:rsidRDefault="009150D1" w:rsidP="009150D1">
            <w:pPr>
              <w:jc w:val="center"/>
              <w:rPr>
                <w:del w:id="616" w:author="Angelo Corsaro" w:date="2011-11-07T11:24:00Z"/>
                <w:rFonts w:ascii="Arial" w:eastAsia="Times New Roman" w:hAnsi="Arial" w:cs="Arial"/>
                <w:color w:val="292934"/>
              </w:rPr>
            </w:pPr>
          </w:p>
        </w:tc>
        <w:tc>
          <w:tcPr>
            <w:tcW w:w="1500" w:type="dxa"/>
            <w:tcBorders>
              <w:top w:val="nil"/>
              <w:left w:val="nil"/>
              <w:bottom w:val="nil"/>
              <w:right w:val="nil"/>
            </w:tcBorders>
            <w:shd w:val="clear" w:color="auto" w:fill="auto"/>
            <w:noWrap/>
            <w:vAlign w:val="bottom"/>
            <w:hideMark/>
          </w:tcPr>
          <w:p w14:paraId="1A72FB5F" w14:textId="25CA7273" w:rsidR="009150D1" w:rsidRPr="009150D1" w:rsidDel="0016701C" w:rsidRDefault="009150D1" w:rsidP="009150D1">
            <w:pPr>
              <w:jc w:val="center"/>
              <w:rPr>
                <w:del w:id="617" w:author="Angelo Corsaro" w:date="2011-11-07T11:24:00Z"/>
                <w:rFonts w:ascii="Arial" w:eastAsia="Times New Roman" w:hAnsi="Arial" w:cs="Arial"/>
                <w:color w:val="292934"/>
              </w:rPr>
            </w:pPr>
          </w:p>
        </w:tc>
      </w:tr>
      <w:tr w:rsidR="009150D1" w:rsidRPr="009150D1" w:rsidDel="0016701C" w14:paraId="753E1876" w14:textId="596242AC" w:rsidTr="009150D1">
        <w:trPr>
          <w:trHeight w:val="300"/>
          <w:del w:id="618" w:author="Angelo Corsaro" w:date="2011-11-07T11:24:00Z"/>
        </w:trPr>
        <w:tc>
          <w:tcPr>
            <w:tcW w:w="2620" w:type="dxa"/>
            <w:tcBorders>
              <w:top w:val="nil"/>
              <w:left w:val="nil"/>
              <w:bottom w:val="nil"/>
              <w:right w:val="nil"/>
            </w:tcBorders>
            <w:shd w:val="clear" w:color="auto" w:fill="auto"/>
            <w:noWrap/>
            <w:vAlign w:val="bottom"/>
            <w:hideMark/>
          </w:tcPr>
          <w:p w14:paraId="61E8CC1D" w14:textId="1ABE140D" w:rsidR="009150D1" w:rsidRPr="009150D1" w:rsidDel="0016701C" w:rsidRDefault="009150D1" w:rsidP="009150D1">
            <w:pPr>
              <w:rPr>
                <w:del w:id="619" w:author="Angelo Corsaro" w:date="2011-11-07T11:24:00Z"/>
                <w:rFonts w:ascii="Arial" w:eastAsia="Times New Roman" w:hAnsi="Arial" w:cs="Arial"/>
                <w:color w:val="292934"/>
              </w:rPr>
            </w:pPr>
          </w:p>
        </w:tc>
        <w:tc>
          <w:tcPr>
            <w:tcW w:w="1500" w:type="dxa"/>
            <w:tcBorders>
              <w:top w:val="nil"/>
              <w:left w:val="nil"/>
              <w:bottom w:val="nil"/>
              <w:right w:val="nil"/>
            </w:tcBorders>
            <w:shd w:val="clear" w:color="000000" w:fill="A43926"/>
            <w:noWrap/>
            <w:vAlign w:val="bottom"/>
            <w:hideMark/>
          </w:tcPr>
          <w:p w14:paraId="3AEB545E" w14:textId="5B969D80" w:rsidR="009150D1" w:rsidRPr="009150D1" w:rsidDel="0016701C" w:rsidRDefault="00746769" w:rsidP="009150D1">
            <w:pPr>
              <w:jc w:val="center"/>
              <w:rPr>
                <w:del w:id="620" w:author="Angelo Corsaro" w:date="2011-11-07T11:24:00Z"/>
                <w:rFonts w:ascii="Arial" w:eastAsia="Times New Roman" w:hAnsi="Arial" w:cs="Arial"/>
                <w:b/>
                <w:bCs/>
                <w:color w:val="FFFFFF"/>
              </w:rPr>
            </w:pPr>
            <w:del w:id="621" w:author="Angelo Corsaro" w:date="2011-11-07T11:24:00Z">
              <w:r w:rsidDel="0016701C">
                <w:rPr>
                  <w:rFonts w:ascii="Arial" w:eastAsia="Times New Roman" w:hAnsi="Arial" w:cs="Arial"/>
                  <w:b/>
                  <w:bCs/>
                  <w:color w:val="FFFFFF"/>
                </w:rPr>
                <w:delText>7</w:delText>
              </w:r>
            </w:del>
          </w:p>
        </w:tc>
        <w:tc>
          <w:tcPr>
            <w:tcW w:w="1500" w:type="dxa"/>
            <w:tcBorders>
              <w:top w:val="nil"/>
              <w:left w:val="nil"/>
              <w:bottom w:val="nil"/>
              <w:right w:val="nil"/>
            </w:tcBorders>
            <w:shd w:val="clear" w:color="000000" w:fill="A43926"/>
            <w:noWrap/>
            <w:vAlign w:val="bottom"/>
            <w:hideMark/>
          </w:tcPr>
          <w:p w14:paraId="71108033" w14:textId="3C252066" w:rsidR="009150D1" w:rsidRPr="009150D1" w:rsidDel="0016701C" w:rsidRDefault="009150D1" w:rsidP="009150D1">
            <w:pPr>
              <w:jc w:val="center"/>
              <w:rPr>
                <w:del w:id="622" w:author="Angelo Corsaro" w:date="2011-11-07T11:24:00Z"/>
                <w:rFonts w:ascii="Arial" w:eastAsia="Times New Roman" w:hAnsi="Arial" w:cs="Arial"/>
                <w:b/>
                <w:bCs/>
                <w:color w:val="FFFFFF"/>
              </w:rPr>
            </w:pPr>
            <w:del w:id="623" w:author="Angelo Corsaro" w:date="2011-11-07T11:24:00Z">
              <w:r w:rsidRPr="009150D1" w:rsidDel="0016701C">
                <w:rPr>
                  <w:rFonts w:ascii="Arial" w:eastAsia="Times New Roman" w:hAnsi="Arial" w:cs="Arial"/>
                  <w:b/>
                  <w:bCs/>
                  <w:color w:val="FFFFFF"/>
                </w:rPr>
                <w:delText>5</w:delText>
              </w:r>
            </w:del>
          </w:p>
        </w:tc>
        <w:tc>
          <w:tcPr>
            <w:tcW w:w="1500" w:type="dxa"/>
            <w:tcBorders>
              <w:top w:val="nil"/>
              <w:left w:val="nil"/>
              <w:bottom w:val="nil"/>
              <w:right w:val="nil"/>
            </w:tcBorders>
            <w:shd w:val="clear" w:color="000000" w:fill="A43926"/>
            <w:noWrap/>
            <w:vAlign w:val="bottom"/>
            <w:hideMark/>
          </w:tcPr>
          <w:p w14:paraId="21130D81" w14:textId="7758CE48" w:rsidR="009150D1" w:rsidRPr="009150D1" w:rsidDel="0016701C" w:rsidRDefault="009150D1" w:rsidP="009150D1">
            <w:pPr>
              <w:jc w:val="center"/>
              <w:rPr>
                <w:del w:id="624" w:author="Angelo Corsaro" w:date="2011-11-07T11:24:00Z"/>
                <w:rFonts w:ascii="Arial" w:eastAsia="Times New Roman" w:hAnsi="Arial" w:cs="Arial"/>
                <w:b/>
                <w:bCs/>
                <w:color w:val="FFFFFF"/>
              </w:rPr>
            </w:pPr>
            <w:del w:id="625" w:author="Angelo Corsaro" w:date="2011-11-07T11:24:00Z">
              <w:r w:rsidRPr="009150D1" w:rsidDel="0016701C">
                <w:rPr>
                  <w:rFonts w:ascii="Arial" w:eastAsia="Times New Roman" w:hAnsi="Arial" w:cs="Arial"/>
                  <w:b/>
                  <w:bCs/>
                  <w:color w:val="FFFFFF"/>
                </w:rPr>
                <w:delText>2</w:delText>
              </w:r>
            </w:del>
          </w:p>
        </w:tc>
        <w:tc>
          <w:tcPr>
            <w:tcW w:w="1500" w:type="dxa"/>
            <w:tcBorders>
              <w:top w:val="nil"/>
              <w:left w:val="nil"/>
              <w:bottom w:val="nil"/>
              <w:right w:val="nil"/>
            </w:tcBorders>
            <w:shd w:val="clear" w:color="000000" w:fill="A43926"/>
            <w:noWrap/>
            <w:vAlign w:val="bottom"/>
            <w:hideMark/>
          </w:tcPr>
          <w:p w14:paraId="72F9D3C5" w14:textId="574050A2" w:rsidR="009150D1" w:rsidRPr="009150D1" w:rsidDel="0016701C" w:rsidRDefault="00746769" w:rsidP="009150D1">
            <w:pPr>
              <w:jc w:val="center"/>
              <w:rPr>
                <w:del w:id="626" w:author="Angelo Corsaro" w:date="2011-11-07T11:24:00Z"/>
                <w:rFonts w:ascii="Arial" w:eastAsia="Times New Roman" w:hAnsi="Arial" w:cs="Arial"/>
                <w:b/>
                <w:bCs/>
                <w:color w:val="FFFFFF"/>
              </w:rPr>
            </w:pPr>
            <w:del w:id="627" w:author="Angelo Corsaro" w:date="2011-11-07T11:24:00Z">
              <w:r w:rsidDel="0016701C">
                <w:rPr>
                  <w:rFonts w:ascii="Arial" w:eastAsia="Times New Roman" w:hAnsi="Arial" w:cs="Arial"/>
                  <w:b/>
                  <w:bCs/>
                  <w:color w:val="FFFFFF"/>
                </w:rPr>
                <w:delText>2</w:delText>
              </w:r>
              <w:r w:rsidR="004A23AA" w:rsidDel="0016701C">
                <w:rPr>
                  <w:rFonts w:ascii="Arial" w:eastAsia="Times New Roman" w:hAnsi="Arial" w:cs="Arial"/>
                  <w:b/>
                  <w:bCs/>
                  <w:color w:val="FFFFFF"/>
                </w:rPr>
                <w:delText>`</w:delText>
              </w:r>
            </w:del>
          </w:p>
        </w:tc>
      </w:tr>
    </w:tbl>
    <w:p w14:paraId="10411C99" w14:textId="77777777" w:rsidR="00350FAD" w:rsidRDefault="00350FAD"/>
    <w:sectPr w:rsidR="00350FAD" w:rsidSect="00AE20D6">
      <w:headerReference w:type="default"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7E2432" w:rsidRDefault="007E2432" w:rsidP="003D3505">
      <w:r>
        <w:separator/>
      </w:r>
    </w:p>
  </w:endnote>
  <w:endnote w:type="continuationSeparator" w:id="0">
    <w:p w14:paraId="21572F52" w14:textId="77777777" w:rsidR="007E2432" w:rsidRDefault="007E2432"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7E2432" w:rsidRDefault="007E2432"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7E2432" w14:paraId="74883817" w14:textId="77777777" w:rsidTr="007E2432">
      <w:tc>
        <w:tcPr>
          <w:tcW w:w="4428" w:type="dxa"/>
        </w:tcPr>
        <w:p w14:paraId="5B731267" w14:textId="77777777" w:rsidR="007E2432" w:rsidRPr="001B4E3E" w:rsidRDefault="007E2432" w:rsidP="007E2432">
          <w:pPr>
            <w:pStyle w:val="Pieddepage"/>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/2012-</w:t>
          </w:r>
          <w:r w:rsidRPr="001B4E3E">
            <w:rPr>
              <w:rStyle w:val="TODO"/>
              <w:rFonts w:ascii="Arial" w:hAnsi="Arial"/>
              <w:sz w:val="20"/>
            </w:rPr>
            <w:t>?</w:t>
          </w:r>
          <w:proofErr w:type="gramStart"/>
          <w:r w:rsidRPr="001B4E3E">
            <w:rPr>
              <w:rStyle w:val="TODO"/>
              <w:rFonts w:ascii="Arial" w:hAnsi="Arial"/>
              <w:sz w:val="20"/>
            </w:rPr>
            <w:t>?</w:t>
          </w:r>
          <w:proofErr w:type="gramEnd"/>
          <w:r w:rsidRPr="001B4E3E">
            <w:rPr>
              <w:rStyle w:val="TODO"/>
              <w:rFonts w:ascii="Arial" w:hAnsi="Arial"/>
              <w:sz w:val="20"/>
            </w:rPr>
            <w:t>-??</w:t>
          </w:r>
        </w:p>
      </w:tc>
      <w:tc>
        <w:tcPr>
          <w:tcW w:w="4428" w:type="dxa"/>
        </w:tcPr>
        <w:p w14:paraId="6895E397" w14:textId="77777777" w:rsidR="007E2432" w:rsidRDefault="007E2432" w:rsidP="007E2432">
          <w:pPr>
            <w:pStyle w:val="Pieddepage"/>
            <w:jc w:val="right"/>
            <w:rPr>
              <w:rFonts w:ascii="Arial" w:hAnsi="Arial"/>
              <w:sz w:val="20"/>
            </w:rPr>
          </w:pPr>
        </w:p>
        <w:p w14:paraId="59490074" w14:textId="77777777" w:rsidR="007E2432" w:rsidRDefault="007E2432" w:rsidP="007E2432">
          <w:pPr>
            <w:pStyle w:val="Pieddepage"/>
            <w:jc w:val="right"/>
            <w:rPr>
              <w:rFonts w:ascii="Arial" w:hAnsi="Arial"/>
              <w:sz w:val="20"/>
            </w:rPr>
          </w:pPr>
        </w:p>
        <w:p w14:paraId="60A351DB" w14:textId="77777777" w:rsidR="007E2432" w:rsidRDefault="007E2432" w:rsidP="007E2432">
          <w:pPr>
            <w:pStyle w:val="Pieddepage"/>
            <w:jc w:val="right"/>
            <w:rPr>
              <w:rFonts w:ascii="Arial" w:hAnsi="Arial"/>
              <w:sz w:val="20"/>
            </w:rPr>
          </w:pPr>
        </w:p>
      </w:tc>
    </w:tr>
  </w:tbl>
  <w:p w14:paraId="4D0AFE17" w14:textId="77777777" w:rsidR="007E2432" w:rsidRDefault="007E2432">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7E2432" w:rsidRDefault="007E2432" w:rsidP="003D3505">
      <w:r>
        <w:separator/>
      </w:r>
    </w:p>
  </w:footnote>
  <w:footnote w:type="continuationSeparator" w:id="0">
    <w:p w14:paraId="4252AC43" w14:textId="77777777" w:rsidR="007E2432" w:rsidRDefault="007E2432"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7E2432" w14:paraId="02C57D92" w14:textId="77777777" w:rsidTr="007E2432">
      <w:tc>
        <w:tcPr>
          <w:tcW w:w="4428" w:type="dxa"/>
        </w:tcPr>
        <w:p w14:paraId="3B5AE705" w14:textId="77777777" w:rsidR="007E2432" w:rsidRDefault="007E2432" w:rsidP="007E2432">
          <w:pPr>
            <w:pStyle w:val="En-tte"/>
            <w:rPr>
              <w:rFonts w:ascii="Arial" w:hAnsi="Arial"/>
              <w:sz w:val="20"/>
            </w:rPr>
          </w:pPr>
          <w:r>
            <w:rPr>
              <w:rFonts w:ascii="Arial" w:hAnsi="Arial"/>
              <w:sz w:val="20"/>
            </w:rPr>
            <w:t>Object Management Group</w:t>
          </w:r>
        </w:p>
      </w:tc>
      <w:tc>
        <w:tcPr>
          <w:tcW w:w="4428" w:type="dxa"/>
        </w:tcPr>
        <w:p w14:paraId="295D7E5D" w14:textId="77777777" w:rsidR="007E2432" w:rsidRDefault="007E2432" w:rsidP="007E2432">
          <w:pPr>
            <w:pStyle w:val="En-tte"/>
            <w:jc w:val="right"/>
            <w:rPr>
              <w:rFonts w:ascii="Arial" w:hAnsi="Arial"/>
              <w:sz w:val="20"/>
            </w:rPr>
          </w:pPr>
          <w:r>
            <w:rPr>
              <w:rFonts w:ascii="Arial" w:hAnsi="Arial"/>
              <w:sz w:val="20"/>
            </w:rPr>
            <w:t>Final FTF Report</w:t>
          </w:r>
        </w:p>
      </w:tc>
    </w:tr>
  </w:tbl>
  <w:p w14:paraId="6D6EFDF6" w14:textId="77777777" w:rsidR="007E2432" w:rsidRDefault="007E2432" w:rsidP="003D3505">
    <w:pPr>
      <w:pStyle w:val="En-tte"/>
      <w:pBdr>
        <w:bottom w:val="double" w:sz="4" w:space="1" w:color="auto"/>
      </w:pBdr>
    </w:pPr>
  </w:p>
  <w:p w14:paraId="728DA344" w14:textId="77777777" w:rsidR="007E2432" w:rsidRDefault="007E243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6884ED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639"/>
    <w:rsid w:val="0002734C"/>
    <w:rsid w:val="0003554F"/>
    <w:rsid w:val="000654D9"/>
    <w:rsid w:val="000970E7"/>
    <w:rsid w:val="000A1F0E"/>
    <w:rsid w:val="000B50DD"/>
    <w:rsid w:val="000B76A7"/>
    <w:rsid w:val="000E75DC"/>
    <w:rsid w:val="001118C3"/>
    <w:rsid w:val="0014373B"/>
    <w:rsid w:val="00151F9D"/>
    <w:rsid w:val="00152FFD"/>
    <w:rsid w:val="00155C4A"/>
    <w:rsid w:val="0016701C"/>
    <w:rsid w:val="001743AE"/>
    <w:rsid w:val="001A67AE"/>
    <w:rsid w:val="001B0B7F"/>
    <w:rsid w:val="001B6B5C"/>
    <w:rsid w:val="001C21D9"/>
    <w:rsid w:val="001F2001"/>
    <w:rsid w:val="001F673E"/>
    <w:rsid w:val="0020010B"/>
    <w:rsid w:val="00262FBD"/>
    <w:rsid w:val="00266D06"/>
    <w:rsid w:val="00267CF1"/>
    <w:rsid w:val="00273943"/>
    <w:rsid w:val="002C0A3F"/>
    <w:rsid w:val="002C25A5"/>
    <w:rsid w:val="002C5139"/>
    <w:rsid w:val="003023FE"/>
    <w:rsid w:val="00322FB4"/>
    <w:rsid w:val="003246C0"/>
    <w:rsid w:val="00325BA3"/>
    <w:rsid w:val="00331F6D"/>
    <w:rsid w:val="00332FAC"/>
    <w:rsid w:val="00337672"/>
    <w:rsid w:val="00347932"/>
    <w:rsid w:val="00350FAD"/>
    <w:rsid w:val="00361636"/>
    <w:rsid w:val="00382F0C"/>
    <w:rsid w:val="00394CA2"/>
    <w:rsid w:val="003A337B"/>
    <w:rsid w:val="003D3505"/>
    <w:rsid w:val="003D35F7"/>
    <w:rsid w:val="003D45C8"/>
    <w:rsid w:val="0041741F"/>
    <w:rsid w:val="004305DB"/>
    <w:rsid w:val="004565B0"/>
    <w:rsid w:val="004879A7"/>
    <w:rsid w:val="004A23AA"/>
    <w:rsid w:val="004C3413"/>
    <w:rsid w:val="004C4D6B"/>
    <w:rsid w:val="004C4DC0"/>
    <w:rsid w:val="004D35F1"/>
    <w:rsid w:val="004D5775"/>
    <w:rsid w:val="004E6DB8"/>
    <w:rsid w:val="004E7E33"/>
    <w:rsid w:val="00503DA8"/>
    <w:rsid w:val="00523FC9"/>
    <w:rsid w:val="00577F45"/>
    <w:rsid w:val="005A445A"/>
    <w:rsid w:val="00607674"/>
    <w:rsid w:val="00661F6C"/>
    <w:rsid w:val="00686119"/>
    <w:rsid w:val="006A703F"/>
    <w:rsid w:val="006E1558"/>
    <w:rsid w:val="006E1F9E"/>
    <w:rsid w:val="006F36F3"/>
    <w:rsid w:val="00702C05"/>
    <w:rsid w:val="00725BED"/>
    <w:rsid w:val="00736648"/>
    <w:rsid w:val="00741A5B"/>
    <w:rsid w:val="00746769"/>
    <w:rsid w:val="00751823"/>
    <w:rsid w:val="007A14CD"/>
    <w:rsid w:val="007B685C"/>
    <w:rsid w:val="007D544D"/>
    <w:rsid w:val="007E2432"/>
    <w:rsid w:val="007F4A02"/>
    <w:rsid w:val="008735F1"/>
    <w:rsid w:val="00887D9B"/>
    <w:rsid w:val="00894151"/>
    <w:rsid w:val="008972AC"/>
    <w:rsid w:val="008C74C7"/>
    <w:rsid w:val="008D41CC"/>
    <w:rsid w:val="009150D1"/>
    <w:rsid w:val="009422DD"/>
    <w:rsid w:val="00951C61"/>
    <w:rsid w:val="00980735"/>
    <w:rsid w:val="0098767D"/>
    <w:rsid w:val="009A3273"/>
    <w:rsid w:val="009C1FEF"/>
    <w:rsid w:val="009C462B"/>
    <w:rsid w:val="009D057A"/>
    <w:rsid w:val="009E2790"/>
    <w:rsid w:val="009E2E23"/>
    <w:rsid w:val="009E3654"/>
    <w:rsid w:val="00A26382"/>
    <w:rsid w:val="00A45211"/>
    <w:rsid w:val="00A60C89"/>
    <w:rsid w:val="00AD061F"/>
    <w:rsid w:val="00AD6F2A"/>
    <w:rsid w:val="00AE20D6"/>
    <w:rsid w:val="00B10726"/>
    <w:rsid w:val="00B36A28"/>
    <w:rsid w:val="00B373C3"/>
    <w:rsid w:val="00B4144D"/>
    <w:rsid w:val="00B70832"/>
    <w:rsid w:val="00B93829"/>
    <w:rsid w:val="00BC2101"/>
    <w:rsid w:val="00BD0734"/>
    <w:rsid w:val="00BD2832"/>
    <w:rsid w:val="00BF0461"/>
    <w:rsid w:val="00C11543"/>
    <w:rsid w:val="00C37815"/>
    <w:rsid w:val="00C60E63"/>
    <w:rsid w:val="00C93916"/>
    <w:rsid w:val="00CF6582"/>
    <w:rsid w:val="00D12F74"/>
    <w:rsid w:val="00D27257"/>
    <w:rsid w:val="00D35823"/>
    <w:rsid w:val="00D40B4A"/>
    <w:rsid w:val="00DB19FB"/>
    <w:rsid w:val="00DB2FE6"/>
    <w:rsid w:val="00DE3AD9"/>
    <w:rsid w:val="00DF4C62"/>
    <w:rsid w:val="00E41C19"/>
    <w:rsid w:val="00E44E14"/>
    <w:rsid w:val="00E4575D"/>
    <w:rsid w:val="00E45E81"/>
    <w:rsid w:val="00EA4BD8"/>
    <w:rsid w:val="00EA5500"/>
    <w:rsid w:val="00EF214D"/>
    <w:rsid w:val="00EF328C"/>
    <w:rsid w:val="00EF5094"/>
    <w:rsid w:val="00F046D1"/>
    <w:rsid w:val="00F40A79"/>
    <w:rsid w:val="00F60D95"/>
    <w:rsid w:val="00F6393C"/>
    <w:rsid w:val="00FA6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20angelo.corsaro(at)prismtech.com" TargetMode="External"/><Relationship Id="rId20" Type="http://schemas.openxmlformats.org/officeDocument/2006/relationships/hyperlink" Target="mailto:%20sumant(at)rti.com" TargetMode="External"/><Relationship Id="rId21" Type="http://schemas.openxmlformats.org/officeDocument/2006/relationships/hyperlink" Target="mailto:%20sumant(at)rti.com" TargetMode="External"/><Relationship Id="rId22" Type="http://schemas.openxmlformats.org/officeDocument/2006/relationships/hyperlink" Target="mailto:%20jwillemsen(at)remedy.n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20jwillemsen(at)remedy.nl" TargetMode="External"/><Relationship Id="rId11" Type="http://schemas.openxmlformats.org/officeDocument/2006/relationships/hyperlink" Target="mailto:%20jwillemsen(at)remedy.nl" TargetMode="External"/><Relationship Id="rId12" Type="http://schemas.openxmlformats.org/officeDocument/2006/relationships/hyperlink" Target="mailto:%20sumant(at)rti.com" TargetMode="External"/><Relationship Id="rId13" Type="http://schemas.openxmlformats.org/officeDocument/2006/relationships/hyperlink" Target="mailto:%20sumant(at)rti.com" TargetMode="External"/><Relationship Id="rId14" Type="http://schemas.openxmlformats.org/officeDocument/2006/relationships/hyperlink" Target="mailto:%20sumant(at)rti.com" TargetMode="External"/><Relationship Id="rId15" Type="http://schemas.openxmlformats.org/officeDocument/2006/relationships/hyperlink" Target="mailto:%20sumant(at)rti.com" TargetMode="External"/><Relationship Id="rId16" Type="http://schemas.openxmlformats.org/officeDocument/2006/relationships/hyperlink" Target="mailto:%20jwillemsen(at)remedy.nl"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mailto:%20sumant(at)rti.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5001</Words>
  <Characters>29560</Characters>
  <Application>Microsoft Macintosh Word</Application>
  <DocSecurity>0</DocSecurity>
  <Lines>656</Lines>
  <Paragraphs>335</Paragraphs>
  <ScaleCrop>false</ScaleCrop>
  <Company>Independent</Company>
  <LinksUpToDate>false</LinksUpToDate>
  <CharactersWithSpaces>34226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3</cp:revision>
  <dcterms:created xsi:type="dcterms:W3CDTF">2011-11-08T10:54:00Z</dcterms:created>
  <dcterms:modified xsi:type="dcterms:W3CDTF">2011-11-08T15:02:00Z</dcterms:modified>
</cp:coreProperties>
</file>